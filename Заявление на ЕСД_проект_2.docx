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7"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Change w:id="0" w:author="Ербахаева Бальжина Аюшиевна" w:date="2024-10-10T15:33:00Z">
          <w:tblPr>
            <w:tblW w:w="10868" w:type="dxa"/>
            <w:tblInd w:w="108"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PrChange>
      </w:tblPr>
      <w:tblGrid>
        <w:gridCol w:w="5"/>
        <w:gridCol w:w="604"/>
        <w:gridCol w:w="158"/>
        <w:gridCol w:w="556"/>
        <w:gridCol w:w="719"/>
        <w:gridCol w:w="64"/>
        <w:gridCol w:w="187"/>
        <w:gridCol w:w="150"/>
        <w:gridCol w:w="306"/>
        <w:gridCol w:w="12"/>
        <w:gridCol w:w="294"/>
        <w:gridCol w:w="115"/>
        <w:gridCol w:w="200"/>
        <w:gridCol w:w="110"/>
        <w:gridCol w:w="70"/>
        <w:gridCol w:w="42"/>
        <w:gridCol w:w="13"/>
        <w:gridCol w:w="17"/>
        <w:gridCol w:w="28"/>
        <w:gridCol w:w="40"/>
        <w:gridCol w:w="173"/>
        <w:gridCol w:w="98"/>
        <w:gridCol w:w="30"/>
        <w:gridCol w:w="21"/>
        <w:gridCol w:w="38"/>
        <w:gridCol w:w="156"/>
        <w:gridCol w:w="4"/>
        <w:gridCol w:w="109"/>
        <w:gridCol w:w="13"/>
        <w:gridCol w:w="46"/>
        <w:gridCol w:w="180"/>
        <w:gridCol w:w="68"/>
        <w:gridCol w:w="49"/>
        <w:gridCol w:w="87"/>
        <w:gridCol w:w="44"/>
        <w:gridCol w:w="101"/>
        <w:gridCol w:w="27"/>
        <w:gridCol w:w="14"/>
        <w:gridCol w:w="70"/>
        <w:gridCol w:w="65"/>
        <w:gridCol w:w="156"/>
        <w:gridCol w:w="17"/>
        <w:gridCol w:w="105"/>
        <w:gridCol w:w="81"/>
        <w:gridCol w:w="15"/>
        <w:gridCol w:w="91"/>
        <w:gridCol w:w="57"/>
        <w:gridCol w:w="57"/>
        <w:gridCol w:w="42"/>
        <w:gridCol w:w="116"/>
        <w:gridCol w:w="41"/>
        <w:gridCol w:w="103"/>
        <w:gridCol w:w="86"/>
        <w:gridCol w:w="7"/>
        <w:gridCol w:w="112"/>
        <w:gridCol w:w="15"/>
        <w:gridCol w:w="130"/>
        <w:gridCol w:w="76"/>
        <w:gridCol w:w="3"/>
        <w:gridCol w:w="85"/>
        <w:gridCol w:w="70"/>
        <w:gridCol w:w="29"/>
        <w:gridCol w:w="86"/>
        <w:gridCol w:w="73"/>
        <w:gridCol w:w="50"/>
        <w:gridCol w:w="115"/>
        <w:gridCol w:w="11"/>
        <w:gridCol w:w="21"/>
        <w:gridCol w:w="79"/>
        <w:gridCol w:w="72"/>
        <w:gridCol w:w="12"/>
        <w:gridCol w:w="22"/>
        <w:gridCol w:w="44"/>
        <w:gridCol w:w="73"/>
        <w:gridCol w:w="9"/>
        <w:gridCol w:w="18"/>
        <w:gridCol w:w="23"/>
        <w:gridCol w:w="76"/>
        <w:gridCol w:w="45"/>
        <w:gridCol w:w="21"/>
        <w:gridCol w:w="142"/>
        <w:gridCol w:w="80"/>
        <w:gridCol w:w="61"/>
        <w:gridCol w:w="10"/>
        <w:gridCol w:w="50"/>
        <w:gridCol w:w="75"/>
        <w:gridCol w:w="58"/>
        <w:gridCol w:w="110"/>
        <w:gridCol w:w="17"/>
        <w:gridCol w:w="29"/>
        <w:gridCol w:w="54"/>
        <w:gridCol w:w="92"/>
        <w:gridCol w:w="32"/>
        <w:gridCol w:w="50"/>
        <w:gridCol w:w="52"/>
        <w:gridCol w:w="38"/>
        <w:gridCol w:w="36"/>
        <w:gridCol w:w="43"/>
        <w:gridCol w:w="115"/>
        <w:gridCol w:w="2"/>
        <w:gridCol w:w="75"/>
        <w:gridCol w:w="93"/>
        <w:gridCol w:w="22"/>
        <w:gridCol w:w="36"/>
        <w:gridCol w:w="107"/>
        <w:gridCol w:w="51"/>
        <w:gridCol w:w="148"/>
        <w:gridCol w:w="7"/>
        <w:gridCol w:w="30"/>
        <w:gridCol w:w="38"/>
        <w:gridCol w:w="60"/>
        <w:gridCol w:w="26"/>
        <w:gridCol w:w="35"/>
        <w:gridCol w:w="160"/>
        <w:gridCol w:w="8"/>
        <w:gridCol w:w="16"/>
        <w:gridCol w:w="89"/>
        <w:gridCol w:w="1"/>
        <w:gridCol w:w="235"/>
        <w:gridCol w:w="18"/>
        <w:gridCol w:w="5"/>
        <w:gridCol w:w="51"/>
        <w:gridCol w:w="24"/>
        <w:gridCol w:w="131"/>
        <w:gridCol w:w="127"/>
        <w:gridCol w:w="10"/>
        <w:gridCol w:w="25"/>
        <w:gridCol w:w="41"/>
        <w:gridCol w:w="277"/>
        <w:gridCol w:w="46"/>
        <w:gridCol w:w="11"/>
        <w:gridCol w:w="142"/>
        <w:gridCol w:w="9"/>
        <w:gridCol w:w="62"/>
        <w:gridCol w:w="18"/>
        <w:gridCol w:w="5"/>
        <w:tblGridChange w:id="1">
          <w:tblGrid>
            <w:gridCol w:w="5"/>
            <w:gridCol w:w="604"/>
            <w:gridCol w:w="158"/>
            <w:gridCol w:w="556"/>
            <w:gridCol w:w="719"/>
            <w:gridCol w:w="64"/>
            <w:gridCol w:w="187"/>
            <w:gridCol w:w="150"/>
            <w:gridCol w:w="306"/>
            <w:gridCol w:w="12"/>
            <w:gridCol w:w="294"/>
            <w:gridCol w:w="115"/>
            <w:gridCol w:w="200"/>
            <w:gridCol w:w="110"/>
            <w:gridCol w:w="61"/>
            <w:gridCol w:w="21"/>
            <w:gridCol w:w="27"/>
            <w:gridCol w:w="29"/>
            <w:gridCol w:w="26"/>
            <w:gridCol w:w="46"/>
            <w:gridCol w:w="168"/>
            <w:gridCol w:w="73"/>
            <w:gridCol w:w="56"/>
            <w:gridCol w:w="25"/>
            <w:gridCol w:w="38"/>
            <w:gridCol w:w="156"/>
            <w:gridCol w:w="1"/>
            <w:gridCol w:w="112"/>
            <w:gridCol w:w="11"/>
            <w:gridCol w:w="18"/>
            <w:gridCol w:w="208"/>
            <w:gridCol w:w="70"/>
            <w:gridCol w:w="47"/>
            <w:gridCol w:w="87"/>
            <w:gridCol w:w="46"/>
            <w:gridCol w:w="99"/>
            <w:gridCol w:w="13"/>
            <w:gridCol w:w="16"/>
            <w:gridCol w:w="82"/>
            <w:gridCol w:w="37"/>
            <w:gridCol w:w="186"/>
            <w:gridCol w:w="15"/>
            <w:gridCol w:w="105"/>
            <w:gridCol w:w="63"/>
            <w:gridCol w:w="5"/>
            <w:gridCol w:w="13"/>
            <w:gridCol w:w="108"/>
            <w:gridCol w:w="55"/>
            <w:gridCol w:w="59"/>
            <w:gridCol w:w="40"/>
            <w:gridCol w:w="88"/>
            <w:gridCol w:w="71"/>
            <w:gridCol w:w="101"/>
            <w:gridCol w:w="86"/>
            <w:gridCol w:w="9"/>
            <w:gridCol w:w="97"/>
            <w:gridCol w:w="15"/>
            <w:gridCol w:w="143"/>
            <w:gridCol w:w="78"/>
            <w:gridCol w:w="1"/>
            <w:gridCol w:w="87"/>
            <w:gridCol w:w="40"/>
            <w:gridCol w:w="29"/>
            <w:gridCol w:w="69"/>
            <w:gridCol w:w="45"/>
            <w:gridCol w:w="73"/>
            <w:gridCol w:w="52"/>
            <w:gridCol w:w="96"/>
            <w:gridCol w:w="7"/>
            <w:gridCol w:w="44"/>
            <w:gridCol w:w="32"/>
            <w:gridCol w:w="45"/>
            <w:gridCol w:w="72"/>
            <w:gridCol w:w="14"/>
            <w:gridCol w:w="22"/>
            <w:gridCol w:w="44"/>
            <w:gridCol w:w="61"/>
            <w:gridCol w:w="32"/>
            <w:gridCol w:w="7"/>
            <w:gridCol w:w="18"/>
            <w:gridCol w:w="34"/>
            <w:gridCol w:w="45"/>
            <w:gridCol w:w="47"/>
            <w:gridCol w:w="19"/>
            <w:gridCol w:w="132"/>
            <w:gridCol w:w="62"/>
            <w:gridCol w:w="44"/>
            <w:gridCol w:w="45"/>
            <w:gridCol w:w="12"/>
            <w:gridCol w:w="48"/>
            <w:gridCol w:w="77"/>
            <w:gridCol w:w="46"/>
            <w:gridCol w:w="92"/>
            <w:gridCol w:w="29"/>
            <w:gridCol w:w="18"/>
            <w:gridCol w:w="27"/>
            <w:gridCol w:w="54"/>
            <w:gridCol w:w="64"/>
            <w:gridCol w:w="50"/>
            <w:gridCol w:w="62"/>
            <w:gridCol w:w="52"/>
            <w:gridCol w:w="8"/>
            <w:gridCol w:w="19"/>
            <w:gridCol w:w="45"/>
            <w:gridCol w:w="43"/>
            <w:gridCol w:w="105"/>
            <w:gridCol w:w="14"/>
            <w:gridCol w:w="75"/>
            <w:gridCol w:w="63"/>
            <w:gridCol w:w="5"/>
            <w:gridCol w:w="45"/>
            <w:gridCol w:w="36"/>
            <w:gridCol w:w="97"/>
            <w:gridCol w:w="63"/>
            <w:gridCol w:w="108"/>
            <w:gridCol w:w="10"/>
            <w:gridCol w:w="35"/>
            <w:gridCol w:w="30"/>
            <w:gridCol w:w="40"/>
            <w:gridCol w:w="48"/>
            <w:gridCol w:w="38"/>
            <w:gridCol w:w="35"/>
            <w:gridCol w:w="113"/>
            <w:gridCol w:w="25"/>
            <w:gridCol w:w="20"/>
            <w:gridCol w:w="24"/>
            <w:gridCol w:w="79"/>
            <w:gridCol w:w="13"/>
            <w:gridCol w:w="188"/>
            <w:gridCol w:w="40"/>
            <w:gridCol w:w="5"/>
            <w:gridCol w:w="18"/>
            <w:gridCol w:w="58"/>
            <w:gridCol w:w="12"/>
            <w:gridCol w:w="143"/>
            <w:gridCol w:w="80"/>
            <w:gridCol w:w="45"/>
            <w:gridCol w:w="7"/>
            <w:gridCol w:w="3"/>
            <w:gridCol w:w="56"/>
            <w:gridCol w:w="242"/>
            <w:gridCol w:w="45"/>
            <w:gridCol w:w="18"/>
            <w:gridCol w:w="29"/>
            <w:gridCol w:w="154"/>
            <w:gridCol w:w="9"/>
            <w:gridCol w:w="62"/>
            <w:gridCol w:w="39"/>
            <w:gridCol w:w="25"/>
            <w:gridCol w:w="5"/>
            <w:gridCol w:w="5"/>
            <w:gridCol w:w="5"/>
            <w:gridCol w:w="5"/>
            <w:gridCol w:w="20"/>
          </w:tblGrid>
        </w:tblGridChange>
      </w:tblGrid>
      <w:tr w:rsidR="00374A84" w:rsidRPr="003A6BEC" w:rsidTr="008B406E">
        <w:trPr>
          <w:gridAfter w:val="1"/>
          <w:trHeight w:val="53"/>
          <w:trPrChange w:id="2" w:author="Ербахаева Бальжина Аюшиевна" w:date="2024-10-10T15:33:00Z">
            <w:trPr>
              <w:gridAfter w:val="1"/>
              <w:trHeight w:val="53"/>
            </w:trPr>
          </w:trPrChange>
        </w:trPr>
        <w:tc>
          <w:tcPr>
            <w:tcW w:w="10807" w:type="dxa"/>
            <w:gridSpan w:val="135"/>
            <w:tcBorders>
              <w:top w:val="nil"/>
              <w:left w:val="nil"/>
              <w:bottom w:val="nil"/>
              <w:right w:val="nil"/>
            </w:tcBorders>
            <w:shd w:val="clear" w:color="auto" w:fill="FFFFFF"/>
            <w:tcPrChange w:id="3" w:author="Ербахаева Бальжина Аюшиевна" w:date="2024-10-10T15:33:00Z">
              <w:tcPr>
                <w:tcW w:w="10863" w:type="dxa"/>
                <w:gridSpan w:val="152"/>
                <w:tcBorders>
                  <w:top w:val="nil"/>
                  <w:left w:val="nil"/>
                  <w:bottom w:val="nil"/>
                  <w:right w:val="nil"/>
                </w:tcBorders>
                <w:shd w:val="clear" w:color="auto" w:fill="FFFFFF"/>
              </w:tcPr>
            </w:tcPrChange>
          </w:tcPr>
          <w:p w:rsidR="00795CF0" w:rsidRPr="003A6BEC" w:rsidRDefault="00795CF0" w:rsidP="005E3C0A">
            <w:pPr>
              <w:spacing w:after="0" w:line="240" w:lineRule="auto"/>
              <w:ind w:left="5387" w:right="-140"/>
              <w:rPr>
                <w:rFonts w:ascii="Times New Roman" w:hAnsi="Times New Roman"/>
                <w:color w:val="000000"/>
                <w:sz w:val="18"/>
                <w:szCs w:val="18"/>
              </w:rPr>
            </w:pPr>
            <w:r w:rsidRPr="003A6BEC">
              <w:rPr>
                <w:rFonts w:ascii="Times New Roman" w:hAnsi="Times New Roman"/>
                <w:color w:val="000000"/>
                <w:sz w:val="18"/>
                <w:szCs w:val="18"/>
              </w:rPr>
              <w:t>Приложение 4</w:t>
            </w:r>
          </w:p>
          <w:p w:rsidR="000A5951" w:rsidRDefault="00795CF0" w:rsidP="005E3C0A">
            <w:pPr>
              <w:spacing w:after="0" w:line="240" w:lineRule="auto"/>
              <w:ind w:left="5387" w:right="-140"/>
              <w:rPr>
                <w:rFonts w:ascii="Times New Roman" w:hAnsi="Times New Roman"/>
                <w:color w:val="000000"/>
                <w:sz w:val="18"/>
                <w:szCs w:val="18"/>
              </w:rPr>
            </w:pPr>
            <w:r w:rsidRPr="003A6BEC">
              <w:rPr>
                <w:rFonts w:ascii="Times New Roman" w:hAnsi="Times New Roman"/>
                <w:color w:val="000000"/>
                <w:sz w:val="18"/>
                <w:szCs w:val="18"/>
              </w:rPr>
              <w:t xml:space="preserve">к Единому сервисному договору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w:t>
            </w:r>
          </w:p>
          <w:p w:rsidR="00795CF0" w:rsidRDefault="00795CF0" w:rsidP="005E3C0A">
            <w:pPr>
              <w:spacing w:after="0" w:line="240" w:lineRule="auto"/>
              <w:ind w:left="5387" w:right="-142"/>
              <w:rPr>
                <w:rFonts w:ascii="Times New Roman" w:hAnsi="Times New Roman"/>
                <w:color w:val="000000"/>
                <w:sz w:val="18"/>
                <w:szCs w:val="18"/>
              </w:rPr>
            </w:pPr>
            <w:r w:rsidRPr="003A6BEC">
              <w:rPr>
                <w:rFonts w:ascii="Times New Roman" w:hAnsi="Times New Roman"/>
                <w:color w:val="000000"/>
                <w:sz w:val="18"/>
                <w:szCs w:val="18"/>
              </w:rPr>
              <w:t>в АО «Россельхозбанк»</w:t>
            </w:r>
          </w:p>
          <w:p w:rsidR="00896013" w:rsidRDefault="00896013" w:rsidP="00044E69">
            <w:pPr>
              <w:spacing w:before="120" w:after="0" w:line="240" w:lineRule="auto"/>
              <w:ind w:left="3119"/>
              <w:jc w:val="right"/>
              <w:rPr>
                <w:rFonts w:ascii="Times New Roman" w:hAnsi="Times New Roman"/>
                <w:i/>
                <w:color w:val="000000"/>
                <w:sz w:val="18"/>
                <w:szCs w:val="18"/>
              </w:rPr>
            </w:pPr>
            <w:r w:rsidRPr="00812068">
              <w:rPr>
                <w:rFonts w:ascii="Times New Roman" w:hAnsi="Times New Roman"/>
                <w:i/>
                <w:color w:val="000000"/>
                <w:sz w:val="18"/>
                <w:szCs w:val="18"/>
              </w:rPr>
              <w:t>(в редакции приказ</w:t>
            </w:r>
            <w:r>
              <w:rPr>
                <w:rFonts w:ascii="Times New Roman" w:hAnsi="Times New Roman"/>
                <w:i/>
                <w:color w:val="000000"/>
                <w:sz w:val="18"/>
                <w:szCs w:val="18"/>
              </w:rPr>
              <w:t>ов</w:t>
            </w:r>
            <w:r w:rsidRPr="00812068">
              <w:rPr>
                <w:rFonts w:ascii="Times New Roman" w:hAnsi="Times New Roman"/>
                <w:i/>
                <w:color w:val="000000"/>
                <w:sz w:val="18"/>
                <w:szCs w:val="18"/>
              </w:rPr>
              <w:t xml:space="preserve"> АО «Россельхозбанк» от 10.06.2022 № 1067-ОД</w:t>
            </w:r>
            <w:r>
              <w:rPr>
                <w:rFonts w:ascii="Times New Roman" w:hAnsi="Times New Roman"/>
                <w:i/>
                <w:color w:val="000000"/>
                <w:sz w:val="18"/>
                <w:szCs w:val="18"/>
              </w:rPr>
              <w:t>,</w:t>
            </w:r>
          </w:p>
          <w:p w:rsidR="00896013" w:rsidRDefault="00896013" w:rsidP="00896013">
            <w:pPr>
              <w:spacing w:after="0" w:line="240" w:lineRule="auto"/>
              <w:ind w:left="3119"/>
              <w:jc w:val="right"/>
              <w:rPr>
                <w:rFonts w:ascii="Times New Roman" w:eastAsia="Times New Roman" w:hAnsi="Times New Roman"/>
                <w:bCs/>
                <w:i/>
                <w:sz w:val="18"/>
                <w:szCs w:val="18"/>
                <w:lang w:eastAsia="ru-RU"/>
              </w:rPr>
            </w:pPr>
            <w:r>
              <w:rPr>
                <w:rFonts w:ascii="Times New Roman" w:hAnsi="Times New Roman"/>
                <w:i/>
                <w:color w:val="000000"/>
                <w:sz w:val="18"/>
                <w:szCs w:val="18"/>
              </w:rPr>
              <w:t xml:space="preserve">от 21.07.2022 № 1371-ОД, </w:t>
            </w:r>
            <w:r w:rsidRPr="000D7E8D">
              <w:rPr>
                <w:rFonts w:ascii="Times New Roman" w:hAnsi="Times New Roman"/>
                <w:i/>
                <w:color w:val="000000"/>
                <w:sz w:val="18"/>
                <w:szCs w:val="18"/>
              </w:rPr>
              <w:t>от 05.08.2022 № 1465-ОД</w:t>
            </w:r>
            <w:r w:rsidRPr="000D7E8D">
              <w:rPr>
                <w:rFonts w:ascii="Times New Roman" w:eastAsia="Times New Roman" w:hAnsi="Times New Roman"/>
                <w:bCs/>
                <w:i/>
                <w:sz w:val="18"/>
                <w:szCs w:val="18"/>
                <w:lang w:eastAsia="ru-RU"/>
              </w:rPr>
              <w:t>, от 07.09.2022 № 1698-ОД</w:t>
            </w:r>
            <w:r>
              <w:rPr>
                <w:rFonts w:ascii="Times New Roman" w:eastAsia="Times New Roman" w:hAnsi="Times New Roman"/>
                <w:bCs/>
                <w:i/>
                <w:sz w:val="18"/>
                <w:szCs w:val="18"/>
                <w:lang w:eastAsia="ru-RU"/>
              </w:rPr>
              <w:t>,</w:t>
            </w:r>
          </w:p>
          <w:p w:rsidR="00896013" w:rsidRDefault="00896013"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 xml:space="preserve">от 23.09.2022 № 1810-ОД, от 23.09.2022 № 1811-ОД, от 26.09.2022 № 1818-ОД, </w:t>
            </w:r>
          </w:p>
          <w:p w:rsidR="005A32CB" w:rsidRDefault="00896013"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от 27.09.2022 № 1821-ОД</w:t>
            </w:r>
            <w:r w:rsidR="004F0749">
              <w:rPr>
                <w:rFonts w:ascii="Times New Roman" w:hAnsi="Times New Roman"/>
                <w:i/>
                <w:color w:val="000000"/>
                <w:sz w:val="18"/>
                <w:szCs w:val="18"/>
              </w:rPr>
              <w:t>, от 18.11.2022 № 2201-ОД</w:t>
            </w:r>
            <w:r w:rsidR="001043F8">
              <w:rPr>
                <w:rFonts w:ascii="Times New Roman" w:hAnsi="Times New Roman"/>
                <w:i/>
                <w:color w:val="000000"/>
                <w:sz w:val="18"/>
                <w:szCs w:val="18"/>
              </w:rPr>
              <w:t>, от 26.12.2022 № 2502-ОД</w:t>
            </w:r>
            <w:r w:rsidR="000E7471">
              <w:rPr>
                <w:rFonts w:ascii="Times New Roman" w:hAnsi="Times New Roman"/>
                <w:i/>
                <w:color w:val="000000"/>
                <w:sz w:val="18"/>
                <w:szCs w:val="18"/>
              </w:rPr>
              <w:t>, от 20.01.2023 № 58-ОД</w:t>
            </w:r>
            <w:r w:rsidR="00403C89">
              <w:rPr>
                <w:rFonts w:ascii="Times New Roman" w:hAnsi="Times New Roman"/>
                <w:i/>
                <w:color w:val="000000"/>
                <w:sz w:val="18"/>
                <w:szCs w:val="18"/>
              </w:rPr>
              <w:t>, от 20.01.2023 № 59-ОД</w:t>
            </w:r>
            <w:r w:rsidR="004736E9">
              <w:rPr>
                <w:rFonts w:ascii="Times New Roman" w:hAnsi="Times New Roman"/>
                <w:i/>
                <w:color w:val="000000"/>
                <w:sz w:val="18"/>
                <w:szCs w:val="18"/>
              </w:rPr>
              <w:t>, от 27.01.2023 № 106-ОД</w:t>
            </w:r>
            <w:r w:rsidR="000B1788">
              <w:rPr>
                <w:rFonts w:ascii="Times New Roman" w:hAnsi="Times New Roman"/>
                <w:i/>
                <w:color w:val="000000"/>
                <w:sz w:val="18"/>
                <w:szCs w:val="18"/>
              </w:rPr>
              <w:t>, от 10.05.2023 № 780-ОД</w:t>
            </w:r>
            <w:r w:rsidR="005A32CB">
              <w:rPr>
                <w:rFonts w:ascii="Times New Roman" w:hAnsi="Times New Roman"/>
                <w:i/>
                <w:color w:val="000000"/>
                <w:sz w:val="18"/>
                <w:szCs w:val="18"/>
              </w:rPr>
              <w:t>,</w:t>
            </w:r>
          </w:p>
          <w:p w:rsidR="007E69F7" w:rsidRDefault="005A32CB" w:rsidP="00896013">
            <w:pPr>
              <w:spacing w:after="0" w:line="240" w:lineRule="auto"/>
              <w:ind w:left="3119"/>
              <w:jc w:val="right"/>
              <w:rPr>
                <w:rFonts w:ascii="Times New Roman" w:hAnsi="Times New Roman"/>
                <w:i/>
                <w:color w:val="000000"/>
                <w:sz w:val="18"/>
                <w:szCs w:val="18"/>
              </w:rPr>
            </w:pPr>
            <w:r>
              <w:rPr>
                <w:rFonts w:ascii="Times New Roman" w:hAnsi="Times New Roman"/>
                <w:i/>
                <w:color w:val="000000"/>
                <w:sz w:val="18"/>
                <w:szCs w:val="18"/>
              </w:rPr>
              <w:t>от 05.06.2023 № 961-ОД</w:t>
            </w:r>
            <w:r w:rsidR="009C491B">
              <w:rPr>
                <w:rFonts w:ascii="Times New Roman" w:hAnsi="Times New Roman"/>
                <w:i/>
                <w:color w:val="000000"/>
                <w:sz w:val="18"/>
                <w:szCs w:val="18"/>
              </w:rPr>
              <w:t>, от 08.08.2023 № 1434-ОД</w:t>
            </w:r>
            <w:r w:rsidR="003E1F0C">
              <w:rPr>
                <w:rFonts w:ascii="Times New Roman" w:hAnsi="Times New Roman"/>
                <w:i/>
                <w:color w:val="000000"/>
                <w:sz w:val="18"/>
                <w:szCs w:val="18"/>
              </w:rPr>
              <w:t>, от 25.12.2023 № 2430-ОД</w:t>
            </w:r>
            <w:r w:rsidR="007E69F7">
              <w:rPr>
                <w:rFonts w:ascii="Times New Roman" w:hAnsi="Times New Roman"/>
                <w:i/>
                <w:color w:val="000000"/>
                <w:sz w:val="18"/>
                <w:szCs w:val="18"/>
              </w:rPr>
              <w:t>,</w:t>
            </w:r>
          </w:p>
          <w:p w:rsidR="00896013" w:rsidRPr="00AE5A18" w:rsidRDefault="007E69F7" w:rsidP="00896013">
            <w:pPr>
              <w:spacing w:after="0" w:line="240" w:lineRule="auto"/>
              <w:ind w:left="3119"/>
              <w:jc w:val="right"/>
              <w:rPr>
                <w:i/>
                <w:color w:val="000000"/>
                <w:sz w:val="20"/>
                <w:szCs w:val="20"/>
              </w:rPr>
            </w:pPr>
            <w:r>
              <w:rPr>
                <w:rFonts w:ascii="Times New Roman" w:hAnsi="Times New Roman"/>
                <w:i/>
                <w:color w:val="000000"/>
                <w:sz w:val="18"/>
                <w:szCs w:val="18"/>
              </w:rPr>
              <w:t xml:space="preserve"> от 30.07.2024 № 1280-ОД</w:t>
            </w:r>
            <w:r w:rsidR="00896013" w:rsidRPr="000D7E8D">
              <w:rPr>
                <w:rFonts w:ascii="Times New Roman" w:hAnsi="Times New Roman"/>
                <w:i/>
                <w:color w:val="000000"/>
                <w:sz w:val="18"/>
                <w:szCs w:val="18"/>
              </w:rPr>
              <w:t>)</w:t>
            </w:r>
          </w:p>
          <w:p w:rsidR="00896013" w:rsidRDefault="00896013" w:rsidP="005E3C0A">
            <w:pPr>
              <w:spacing w:after="0" w:line="240" w:lineRule="auto"/>
              <w:ind w:left="5387" w:right="-142"/>
              <w:rPr>
                <w:rFonts w:ascii="Times New Roman" w:hAnsi="Times New Roman"/>
                <w:color w:val="000000"/>
                <w:sz w:val="18"/>
                <w:szCs w:val="18"/>
              </w:rPr>
            </w:pPr>
          </w:p>
          <w:p w:rsidR="00795CF0" w:rsidRDefault="00795CF0" w:rsidP="005E3C0A">
            <w:pPr>
              <w:pStyle w:val="ae"/>
              <w:spacing w:after="0" w:line="240" w:lineRule="auto"/>
              <w:rPr>
                <w:rFonts w:ascii="Arial Narrow" w:eastAsia="Times New Roman" w:hAnsi="Arial Narrow" w:cs="Tahoma"/>
                <w:b/>
                <w:sz w:val="18"/>
                <w:szCs w:val="18"/>
              </w:rPr>
            </w:pPr>
          </w:p>
          <w:p w:rsidR="005F143B" w:rsidRDefault="005F143B" w:rsidP="005E3C0A">
            <w:pPr>
              <w:pStyle w:val="ae"/>
              <w:spacing w:after="0" w:line="240" w:lineRule="auto"/>
              <w:rPr>
                <w:rFonts w:ascii="Arial Narrow" w:eastAsia="Times New Roman" w:hAnsi="Arial Narrow" w:cs="Tahoma"/>
                <w:b/>
                <w:sz w:val="18"/>
                <w:szCs w:val="18"/>
              </w:rPr>
            </w:pPr>
            <w:r w:rsidRPr="005F143B">
              <w:rPr>
                <w:rFonts w:ascii="Arial Narrow" w:eastAsia="Times New Roman" w:hAnsi="Arial Narrow" w:cs="Tahoma"/>
                <w:b/>
                <w:sz w:val="18"/>
                <w:szCs w:val="18"/>
              </w:rPr>
              <w:t xml:space="preserve">ЗАЯВЛЕНИЕ О ПРИСОЕДИНЕНИИ К ЕДИНОМУ СЕРВИСНОМУ ДОГОВОРУ </w:t>
            </w:r>
            <w:r w:rsidRPr="00423368">
              <w:rPr>
                <w:rFonts w:ascii="Arial Narrow" w:eastAsia="Times New Roman" w:hAnsi="Arial Narrow" w:cs="Tahoma"/>
                <w:b/>
                <w:caps/>
                <w:sz w:val="18"/>
                <w:szCs w:val="18"/>
              </w:rPr>
              <w:t>АО «Россельхозбанк»</w:t>
            </w:r>
            <w:ins w:id="4" w:author="Ербахаева Бальжина Аюшиевна" w:date="2024-10-10T13:01:00Z">
              <w:r w:rsidR="00697F5D">
                <w:rPr>
                  <w:rStyle w:val="a6"/>
                  <w:rFonts w:ascii="Arial Narrow" w:eastAsia="Times New Roman" w:hAnsi="Arial Narrow"/>
                  <w:b/>
                  <w:caps/>
                  <w:sz w:val="18"/>
                  <w:szCs w:val="18"/>
                </w:rPr>
                <w:footnoteReference w:id="1"/>
              </w:r>
            </w:ins>
            <w:r w:rsidRPr="005F143B">
              <w:rPr>
                <w:rFonts w:ascii="Arial Narrow" w:eastAsia="Times New Roman" w:hAnsi="Arial Narrow" w:cs="Tahoma"/>
                <w:b/>
                <w:sz w:val="18"/>
                <w:szCs w:val="18"/>
              </w:rPr>
              <w:t xml:space="preserve"> (далее-Банк)</w:t>
            </w:r>
          </w:p>
          <w:p w:rsidR="001D1565" w:rsidRPr="003A6BEC" w:rsidRDefault="001D1565" w:rsidP="005E3C0A">
            <w:pPr>
              <w:pStyle w:val="ae"/>
              <w:spacing w:after="0" w:line="240" w:lineRule="auto"/>
              <w:rPr>
                <w:rFonts w:ascii="Arial Narrow" w:hAnsi="Arial Narrow" w:cs="Helv"/>
                <w:iCs/>
                <w:sz w:val="18"/>
                <w:szCs w:val="18"/>
              </w:rPr>
            </w:pPr>
          </w:p>
        </w:tc>
      </w:tr>
      <w:tr w:rsidR="00374A84" w:rsidRPr="005F143B" w:rsidTr="008B406E">
        <w:trPr>
          <w:gridAfter w:val="1"/>
          <w:trHeight w:val="53"/>
          <w:trPrChange w:id="31" w:author="Ербахаева Бальжина Аюшиевна" w:date="2024-10-10T15:33:00Z">
            <w:trPr>
              <w:gridAfter w:val="1"/>
              <w:trHeight w:val="53"/>
            </w:trPr>
          </w:trPrChange>
        </w:trPr>
        <w:tc>
          <w:tcPr>
            <w:tcW w:w="10807" w:type="dxa"/>
            <w:gridSpan w:val="135"/>
            <w:tcBorders>
              <w:top w:val="nil"/>
            </w:tcBorders>
            <w:shd w:val="clear" w:color="auto" w:fill="D9D9D9"/>
            <w:tcPrChange w:id="32" w:author="Ербахаева Бальжина Аюшиевна" w:date="2024-10-10T15:33:00Z">
              <w:tcPr>
                <w:tcW w:w="10863" w:type="dxa"/>
                <w:gridSpan w:val="152"/>
                <w:tcBorders>
                  <w:top w:val="nil"/>
                </w:tcBorders>
                <w:shd w:val="clear" w:color="auto" w:fill="D9D9D9"/>
              </w:tcPr>
            </w:tcPrChange>
          </w:tcPr>
          <w:p w:rsidR="00917740" w:rsidRPr="005F143B" w:rsidRDefault="00917740" w:rsidP="00917740">
            <w:pPr>
              <w:pStyle w:val="ae"/>
              <w:numPr>
                <w:ilvl w:val="0"/>
                <w:numId w:val="10"/>
              </w:numPr>
              <w:tabs>
                <w:tab w:val="left" w:pos="322"/>
              </w:tabs>
              <w:spacing w:after="0"/>
              <w:ind w:left="0" w:firstLine="0"/>
              <w:jc w:val="center"/>
              <w:rPr>
                <w:rFonts w:ascii="Arial Narrow" w:hAnsi="Arial Narrow"/>
                <w:b/>
                <w:noProof/>
                <w:sz w:val="18"/>
                <w:szCs w:val="18"/>
              </w:rPr>
            </w:pPr>
            <w:r w:rsidRPr="005F143B">
              <w:rPr>
                <w:rFonts w:ascii="Arial Narrow" w:hAnsi="Arial Narrow"/>
                <w:b/>
                <w:noProof/>
                <w:sz w:val="18"/>
                <w:szCs w:val="18"/>
              </w:rPr>
              <w:t>СВЕДЕНИЯ О КЛИЕНТЕ</w:t>
            </w:r>
          </w:p>
        </w:tc>
      </w:tr>
      <w:tr w:rsidR="00D46E16" w:rsidRPr="00853DD6" w:rsidTr="008B406E">
        <w:tblPrEx>
          <w:tblPrExChange w:id="33" w:author="Ербахаева Бальжина Аюшиевна" w:date="2024-10-10T15:33:00Z">
            <w:tblPrEx>
              <w:tblW w:w="10803" w:type="dxa"/>
            </w:tblPrEx>
          </w:tblPrExChange>
        </w:tblPrEx>
        <w:trPr>
          <w:gridAfter w:val="3"/>
          <w:wAfter w:w="80" w:type="dxa"/>
          <w:trHeight w:val="53"/>
          <w:trPrChange w:id="34" w:author="Ербахаева Бальжина Аюшиевна" w:date="2024-10-10T15:33:00Z">
            <w:trPr>
              <w:gridAfter w:val="3"/>
              <w:wAfter w:w="51" w:type="dxa"/>
              <w:trHeight w:val="53"/>
            </w:trPr>
          </w:trPrChange>
        </w:trPr>
        <w:tc>
          <w:tcPr>
            <w:tcW w:w="4050" w:type="dxa"/>
            <w:gridSpan w:val="25"/>
            <w:shd w:val="clear" w:color="auto" w:fill="FFFFFF"/>
            <w:tcPrChange w:id="35" w:author="Ербахаева Бальжина Аюшиевна" w:date="2024-10-10T15:33:00Z">
              <w:tcPr>
                <w:tcW w:w="4071" w:type="dxa"/>
                <w:gridSpan w:val="25"/>
                <w:shd w:val="clear" w:color="auto" w:fill="FFFFFF"/>
              </w:tcPr>
            </w:tcPrChange>
          </w:tcPr>
          <w:p w:rsidR="00D46E16" w:rsidRPr="00853DD6" w:rsidRDefault="00D46E16" w:rsidP="00CB675C">
            <w:pPr>
              <w:rPr>
                <w:rFonts w:ascii="Arial Narrow" w:hAnsi="Arial Narrow" w:cs="Helv"/>
                <w:iCs/>
                <w:sz w:val="18"/>
                <w:szCs w:val="18"/>
              </w:rPr>
            </w:pPr>
            <w:r w:rsidRPr="00853DD6">
              <w:rPr>
                <w:rFonts w:ascii="Arial Narrow" w:hAnsi="Arial Narrow"/>
                <w:b/>
                <w:bCs/>
                <w:sz w:val="18"/>
                <w:szCs w:val="18"/>
              </w:rPr>
              <w:t xml:space="preserve">Полное </w:t>
            </w:r>
            <w:r w:rsidRPr="00853DD6">
              <w:rPr>
                <w:rFonts w:ascii="Arial Narrow" w:hAnsi="Arial Narrow" w:cs="Tahoma"/>
                <w:b/>
                <w:sz w:val="18"/>
                <w:szCs w:val="18"/>
              </w:rPr>
              <w:t>н</w:t>
            </w:r>
            <w:r w:rsidRPr="00853DD6">
              <w:rPr>
                <w:rFonts w:ascii="Arial Narrow" w:hAnsi="Arial Narrow"/>
                <w:b/>
                <w:sz w:val="18"/>
                <w:szCs w:val="18"/>
              </w:rPr>
              <w:t>аименова</w:t>
            </w:r>
            <w:r w:rsidRPr="00853DD6">
              <w:rPr>
                <w:rFonts w:ascii="Arial Narrow" w:hAnsi="Arial Narrow" w:cs="Tahoma"/>
                <w:b/>
                <w:sz w:val="18"/>
                <w:szCs w:val="18"/>
              </w:rPr>
              <w:t>ние Клиента :</w:t>
            </w:r>
          </w:p>
        </w:tc>
        <w:tc>
          <w:tcPr>
            <w:tcW w:w="6677" w:type="dxa"/>
            <w:gridSpan w:val="108"/>
            <w:shd w:val="clear" w:color="auto" w:fill="FFFFFF"/>
            <w:tcPrChange w:id="36" w:author="Ербахаева Бальжина Аюшиевна" w:date="2024-10-10T15:33:00Z">
              <w:tcPr>
                <w:tcW w:w="6681" w:type="dxa"/>
                <w:gridSpan w:val="121"/>
                <w:shd w:val="clear" w:color="auto" w:fill="FFFFFF"/>
              </w:tcPr>
            </w:tcPrChange>
          </w:tcPr>
          <w:p w:rsidR="00D46E16" w:rsidRPr="00853DD6" w:rsidRDefault="00D46E16" w:rsidP="00CB675C">
            <w:pPr>
              <w:rPr>
                <w:rFonts w:ascii="Arial Narrow" w:hAnsi="Arial Narrow" w:cs="Helv"/>
                <w:iCs/>
                <w:sz w:val="18"/>
                <w:szCs w:val="18"/>
              </w:rPr>
            </w:pPr>
          </w:p>
        </w:tc>
      </w:tr>
      <w:tr w:rsidR="00D46E16" w:rsidRPr="00853DD6" w:rsidTr="008B406E">
        <w:tblPrEx>
          <w:tblPrExChange w:id="37" w:author="Ербахаева Бальжина Аюшиевна" w:date="2024-10-10T15:33:00Z">
            <w:tblPrEx>
              <w:tblW w:w="10803" w:type="dxa"/>
            </w:tblPrEx>
          </w:tblPrExChange>
        </w:tblPrEx>
        <w:trPr>
          <w:gridAfter w:val="3"/>
          <w:wAfter w:w="80" w:type="dxa"/>
          <w:trHeight w:val="53"/>
          <w:trPrChange w:id="38" w:author="Ербахаева Бальжина Аюшиевна" w:date="2024-10-10T15:33:00Z">
            <w:trPr>
              <w:gridAfter w:val="3"/>
              <w:wAfter w:w="51" w:type="dxa"/>
              <w:trHeight w:val="53"/>
            </w:trPr>
          </w:trPrChange>
        </w:trPr>
        <w:tc>
          <w:tcPr>
            <w:tcW w:w="4050" w:type="dxa"/>
            <w:gridSpan w:val="25"/>
            <w:shd w:val="clear" w:color="auto" w:fill="FFFFFF"/>
            <w:tcPrChange w:id="39" w:author="Ербахаева Бальжина Аюшиевна" w:date="2024-10-10T15:33:00Z">
              <w:tcPr>
                <w:tcW w:w="4071" w:type="dxa"/>
                <w:gridSpan w:val="25"/>
                <w:shd w:val="clear" w:color="auto" w:fill="FFFFFF"/>
              </w:tcPr>
            </w:tcPrChange>
          </w:tcPr>
          <w:p w:rsidR="00D46E16" w:rsidRPr="00853DD6" w:rsidRDefault="00D46E16" w:rsidP="00CB675C">
            <w:pPr>
              <w:contextualSpacing/>
              <w:rPr>
                <w:rFonts w:ascii="Arial Narrow" w:hAnsi="Arial Narrow"/>
                <w:b/>
                <w:bCs/>
                <w:sz w:val="18"/>
                <w:szCs w:val="18"/>
              </w:rPr>
            </w:pPr>
            <w:r w:rsidRPr="00853DD6">
              <w:rPr>
                <w:rFonts w:ascii="Arial Narrow" w:hAnsi="Arial Narrow"/>
                <w:b/>
                <w:bCs/>
                <w:sz w:val="18"/>
                <w:szCs w:val="18"/>
              </w:rPr>
              <w:t>Электронная почта: (e-</w:t>
            </w:r>
            <w:proofErr w:type="spellStart"/>
            <w:r w:rsidRPr="00853DD6">
              <w:rPr>
                <w:rFonts w:ascii="Arial Narrow" w:hAnsi="Arial Narrow"/>
                <w:b/>
                <w:bCs/>
                <w:sz w:val="18"/>
                <w:szCs w:val="18"/>
              </w:rPr>
              <w:t>mail</w:t>
            </w:r>
            <w:proofErr w:type="spellEnd"/>
            <w:r w:rsidRPr="00853DD6">
              <w:rPr>
                <w:rFonts w:ascii="Arial Narrow" w:hAnsi="Arial Narrow"/>
                <w:b/>
                <w:bCs/>
                <w:sz w:val="18"/>
                <w:szCs w:val="18"/>
              </w:rPr>
              <w:t>)</w:t>
            </w:r>
            <w:r w:rsidR="009C491B">
              <w:rPr>
                <w:rStyle w:val="a6"/>
                <w:rFonts w:ascii="Arial Narrow" w:hAnsi="Arial Narrow"/>
                <w:b/>
                <w:bCs/>
                <w:sz w:val="18"/>
                <w:szCs w:val="18"/>
              </w:rPr>
              <w:footnoteReference w:id="2"/>
            </w:r>
            <w:r w:rsidRPr="00853DD6">
              <w:rPr>
                <w:rFonts w:ascii="Arial Narrow" w:hAnsi="Arial Narrow"/>
                <w:b/>
                <w:bCs/>
                <w:sz w:val="18"/>
                <w:szCs w:val="18"/>
              </w:rPr>
              <w:t>: _______________@____</w:t>
            </w:r>
          </w:p>
          <w:p w:rsidR="00D46E16" w:rsidRPr="00853DD6" w:rsidRDefault="00D46E16" w:rsidP="00CB675C">
            <w:pPr>
              <w:spacing w:before="20" w:after="20"/>
              <w:jc w:val="center"/>
              <w:rPr>
                <w:rFonts w:ascii="Arial Narrow" w:hAnsi="Arial Narrow" w:cs="Helv"/>
                <w:iCs/>
                <w:sz w:val="12"/>
                <w:szCs w:val="12"/>
              </w:rPr>
            </w:pPr>
            <w:r w:rsidRPr="00853DD6" w:rsidDel="001E293E">
              <w:rPr>
                <w:rFonts w:ascii="Arial Narrow" w:hAnsi="Arial Narrow" w:cs="Tahoma"/>
                <w:i/>
                <w:sz w:val="12"/>
                <w:szCs w:val="12"/>
              </w:rPr>
              <w:t xml:space="preserve"> </w:t>
            </w:r>
          </w:p>
        </w:tc>
        <w:tc>
          <w:tcPr>
            <w:tcW w:w="6677" w:type="dxa"/>
            <w:gridSpan w:val="108"/>
            <w:shd w:val="clear" w:color="auto" w:fill="FFFFFF"/>
            <w:tcPrChange w:id="41" w:author="Ербахаева Бальжина Аюшиевна" w:date="2024-10-10T15:33:00Z">
              <w:tcPr>
                <w:tcW w:w="6681" w:type="dxa"/>
                <w:gridSpan w:val="121"/>
                <w:shd w:val="clear" w:color="auto" w:fill="FFFFFF"/>
              </w:tcPr>
            </w:tcPrChange>
          </w:tcPr>
          <w:p w:rsidR="00D46E16" w:rsidRPr="00853DD6" w:rsidRDefault="00D46E16" w:rsidP="00CB675C">
            <w:pPr>
              <w:spacing w:before="20" w:after="20"/>
              <w:jc w:val="center"/>
              <w:rPr>
                <w:rFonts w:ascii="Arial Narrow" w:hAnsi="Arial Narrow" w:cs="Helv"/>
                <w:iCs/>
                <w:sz w:val="12"/>
                <w:szCs w:val="12"/>
              </w:rPr>
            </w:pPr>
            <w:r w:rsidRPr="00853DD6">
              <w:rPr>
                <w:rFonts w:ascii="Arial Narrow" w:hAnsi="Arial Narrow" w:cs="Tahoma"/>
                <w:i/>
                <w:sz w:val="12"/>
                <w:szCs w:val="12"/>
              </w:rPr>
              <w:t>(указывается полное наименование юридического лица согласно его учредительным документам/статус и Ф.И.О Клиента-физического лица, осуществляющего предпринимательскую деятельность/занимающегося частной практикой)</w:t>
            </w:r>
          </w:p>
        </w:tc>
      </w:tr>
      <w:tr w:rsidR="00374A84" w:rsidRPr="00853DD6" w:rsidTr="008B406E">
        <w:tblPrEx>
          <w:tblPrExChange w:id="42" w:author="Ербахаева Бальжина Аюшиевна" w:date="2024-10-10T15:33:00Z">
            <w:tblPrEx>
              <w:tblW w:w="10858" w:type="dxa"/>
            </w:tblPrEx>
          </w:tblPrExChange>
        </w:tblPrEx>
        <w:trPr>
          <w:gridAfter w:val="1"/>
          <w:trHeight w:val="245"/>
          <w:trPrChange w:id="43" w:author="Ербахаева Бальжина Аюшиевна" w:date="2024-10-10T15:33:00Z">
            <w:trPr>
              <w:gridAfter w:val="1"/>
              <w:trHeight w:val="245"/>
            </w:trPr>
          </w:trPrChange>
        </w:trPr>
        <w:tc>
          <w:tcPr>
            <w:tcW w:w="2106" w:type="dxa"/>
            <w:gridSpan w:val="6"/>
            <w:shd w:val="clear" w:color="auto" w:fill="FFFFFF"/>
            <w:tcPrChange w:id="44" w:author="Ербахаева Бальжина Аюшиевна" w:date="2024-10-10T15:33:00Z">
              <w:tcPr>
                <w:tcW w:w="2106" w:type="dxa"/>
                <w:gridSpan w:val="6"/>
                <w:shd w:val="clear" w:color="auto" w:fill="FFFFFF"/>
              </w:tcPr>
            </w:tcPrChange>
          </w:tcPr>
          <w:p w:rsidR="007C5481" w:rsidRPr="00394753" w:rsidRDefault="007C5481" w:rsidP="007C5481">
            <w:pPr>
              <w:spacing w:after="0"/>
              <w:contextualSpacing/>
              <w:rPr>
                <w:rFonts w:ascii="Arial Narrow" w:hAnsi="Arial Narrow"/>
                <w:b/>
                <w:bCs/>
                <w:sz w:val="18"/>
                <w:szCs w:val="18"/>
              </w:rPr>
            </w:pPr>
            <w:r w:rsidRPr="00394753">
              <w:rPr>
                <w:rFonts w:ascii="Arial Narrow" w:hAnsi="Arial Narrow" w:cs="Tahoma"/>
                <w:b/>
                <w:sz w:val="18"/>
                <w:szCs w:val="18"/>
              </w:rPr>
              <w:t>Номер(а) телефона Клиента</w:t>
            </w:r>
            <w:r w:rsidRPr="00394753">
              <w:rPr>
                <w:sz w:val="18"/>
                <w:szCs w:val="18"/>
                <w:vertAlign w:val="superscript"/>
              </w:rPr>
              <w:footnoteReference w:id="3"/>
            </w:r>
            <w:r w:rsidRPr="00394753">
              <w:rPr>
                <w:rFonts w:ascii="Arial Narrow" w:hAnsi="Arial Narrow" w:cs="Tahoma"/>
                <w:b/>
                <w:sz w:val="18"/>
                <w:szCs w:val="18"/>
              </w:rPr>
              <w:t>:</w:t>
            </w:r>
          </w:p>
        </w:tc>
        <w:tc>
          <w:tcPr>
            <w:tcW w:w="337" w:type="dxa"/>
            <w:gridSpan w:val="2"/>
            <w:shd w:val="clear" w:color="auto" w:fill="FFFFFF"/>
            <w:tcPrChange w:id="45" w:author="Ербахаева Бальжина Аюшиевна" w:date="2024-10-10T15:33:00Z">
              <w:tcPr>
                <w:tcW w:w="337" w:type="dxa"/>
                <w:gridSpan w:val="2"/>
                <w:shd w:val="clear" w:color="auto" w:fill="FFFFFF"/>
              </w:tcPr>
            </w:tcPrChange>
          </w:tcPr>
          <w:p w:rsidR="007C5481" w:rsidRPr="00394753" w:rsidRDefault="007C5481" w:rsidP="007C5481">
            <w:pPr>
              <w:spacing w:after="0"/>
              <w:contextualSpacing/>
              <w:rPr>
                <w:rFonts w:ascii="Arial Narrow" w:hAnsi="Arial Narrow"/>
                <w:b/>
                <w:bCs/>
                <w:sz w:val="18"/>
                <w:szCs w:val="18"/>
              </w:rPr>
            </w:pPr>
            <w:r w:rsidRPr="00394753">
              <w:rPr>
                <w:rFonts w:ascii="Arial Narrow" w:hAnsi="Arial Narrow"/>
                <w:b/>
                <w:bCs/>
                <w:sz w:val="18"/>
                <w:szCs w:val="18"/>
              </w:rPr>
              <w:t>+</w:t>
            </w:r>
          </w:p>
        </w:tc>
        <w:tc>
          <w:tcPr>
            <w:tcW w:w="306" w:type="dxa"/>
            <w:shd w:val="clear" w:color="auto" w:fill="FFFFFF"/>
            <w:tcPrChange w:id="46" w:author="Ербахаева Бальжина Аюшиевна" w:date="2024-10-10T15:33:00Z">
              <w:tcPr>
                <w:tcW w:w="306" w:type="dxa"/>
                <w:shd w:val="clear" w:color="auto" w:fill="FFFFFF"/>
              </w:tcPr>
            </w:tcPrChange>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7</w:t>
            </w:r>
          </w:p>
        </w:tc>
        <w:tc>
          <w:tcPr>
            <w:tcW w:w="306" w:type="dxa"/>
            <w:gridSpan w:val="2"/>
            <w:shd w:val="clear" w:color="auto" w:fill="FFFFFF"/>
            <w:tcPrChange w:id="47" w:author="Ербахаева Бальжина Аюшиевна" w:date="2024-10-10T15:33:00Z">
              <w:tcPr>
                <w:tcW w:w="306" w:type="dxa"/>
                <w:gridSpan w:val="2"/>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15" w:type="dxa"/>
            <w:gridSpan w:val="2"/>
            <w:shd w:val="clear" w:color="auto" w:fill="FFFFFF"/>
            <w:tcPrChange w:id="48" w:author="Ербахаева Бальжина Аюшиевна" w:date="2024-10-10T15:33:00Z">
              <w:tcPr>
                <w:tcW w:w="315" w:type="dxa"/>
                <w:gridSpan w:val="2"/>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20" w:type="dxa"/>
            <w:gridSpan w:val="7"/>
            <w:shd w:val="clear" w:color="auto" w:fill="FFFFFF"/>
            <w:tcPrChange w:id="49" w:author="Ербахаева Бальжина Аюшиевна" w:date="2024-10-10T15:33:00Z">
              <w:tcPr>
                <w:tcW w:w="320" w:type="dxa"/>
                <w:gridSpan w:val="7"/>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22" w:type="dxa"/>
            <w:gridSpan w:val="4"/>
            <w:shd w:val="clear" w:color="auto" w:fill="FFFFFF"/>
            <w:tcPrChange w:id="50" w:author="Ербахаева Бальжина Аюшиевна" w:date="2024-10-10T15:33:00Z">
              <w:tcPr>
                <w:tcW w:w="322" w:type="dxa"/>
                <w:gridSpan w:val="4"/>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07" w:type="dxa"/>
            <w:gridSpan w:val="4"/>
            <w:shd w:val="clear" w:color="auto" w:fill="FFFFFF"/>
            <w:tcPrChange w:id="51" w:author="Ербахаева Бальжина Аюшиевна" w:date="2024-10-10T15:33:00Z">
              <w:tcPr>
                <w:tcW w:w="307" w:type="dxa"/>
                <w:gridSpan w:val="4"/>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07" w:type="dxa"/>
            <w:gridSpan w:val="4"/>
            <w:shd w:val="clear" w:color="auto" w:fill="FFFFFF"/>
            <w:tcPrChange w:id="52" w:author="Ербахаева Бальжина Аюшиевна" w:date="2024-10-10T15:33:00Z">
              <w:tcPr>
                <w:tcW w:w="307" w:type="dxa"/>
                <w:gridSpan w:val="4"/>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08" w:type="dxa"/>
            <w:gridSpan w:val="5"/>
            <w:shd w:val="clear" w:color="auto" w:fill="FFFFFF"/>
            <w:tcPrChange w:id="53" w:author="Ербахаева Бальжина Аюшиевна" w:date="2024-10-10T15:33:00Z">
              <w:tcPr>
                <w:tcW w:w="308" w:type="dxa"/>
                <w:gridSpan w:val="6"/>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05" w:type="dxa"/>
            <w:gridSpan w:val="4"/>
            <w:shd w:val="clear" w:color="auto" w:fill="FFFFFF"/>
            <w:tcPrChange w:id="54" w:author="Ербахаева Бальжина Аюшиевна" w:date="2024-10-10T15:33:00Z">
              <w:tcPr>
                <w:tcW w:w="305" w:type="dxa"/>
                <w:gridSpan w:val="3"/>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09" w:type="dxa"/>
            <w:gridSpan w:val="5"/>
            <w:shd w:val="clear" w:color="auto" w:fill="FFFFFF"/>
            <w:tcPrChange w:id="55" w:author="Ербахаева Бальжина Аюшиевна" w:date="2024-10-10T15:33:00Z">
              <w:tcPr>
                <w:tcW w:w="309" w:type="dxa"/>
                <w:gridSpan w:val="6"/>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13" w:type="dxa"/>
            <w:gridSpan w:val="5"/>
            <w:shd w:val="clear" w:color="auto" w:fill="FFFFFF"/>
            <w:tcPrChange w:id="56" w:author="Ербахаева Бальжина Аюшиевна" w:date="2024-10-10T15:33:00Z">
              <w:tcPr>
                <w:tcW w:w="313" w:type="dxa"/>
                <w:gridSpan w:val="5"/>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08" w:type="dxa"/>
            <w:gridSpan w:val="4"/>
            <w:shd w:val="clear" w:color="auto" w:fill="FFFFFF"/>
            <w:tcPrChange w:id="57" w:author="Ербахаева Бальжина Аюшиевна" w:date="2024-10-10T15:33:00Z">
              <w:tcPr>
                <w:tcW w:w="308" w:type="dxa"/>
                <w:gridSpan w:val="5"/>
                <w:shd w:val="clear" w:color="auto" w:fill="FFFFFF"/>
              </w:tcPr>
            </w:tcPrChange>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w:t>
            </w:r>
          </w:p>
        </w:tc>
        <w:tc>
          <w:tcPr>
            <w:tcW w:w="309" w:type="dxa"/>
            <w:gridSpan w:val="5"/>
            <w:shd w:val="clear" w:color="auto" w:fill="FFFFFF"/>
            <w:tcPrChange w:id="58" w:author="Ербахаева Бальжина Аюшиевна" w:date="2024-10-10T15:33:00Z">
              <w:tcPr>
                <w:tcW w:w="309" w:type="dxa"/>
                <w:gridSpan w:val="4"/>
                <w:shd w:val="clear" w:color="auto" w:fill="FFFFFF"/>
              </w:tcPr>
            </w:tcPrChange>
          </w:tcPr>
          <w:p w:rsidR="007C5481" w:rsidRPr="00853DD6" w:rsidRDefault="007C5481" w:rsidP="007C5481">
            <w:pPr>
              <w:spacing w:after="0"/>
              <w:contextualSpacing/>
              <w:rPr>
                <w:rFonts w:ascii="Arial Narrow" w:hAnsi="Arial Narrow"/>
                <w:b/>
                <w:bCs/>
                <w:sz w:val="18"/>
                <w:szCs w:val="18"/>
              </w:rPr>
            </w:pPr>
            <w:r w:rsidRPr="00853DD6">
              <w:rPr>
                <w:rFonts w:ascii="Arial Narrow" w:hAnsi="Arial Narrow"/>
                <w:b/>
                <w:bCs/>
                <w:sz w:val="18"/>
                <w:szCs w:val="18"/>
              </w:rPr>
              <w:t>7</w:t>
            </w:r>
          </w:p>
        </w:tc>
        <w:tc>
          <w:tcPr>
            <w:tcW w:w="308" w:type="dxa"/>
            <w:gridSpan w:val="5"/>
            <w:shd w:val="clear" w:color="auto" w:fill="FFFFFF"/>
            <w:tcPrChange w:id="59" w:author="Ербахаева Бальжина Аюшиевна" w:date="2024-10-10T15:33:00Z">
              <w:tcPr>
                <w:tcW w:w="308" w:type="dxa"/>
                <w:gridSpan w:val="6"/>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10" w:type="dxa"/>
            <w:gridSpan w:val="6"/>
            <w:shd w:val="clear" w:color="auto" w:fill="FFFFFF"/>
            <w:tcPrChange w:id="60" w:author="Ербахаева Бальжина Аюшиевна" w:date="2024-10-10T15:33:00Z">
              <w:tcPr>
                <w:tcW w:w="310" w:type="dxa"/>
                <w:gridSpan w:val="7"/>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10" w:type="dxa"/>
            <w:gridSpan w:val="8"/>
            <w:shd w:val="clear" w:color="auto" w:fill="FFFFFF"/>
            <w:tcPrChange w:id="61" w:author="Ербахаева Бальжина Аюшиевна" w:date="2024-10-10T15:33:00Z">
              <w:tcPr>
                <w:tcW w:w="310" w:type="dxa"/>
                <w:gridSpan w:val="9"/>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14" w:type="dxa"/>
            <w:gridSpan w:val="5"/>
            <w:shd w:val="clear" w:color="auto" w:fill="FFFFFF"/>
            <w:tcPrChange w:id="62" w:author="Ербахаева Бальжина Аюшиевна" w:date="2024-10-10T15:33:00Z">
              <w:tcPr>
                <w:tcW w:w="314" w:type="dxa"/>
                <w:gridSpan w:val="6"/>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10" w:type="dxa"/>
            <w:gridSpan w:val="5"/>
            <w:shd w:val="clear" w:color="auto" w:fill="FFFFFF"/>
            <w:tcPrChange w:id="63" w:author="Ербахаева Бальжина Аюшиевна" w:date="2024-10-10T15:33:00Z">
              <w:tcPr>
                <w:tcW w:w="310" w:type="dxa"/>
                <w:gridSpan w:val="6"/>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09" w:type="dxa"/>
            <w:gridSpan w:val="6"/>
            <w:shd w:val="clear" w:color="auto" w:fill="FFFFFF"/>
            <w:tcPrChange w:id="64" w:author="Ербахаева Бальжина Аюшиевна" w:date="2024-10-10T15:33:00Z">
              <w:tcPr>
                <w:tcW w:w="309" w:type="dxa"/>
                <w:gridSpan w:val="6"/>
                <w:shd w:val="clear" w:color="auto" w:fill="FFFFFF"/>
              </w:tcPr>
            </w:tcPrChange>
          </w:tcPr>
          <w:p w:rsidR="007C5481" w:rsidRPr="00853DD6" w:rsidRDefault="007C5481" w:rsidP="007C5481">
            <w:pPr>
              <w:spacing w:after="0"/>
              <w:contextualSpacing/>
              <w:rPr>
                <w:rFonts w:ascii="Arial Narrow" w:hAnsi="Arial Narrow"/>
                <w:b/>
                <w:bCs/>
                <w:sz w:val="18"/>
                <w:szCs w:val="18"/>
              </w:rPr>
            </w:pPr>
          </w:p>
        </w:tc>
        <w:tc>
          <w:tcPr>
            <w:tcW w:w="309" w:type="dxa"/>
            <w:gridSpan w:val="6"/>
            <w:tcPrChange w:id="65" w:author="Ербахаева Бальжина Аюшиевна" w:date="2024-10-10T15:33:00Z">
              <w:tcPr>
                <w:tcW w:w="309" w:type="dxa"/>
                <w:gridSpan w:val="7"/>
              </w:tcPr>
            </w:tcPrChange>
          </w:tcPr>
          <w:p w:rsidR="007C5481" w:rsidRPr="00853DD6" w:rsidRDefault="007C5481" w:rsidP="007C5481">
            <w:pPr>
              <w:spacing w:after="0" w:line="240" w:lineRule="auto"/>
              <w:rPr>
                <w:rFonts w:ascii="Arial Narrow" w:hAnsi="Arial Narrow"/>
                <w:b/>
                <w:bCs/>
                <w:sz w:val="18"/>
                <w:szCs w:val="18"/>
              </w:rPr>
            </w:pPr>
          </w:p>
        </w:tc>
        <w:tc>
          <w:tcPr>
            <w:tcW w:w="309" w:type="dxa"/>
            <w:gridSpan w:val="5"/>
            <w:tcPrChange w:id="66" w:author="Ербахаева Бальжина Аюшиевна" w:date="2024-10-10T15:33:00Z">
              <w:tcPr>
                <w:tcW w:w="309" w:type="dxa"/>
                <w:gridSpan w:val="6"/>
              </w:tcPr>
            </w:tcPrChange>
          </w:tcPr>
          <w:p w:rsidR="007C5481" w:rsidRPr="00853DD6" w:rsidRDefault="007C5481" w:rsidP="007C5481">
            <w:pPr>
              <w:spacing w:after="0" w:line="240" w:lineRule="auto"/>
              <w:rPr>
                <w:rFonts w:ascii="Arial Narrow" w:hAnsi="Arial Narrow"/>
                <w:b/>
                <w:bCs/>
                <w:sz w:val="18"/>
                <w:szCs w:val="18"/>
              </w:rPr>
            </w:pPr>
          </w:p>
        </w:tc>
        <w:tc>
          <w:tcPr>
            <w:tcW w:w="309" w:type="dxa"/>
            <w:gridSpan w:val="6"/>
            <w:tcPrChange w:id="67" w:author="Ербахаева Бальжина Аюшиевна" w:date="2024-10-10T15:33:00Z">
              <w:tcPr>
                <w:tcW w:w="309" w:type="dxa"/>
                <w:gridSpan w:val="7"/>
              </w:tcPr>
            </w:tcPrChange>
          </w:tcPr>
          <w:p w:rsidR="007C5481" w:rsidRPr="00853DD6" w:rsidRDefault="007C5481" w:rsidP="007C5481">
            <w:pPr>
              <w:spacing w:after="0" w:line="240" w:lineRule="auto"/>
              <w:rPr>
                <w:rFonts w:ascii="Arial Narrow" w:hAnsi="Arial Narrow"/>
                <w:b/>
                <w:bCs/>
                <w:sz w:val="18"/>
                <w:szCs w:val="18"/>
              </w:rPr>
            </w:pPr>
          </w:p>
        </w:tc>
        <w:tc>
          <w:tcPr>
            <w:tcW w:w="309" w:type="dxa"/>
            <w:gridSpan w:val="6"/>
            <w:tcPrChange w:id="68" w:author="Ербахаева Бальжина Аюшиевна" w:date="2024-10-10T15:33:00Z">
              <w:tcPr>
                <w:tcW w:w="309" w:type="dxa"/>
                <w:gridSpan w:val="7"/>
              </w:tcPr>
            </w:tcPrChange>
          </w:tcPr>
          <w:p w:rsidR="007C5481" w:rsidRPr="00853DD6" w:rsidRDefault="007C5481" w:rsidP="007C5481">
            <w:pPr>
              <w:spacing w:after="0" w:line="240" w:lineRule="auto"/>
              <w:rPr>
                <w:rFonts w:ascii="Arial Narrow" w:hAnsi="Arial Narrow"/>
                <w:b/>
                <w:bCs/>
                <w:sz w:val="18"/>
                <w:szCs w:val="18"/>
              </w:rPr>
            </w:pPr>
          </w:p>
        </w:tc>
        <w:tc>
          <w:tcPr>
            <w:tcW w:w="309" w:type="dxa"/>
            <w:gridSpan w:val="4"/>
            <w:tcPrChange w:id="69" w:author="Ербахаева Бальжина Аюшиевна" w:date="2024-10-10T15:33:00Z">
              <w:tcPr>
                <w:tcW w:w="309" w:type="dxa"/>
                <w:gridSpan w:val="5"/>
              </w:tcPr>
            </w:tcPrChange>
          </w:tcPr>
          <w:p w:rsidR="007C5481" w:rsidRPr="00853DD6" w:rsidRDefault="007C5481" w:rsidP="007C5481">
            <w:pPr>
              <w:spacing w:after="0" w:line="240" w:lineRule="auto"/>
              <w:rPr>
                <w:rFonts w:ascii="Arial Narrow" w:hAnsi="Arial Narrow"/>
                <w:b/>
                <w:bCs/>
                <w:sz w:val="18"/>
                <w:szCs w:val="18"/>
              </w:rPr>
            </w:pPr>
          </w:p>
        </w:tc>
        <w:tc>
          <w:tcPr>
            <w:tcW w:w="923" w:type="dxa"/>
            <w:gridSpan w:val="13"/>
            <w:tcPrChange w:id="70" w:author="Ербахаева Бальжина Аюшиевна" w:date="2024-10-10T15:33:00Z">
              <w:tcPr>
                <w:tcW w:w="969" w:type="dxa"/>
                <w:gridSpan w:val="17"/>
              </w:tcPr>
            </w:tcPrChange>
          </w:tcPr>
          <w:p w:rsidR="007C5481" w:rsidRPr="00853DD6" w:rsidRDefault="007C5481" w:rsidP="007C5481">
            <w:pPr>
              <w:spacing w:after="0" w:line="240" w:lineRule="auto"/>
              <w:rPr>
                <w:rFonts w:ascii="Arial Narrow" w:hAnsi="Arial Narrow"/>
                <w:b/>
                <w:bCs/>
                <w:sz w:val="18"/>
                <w:szCs w:val="18"/>
              </w:rPr>
            </w:pPr>
          </w:p>
        </w:tc>
      </w:tr>
      <w:tr w:rsidR="00374A84" w:rsidRPr="00853DD6" w:rsidTr="008B406E">
        <w:tblPrEx>
          <w:tblPrExChange w:id="71" w:author="Ербахаева Бальжина Аюшиевна" w:date="2024-10-10T15:33:00Z">
            <w:tblPrEx>
              <w:tblW w:w="10858" w:type="dxa"/>
            </w:tblPrEx>
          </w:tblPrExChange>
        </w:tblPrEx>
        <w:trPr>
          <w:gridAfter w:val="1"/>
          <w:trHeight w:val="53"/>
          <w:trPrChange w:id="72" w:author="Ербахаева Бальжина Аюшиевна" w:date="2024-10-10T15:33:00Z">
            <w:trPr>
              <w:gridAfter w:val="1"/>
              <w:trHeight w:val="53"/>
            </w:trPr>
          </w:trPrChange>
        </w:trPr>
        <w:tc>
          <w:tcPr>
            <w:tcW w:w="767" w:type="dxa"/>
            <w:gridSpan w:val="3"/>
            <w:shd w:val="clear" w:color="auto" w:fill="FFFFFF"/>
            <w:tcPrChange w:id="73" w:author="Ербахаева Бальжина Аюшиевна" w:date="2024-10-10T15:33:00Z">
              <w:tcPr>
                <w:tcW w:w="767" w:type="dxa"/>
                <w:gridSpan w:val="3"/>
                <w:shd w:val="clear" w:color="auto" w:fill="FFFFFF"/>
              </w:tcPr>
            </w:tcPrChange>
          </w:tcPr>
          <w:p w:rsidR="007C5481" w:rsidRPr="00394753" w:rsidRDefault="007C5481" w:rsidP="007C5481">
            <w:pPr>
              <w:spacing w:beforeLines="20" w:before="48" w:afterLines="20" w:after="48"/>
              <w:rPr>
                <w:rFonts w:ascii="Arial Narrow" w:hAnsi="Arial Narrow" w:cs="Tahoma"/>
                <w:i/>
                <w:sz w:val="18"/>
                <w:szCs w:val="18"/>
              </w:rPr>
            </w:pPr>
            <w:r w:rsidRPr="00394753">
              <w:rPr>
                <w:rFonts w:ascii="Arial Narrow" w:hAnsi="Arial Narrow" w:cs="Tahoma"/>
                <w:b/>
                <w:sz w:val="18"/>
                <w:szCs w:val="18"/>
              </w:rPr>
              <w:t>ИНН:</w:t>
            </w:r>
          </w:p>
        </w:tc>
        <w:tc>
          <w:tcPr>
            <w:tcW w:w="1339" w:type="dxa"/>
            <w:gridSpan w:val="3"/>
            <w:shd w:val="clear" w:color="auto" w:fill="FFFFFF"/>
            <w:tcPrChange w:id="74" w:author="Ербахаева Бальжина Аюшиевна" w:date="2024-10-10T15:33:00Z">
              <w:tcPr>
                <w:tcW w:w="1339" w:type="dxa"/>
                <w:gridSpan w:val="3"/>
                <w:shd w:val="clear" w:color="auto" w:fill="FFFFFF"/>
              </w:tcPr>
            </w:tcPrChange>
          </w:tcPr>
          <w:p w:rsidR="007C5481" w:rsidRPr="00394753" w:rsidRDefault="007C5481" w:rsidP="007C5481">
            <w:pPr>
              <w:spacing w:beforeLines="20" w:before="48" w:afterLines="20" w:after="48"/>
              <w:rPr>
                <w:rFonts w:ascii="Arial Narrow" w:hAnsi="Arial Narrow" w:cs="Tahoma"/>
                <w:sz w:val="18"/>
                <w:szCs w:val="18"/>
              </w:rPr>
            </w:pPr>
          </w:p>
        </w:tc>
        <w:tc>
          <w:tcPr>
            <w:tcW w:w="7074" w:type="dxa"/>
            <w:gridSpan w:val="104"/>
            <w:shd w:val="clear" w:color="auto" w:fill="FFFFFF"/>
            <w:tcPrChange w:id="75" w:author="Ербахаева Бальжина Аюшиевна" w:date="2024-10-10T15:33:00Z">
              <w:tcPr>
                <w:tcW w:w="7074" w:type="dxa"/>
                <w:gridSpan w:val="113"/>
                <w:shd w:val="clear" w:color="auto" w:fill="FFFFFF"/>
              </w:tcPr>
            </w:tcPrChange>
          </w:tcPr>
          <w:p w:rsidR="007C5481" w:rsidRPr="00394753" w:rsidRDefault="007C5481" w:rsidP="007C5481">
            <w:pPr>
              <w:spacing w:before="20" w:after="20"/>
              <w:ind w:left="-254"/>
              <w:jc w:val="right"/>
              <w:rPr>
                <w:rFonts w:ascii="Arial Narrow" w:hAnsi="Arial Narrow"/>
                <w:sz w:val="18"/>
                <w:szCs w:val="18"/>
              </w:rPr>
            </w:pPr>
            <w:r w:rsidRPr="00394753">
              <w:rPr>
                <w:rFonts w:ascii="MS Gothic" w:eastAsia="MS Gothic" w:hAnsi="MS Gothic" w:hint="eastAsia"/>
                <w:sz w:val="18"/>
                <w:szCs w:val="18"/>
              </w:rPr>
              <w:t>☐</w:t>
            </w:r>
            <w:r w:rsidRPr="00394753">
              <w:rPr>
                <w:rFonts w:ascii="Arial Narrow" w:hAnsi="Arial Narrow"/>
                <w:sz w:val="18"/>
                <w:szCs w:val="18"/>
              </w:rPr>
              <w:t xml:space="preserve"> </w:t>
            </w:r>
            <w:r w:rsidRPr="00394753">
              <w:rPr>
                <w:rFonts w:ascii="Arial Narrow" w:hAnsi="Arial Narrow"/>
                <w:b/>
                <w:sz w:val="18"/>
                <w:szCs w:val="18"/>
              </w:rPr>
              <w:t>Действующий клиент</w:t>
            </w:r>
            <w:r w:rsidRPr="00394753">
              <w:rPr>
                <w:rFonts w:ascii="Arial Narrow" w:hAnsi="Arial Narrow"/>
                <w:sz w:val="18"/>
                <w:szCs w:val="18"/>
              </w:rPr>
              <w:t xml:space="preserve">  </w:t>
            </w:r>
            <w:r w:rsidRPr="00394753">
              <w:rPr>
                <w:rFonts w:ascii="Arial Narrow" w:hAnsi="Arial Narrow" w:cs="Tahoma"/>
                <w:i/>
                <w:sz w:val="16"/>
                <w:szCs w:val="16"/>
              </w:rPr>
              <w:t>(</w:t>
            </w:r>
            <w:r w:rsidRPr="00394753">
              <w:rPr>
                <w:rFonts w:ascii="Arial Narrow" w:hAnsi="Arial Narrow" w:cs="Tahoma"/>
                <w:i/>
                <w:iCs/>
                <w:sz w:val="16"/>
                <w:szCs w:val="16"/>
              </w:rPr>
              <w:t>заполняется раздел «Для действующих клиентов» настоящего Заявления</w:t>
            </w:r>
            <w:r w:rsidRPr="00394753">
              <w:rPr>
                <w:rFonts w:ascii="Arial Narrow" w:hAnsi="Arial Narrow" w:cs="Tahoma"/>
                <w:i/>
                <w:sz w:val="16"/>
                <w:szCs w:val="16"/>
              </w:rPr>
              <w:t>)</w:t>
            </w:r>
            <w:r w:rsidRPr="00394753">
              <w:rPr>
                <w:rFonts w:ascii="Arial Narrow" w:hAnsi="Arial Narrow" w:cs="Tahoma"/>
                <w:i/>
                <w:sz w:val="12"/>
                <w:szCs w:val="12"/>
              </w:rPr>
              <w:t xml:space="preserve">                </w:t>
            </w:r>
          </w:p>
        </w:tc>
        <w:tc>
          <w:tcPr>
            <w:tcW w:w="1627" w:type="dxa"/>
            <w:gridSpan w:val="25"/>
            <w:tcPrChange w:id="76" w:author="Ербахаева Бальжина Аюшиевна" w:date="2024-10-10T15:33:00Z">
              <w:tcPr>
                <w:tcW w:w="1673" w:type="dxa"/>
                <w:gridSpan w:val="31"/>
              </w:tcPr>
            </w:tcPrChange>
          </w:tcPr>
          <w:p w:rsidR="007C5481" w:rsidRPr="00394753" w:rsidRDefault="007C5481" w:rsidP="007C5481">
            <w:pPr>
              <w:spacing w:after="0" w:line="240" w:lineRule="auto"/>
              <w:rPr>
                <w:rFonts w:ascii="Arial Narrow" w:hAnsi="Arial Narrow"/>
                <w:sz w:val="18"/>
                <w:szCs w:val="18"/>
              </w:rPr>
            </w:pPr>
            <w:r w:rsidRPr="00394753">
              <w:rPr>
                <w:rFonts w:ascii="MS Gothic" w:eastAsia="MS Gothic" w:hAnsi="MS Gothic" w:hint="eastAsia"/>
                <w:sz w:val="18"/>
                <w:szCs w:val="18"/>
              </w:rPr>
              <w:t>☐</w:t>
            </w:r>
            <w:r w:rsidRPr="00394753">
              <w:rPr>
                <w:rFonts w:ascii="Arial Narrow" w:hAnsi="Arial Narrow"/>
                <w:sz w:val="18"/>
                <w:szCs w:val="18"/>
              </w:rPr>
              <w:t xml:space="preserve"> </w:t>
            </w:r>
            <w:r w:rsidRPr="00394753">
              <w:rPr>
                <w:rFonts w:ascii="Arial Narrow" w:hAnsi="Arial Narrow"/>
                <w:b/>
                <w:sz w:val="18"/>
                <w:szCs w:val="18"/>
              </w:rPr>
              <w:t>Новый клиент</w:t>
            </w:r>
            <w:r w:rsidRPr="00394753">
              <w:rPr>
                <w:rFonts w:ascii="Arial Narrow" w:hAnsi="Arial Narrow"/>
                <w:sz w:val="18"/>
                <w:szCs w:val="18"/>
              </w:rPr>
              <w:t xml:space="preserve">       </w:t>
            </w:r>
          </w:p>
        </w:tc>
      </w:tr>
      <w:tr w:rsidR="007C5481" w:rsidRPr="00853DD6" w:rsidTr="008B406E">
        <w:tblPrEx>
          <w:tblPrExChange w:id="77" w:author="Ербахаева Бальжина Аюшиевна" w:date="2024-10-10T15:33:00Z">
            <w:tblPrEx>
              <w:tblW w:w="10803" w:type="dxa"/>
            </w:tblPrEx>
          </w:tblPrExChange>
        </w:tblPrEx>
        <w:trPr>
          <w:gridAfter w:val="3"/>
          <w:wAfter w:w="80" w:type="dxa"/>
          <w:trHeight w:val="53"/>
          <w:trPrChange w:id="78" w:author="Ербахаева Бальжина Аюшиевна" w:date="2024-10-10T15:33:00Z">
            <w:trPr>
              <w:gridAfter w:val="3"/>
              <w:wAfter w:w="51" w:type="dxa"/>
              <w:trHeight w:val="53"/>
            </w:trPr>
          </w:trPrChange>
        </w:trPr>
        <w:tc>
          <w:tcPr>
            <w:tcW w:w="10727" w:type="dxa"/>
            <w:gridSpan w:val="133"/>
            <w:shd w:val="clear" w:color="auto" w:fill="FFFFFF"/>
            <w:tcPrChange w:id="79" w:author="Ербахаева Бальжина Аюшиевна" w:date="2024-10-10T15:33:00Z">
              <w:tcPr>
                <w:tcW w:w="10752" w:type="dxa"/>
                <w:gridSpan w:val="146"/>
                <w:shd w:val="clear" w:color="auto" w:fill="FFFFFF"/>
              </w:tcPr>
            </w:tcPrChange>
          </w:tcPr>
          <w:p w:rsidR="007C5481" w:rsidRPr="00394753" w:rsidRDefault="007C5481" w:rsidP="007C5481">
            <w:pPr>
              <w:spacing w:after="0"/>
              <w:jc w:val="both"/>
              <w:rPr>
                <w:rFonts w:ascii="Arial Narrow" w:hAnsi="Arial Narrow" w:cs="Tahoma"/>
                <w:sz w:val="18"/>
                <w:szCs w:val="18"/>
              </w:rPr>
            </w:pPr>
            <w:r w:rsidRPr="00394753">
              <w:rPr>
                <w:rFonts w:ascii="Arial Narrow" w:hAnsi="Arial Narrow" w:cs="Tahoma"/>
                <w:b/>
                <w:sz w:val="18"/>
                <w:szCs w:val="18"/>
              </w:rPr>
              <w:t xml:space="preserve">В соответствии со статьей 428 Гражданского кодекса Российской Федерации, </w:t>
            </w:r>
            <w:r w:rsidRPr="00394753">
              <w:rPr>
                <w:rFonts w:ascii="Arial Narrow" w:hAnsi="Arial Narrow" w:cs="Tahoma"/>
                <w:sz w:val="18"/>
                <w:szCs w:val="18"/>
              </w:rPr>
              <w:t xml:space="preserve">полностью и безусловно заявляем/заявляю </w:t>
            </w:r>
            <w:r w:rsidRPr="00394753">
              <w:rPr>
                <w:rFonts w:ascii="Arial Narrow" w:hAnsi="Arial Narrow" w:cs="Tahoma"/>
                <w:sz w:val="18"/>
                <w:szCs w:val="18"/>
              </w:rPr>
              <w:br/>
              <w:t>о присоединении к Единому сервисному договору (далее - Договор), и обязуемся/обязуюсь соблюдать требования Договора со дня принятия настоящего Заявления Акционерным обществом «Российский Сельскохозяйственный банк» (далее - Банк).</w:t>
            </w:r>
          </w:p>
          <w:p w:rsidR="007C5481" w:rsidRPr="00394753" w:rsidRDefault="007C5481" w:rsidP="007C5481">
            <w:pPr>
              <w:spacing w:after="0"/>
              <w:jc w:val="both"/>
              <w:rPr>
                <w:rFonts w:ascii="Arial Narrow" w:hAnsi="Arial Narrow" w:cs="Tahoma"/>
                <w:sz w:val="18"/>
                <w:szCs w:val="18"/>
              </w:rPr>
            </w:pPr>
            <w:r w:rsidRPr="00394753">
              <w:rPr>
                <w:rFonts w:ascii="Arial Narrow" w:hAnsi="Arial Narrow" w:cs="Tahoma"/>
                <w:sz w:val="18"/>
                <w:szCs w:val="18"/>
              </w:rPr>
              <w:t>Подписание настоящего Заявления является подтверждением того, что Клиент:</w:t>
            </w:r>
          </w:p>
          <w:p w:rsidR="007C5481" w:rsidRPr="00394753" w:rsidRDefault="007C5481" w:rsidP="007C5481">
            <w:pPr>
              <w:numPr>
                <w:ilvl w:val="0"/>
                <w:numId w:val="12"/>
              </w:numPr>
              <w:tabs>
                <w:tab w:val="left" w:pos="138"/>
                <w:tab w:val="left" w:pos="280"/>
              </w:tabs>
              <w:spacing w:after="0"/>
              <w:ind w:left="0" w:firstLine="0"/>
              <w:jc w:val="both"/>
              <w:rPr>
                <w:rFonts w:ascii="Arial Narrow" w:hAnsi="Arial Narrow" w:cs="Tahoma"/>
                <w:sz w:val="18"/>
                <w:szCs w:val="18"/>
              </w:rPr>
            </w:pPr>
            <w:r w:rsidRPr="00394753">
              <w:rPr>
                <w:rFonts w:ascii="Arial Narrow" w:hAnsi="Arial Narrow" w:cs="Tahoma"/>
                <w:sz w:val="18"/>
                <w:szCs w:val="18"/>
              </w:rPr>
              <w:t>Ознакомлен/ознакомился и согласен с требованиями Договора, действующими на дату подписания настоящего Заявления.</w:t>
            </w:r>
          </w:p>
          <w:p w:rsidR="007C5481" w:rsidRPr="00394753" w:rsidRDefault="007C5481" w:rsidP="007C5481">
            <w:pPr>
              <w:numPr>
                <w:ilvl w:val="0"/>
                <w:numId w:val="12"/>
              </w:numPr>
              <w:tabs>
                <w:tab w:val="left" w:pos="138"/>
              </w:tabs>
              <w:spacing w:after="0"/>
              <w:ind w:left="0" w:firstLine="0"/>
              <w:jc w:val="both"/>
              <w:rPr>
                <w:rFonts w:ascii="Arial Narrow" w:hAnsi="Arial Narrow" w:cs="Tahoma"/>
                <w:sz w:val="18"/>
                <w:szCs w:val="18"/>
              </w:rPr>
            </w:pPr>
            <w:r w:rsidRPr="00394753">
              <w:rPr>
                <w:rFonts w:ascii="Arial Narrow" w:hAnsi="Arial Narrow" w:cs="Tahoma"/>
                <w:sz w:val="18"/>
                <w:szCs w:val="18"/>
              </w:rPr>
              <w:t xml:space="preserve">Ознакомлен/ознакомился с Тарифами Банка/Тарифными планами Банка, в </w:t>
            </w:r>
            <w:proofErr w:type="spellStart"/>
            <w:r w:rsidRPr="00394753">
              <w:rPr>
                <w:rFonts w:ascii="Arial Narrow" w:hAnsi="Arial Narrow" w:cs="Tahoma"/>
                <w:sz w:val="18"/>
                <w:szCs w:val="18"/>
              </w:rPr>
              <w:t>т.ч</w:t>
            </w:r>
            <w:proofErr w:type="spellEnd"/>
            <w:r w:rsidRPr="00394753">
              <w:rPr>
                <w:rFonts w:ascii="Arial Narrow" w:hAnsi="Arial Narrow" w:cs="Tahoma"/>
                <w:sz w:val="18"/>
                <w:szCs w:val="18"/>
              </w:rPr>
              <w:t>.</w:t>
            </w:r>
            <w:r w:rsidRPr="00394753">
              <w:rPr>
                <w:rFonts w:ascii="Arial Narrow" w:eastAsia="Times New Roman" w:hAnsi="Arial Narrow"/>
                <w:sz w:val="18"/>
                <w:szCs w:val="18"/>
                <w:lang w:eastAsia="ru-RU"/>
              </w:rPr>
              <w:t xml:space="preserve"> Т</w:t>
            </w:r>
            <w:r w:rsidRPr="00394753">
              <w:rPr>
                <w:rFonts w:ascii="Arial Narrow" w:hAnsi="Arial Narrow" w:cs="Tahoma"/>
                <w:sz w:val="18"/>
                <w:szCs w:val="18"/>
              </w:rPr>
              <w:t>арифными планами в рамках Зарплатного договора, размещенными в региональной части официального сайта Банка в сети Интернет по адресу https: //www.rshb.ru.</w:t>
            </w:r>
          </w:p>
          <w:p w:rsidR="007C5481" w:rsidRPr="00394753" w:rsidRDefault="007C5481" w:rsidP="007C5481">
            <w:pPr>
              <w:numPr>
                <w:ilvl w:val="0"/>
                <w:numId w:val="12"/>
              </w:numPr>
              <w:tabs>
                <w:tab w:val="left" w:pos="138"/>
              </w:tabs>
              <w:spacing w:after="0"/>
              <w:ind w:left="0" w:firstLine="0"/>
              <w:jc w:val="both"/>
              <w:rPr>
                <w:rFonts w:ascii="Arial Narrow" w:hAnsi="Arial Narrow" w:cs="Tahoma"/>
                <w:sz w:val="18"/>
                <w:szCs w:val="18"/>
              </w:rPr>
            </w:pPr>
            <w:r w:rsidRPr="00394753">
              <w:rPr>
                <w:rFonts w:ascii="Arial Narrow" w:hAnsi="Arial Narrow" w:cs="Tahoma"/>
                <w:sz w:val="18"/>
                <w:szCs w:val="18"/>
              </w:rPr>
              <w:t xml:space="preserve">Подтверждает свое согласие с правом Банка в одностороннем порядке вносить изменения в Договор, Тарифы Банка/Тарифные планы Банка, в </w:t>
            </w:r>
            <w:proofErr w:type="spellStart"/>
            <w:r w:rsidRPr="00394753">
              <w:rPr>
                <w:rFonts w:ascii="Arial Narrow" w:hAnsi="Arial Narrow" w:cs="Tahoma"/>
                <w:sz w:val="18"/>
                <w:szCs w:val="18"/>
              </w:rPr>
              <w:t>т.ч</w:t>
            </w:r>
            <w:proofErr w:type="spellEnd"/>
            <w:r w:rsidRPr="00394753">
              <w:rPr>
                <w:rFonts w:ascii="Arial Narrow" w:hAnsi="Arial Narrow" w:cs="Tahoma"/>
                <w:sz w:val="18"/>
                <w:szCs w:val="18"/>
              </w:rPr>
              <w:t>.</w:t>
            </w:r>
            <w:r w:rsidRPr="00394753">
              <w:rPr>
                <w:rFonts w:ascii="Arial Narrow" w:eastAsia="Times New Roman" w:hAnsi="Arial Narrow"/>
                <w:sz w:val="18"/>
                <w:szCs w:val="18"/>
                <w:lang w:eastAsia="ru-RU"/>
              </w:rPr>
              <w:t xml:space="preserve"> Т</w:t>
            </w:r>
            <w:r w:rsidRPr="00394753">
              <w:rPr>
                <w:rFonts w:ascii="Arial Narrow" w:hAnsi="Arial Narrow" w:cs="Tahoma"/>
                <w:sz w:val="18"/>
                <w:szCs w:val="18"/>
              </w:rPr>
              <w:t>арифными планами в рамках Зарплатного договора (далее по тексту – ТП) в порядке, установленном Договором.</w:t>
            </w:r>
          </w:p>
          <w:p w:rsidR="007C5481" w:rsidRPr="00394753" w:rsidRDefault="007C5481" w:rsidP="007C5481">
            <w:pPr>
              <w:numPr>
                <w:ilvl w:val="0"/>
                <w:numId w:val="12"/>
              </w:numPr>
              <w:tabs>
                <w:tab w:val="left" w:pos="0"/>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rPr>
              <w:t xml:space="preserve">Ознакомлен и согласен с требованиями Условий </w:t>
            </w:r>
            <w:r w:rsidRPr="00394753">
              <w:rPr>
                <w:rFonts w:ascii="Arial Narrow" w:hAnsi="Arial Narrow" w:cs="Tahoma"/>
                <w:sz w:val="18"/>
                <w:szCs w:val="18"/>
              </w:rPr>
              <w:t>выпуска и обслуживания Бизнес-карт АО «Россельхозбанк» к расчетному счету</w:t>
            </w:r>
            <w:r w:rsidRPr="00394753">
              <w:rPr>
                <w:rFonts w:ascii="Arial Narrow" w:hAnsi="Arial Narrow"/>
                <w:sz w:val="18"/>
                <w:szCs w:val="18"/>
              </w:rPr>
              <w:t xml:space="preserve"> и Памятки Держателя Бизнес-карты АО «Россельхозбанк» (далее – Памятка), являющейся приложением к Условиям </w:t>
            </w:r>
            <w:r w:rsidRPr="00394753">
              <w:rPr>
                <w:rFonts w:ascii="Arial Narrow" w:hAnsi="Arial Narrow" w:cs="Tahoma"/>
                <w:sz w:val="18"/>
                <w:szCs w:val="18"/>
              </w:rPr>
              <w:t xml:space="preserve">выпуска и обслуживания Бизнес-карт </w:t>
            </w:r>
            <w:r w:rsidR="000E7471">
              <w:rPr>
                <w:rFonts w:ascii="Arial Narrow" w:hAnsi="Arial Narrow" w:cs="Tahoma"/>
                <w:sz w:val="18"/>
                <w:szCs w:val="18"/>
              </w:rPr>
              <w:br/>
            </w:r>
            <w:r w:rsidRPr="00394753">
              <w:rPr>
                <w:rFonts w:ascii="Arial Narrow" w:hAnsi="Arial Narrow" w:cs="Tahoma"/>
                <w:sz w:val="18"/>
                <w:szCs w:val="18"/>
              </w:rPr>
              <w:t>АО «Россельхозбанк» к расчетному счету,</w:t>
            </w:r>
            <w:r w:rsidRPr="00394753">
              <w:rPr>
                <w:rFonts w:ascii="Arial Narrow" w:hAnsi="Arial Narrow"/>
                <w:sz w:val="18"/>
                <w:szCs w:val="18"/>
              </w:rPr>
              <w:t xml:space="preserve"> и неотъемлемой частью Договора, действующих на дату подписания настоящего Заявления, их содержание полностью понятно.</w:t>
            </w:r>
          </w:p>
          <w:p w:rsidR="007C5481" w:rsidRPr="00394753" w:rsidRDefault="007C5481" w:rsidP="007C5481">
            <w:pPr>
              <w:numPr>
                <w:ilvl w:val="0"/>
                <w:numId w:val="12"/>
              </w:numPr>
              <w:tabs>
                <w:tab w:val="left" w:pos="0"/>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rPr>
              <w:t>Ознакомлен и согласен с требованиями Условий</w:t>
            </w:r>
            <w:r w:rsidRPr="00394753">
              <w:t xml:space="preserve"> </w:t>
            </w:r>
            <w:r w:rsidRPr="00394753">
              <w:rPr>
                <w:rFonts w:ascii="Arial Narrow" w:hAnsi="Arial Narrow"/>
                <w:sz w:val="18"/>
                <w:szCs w:val="18"/>
              </w:rPr>
              <w:t>о порядке выпуска и обслуживания банковских карт работников юридических лиц и индивидуальных предпринимателей в АО «Россельхозбанк» в рамках зарплатного проекта, являющимися неотъемлемой частью Договора, действующими на дату подписания настоящего Заявления, их содержание полностью понятно. Документом, подтверждающим факт заключения Зарплатного договора, является настоящее Заявление, которое содержит отметку Банка о заключении Зарплатного договора.</w:t>
            </w:r>
          </w:p>
          <w:p w:rsidR="007C5481" w:rsidRPr="00394753" w:rsidRDefault="007C5481" w:rsidP="007C5481">
            <w:pPr>
              <w:numPr>
                <w:ilvl w:val="0"/>
                <w:numId w:val="12"/>
              </w:numPr>
              <w:tabs>
                <w:tab w:val="left" w:pos="138"/>
              </w:tabs>
              <w:spacing w:after="0" w:line="240" w:lineRule="auto"/>
              <w:ind w:left="0" w:firstLine="0"/>
              <w:jc w:val="both"/>
              <w:rPr>
                <w:rFonts w:ascii="Arial Narrow" w:hAnsi="Arial Narrow"/>
                <w:sz w:val="18"/>
                <w:szCs w:val="18"/>
              </w:rPr>
            </w:pPr>
            <w:r w:rsidRPr="00394753">
              <w:rPr>
                <w:rFonts w:ascii="Arial Narrow" w:hAnsi="Arial Narrow"/>
                <w:sz w:val="18"/>
                <w:szCs w:val="18"/>
                <w:lang w:val="x-none"/>
              </w:rPr>
              <w:t xml:space="preserve">Проинформирован об условиях использования Бизнес-карты, в частности о любых ограничениях способов и мест использования, случаях повышенного риска использования Бизнес-карты, указанных в Условиях </w:t>
            </w:r>
            <w:r w:rsidRPr="00394753">
              <w:rPr>
                <w:rFonts w:ascii="Arial Narrow" w:hAnsi="Arial Narrow" w:cs="Tahoma"/>
                <w:sz w:val="18"/>
                <w:szCs w:val="18"/>
              </w:rPr>
              <w:t>выпуска и обслуживания Бизнес-карт АО «Россельхозбанк» к расчетному счету</w:t>
            </w:r>
            <w:r w:rsidRPr="00394753">
              <w:rPr>
                <w:rFonts w:ascii="Arial Narrow" w:hAnsi="Arial Narrow"/>
                <w:sz w:val="18"/>
                <w:szCs w:val="18"/>
              </w:rPr>
              <w:t xml:space="preserve"> </w:t>
            </w:r>
            <w:r w:rsidRPr="00394753">
              <w:rPr>
                <w:rFonts w:ascii="Arial Narrow" w:hAnsi="Arial Narrow"/>
                <w:sz w:val="18"/>
                <w:szCs w:val="18"/>
                <w:lang w:val="x-none"/>
              </w:rPr>
              <w:t>и Памятке, а также обязуется довести указанную информацию до сведения каждого из Держателей, получающих и использующих Бизнес-карты в рамках Договора.</w:t>
            </w:r>
          </w:p>
          <w:p w:rsidR="007C5481" w:rsidRPr="00394753" w:rsidRDefault="007C5481" w:rsidP="007C5481">
            <w:pPr>
              <w:numPr>
                <w:ilvl w:val="0"/>
                <w:numId w:val="12"/>
              </w:numPr>
              <w:tabs>
                <w:tab w:val="left" w:pos="138"/>
              </w:tabs>
              <w:spacing w:after="0" w:line="240" w:lineRule="auto"/>
              <w:ind w:left="0" w:firstLine="0"/>
              <w:jc w:val="both"/>
              <w:rPr>
                <w:rFonts w:ascii="Arial Narrow" w:hAnsi="Arial Narrow" w:cs="Tahoma"/>
                <w:b/>
                <w:sz w:val="18"/>
                <w:szCs w:val="18"/>
              </w:rPr>
            </w:pPr>
            <w:r w:rsidRPr="00394753">
              <w:rPr>
                <w:rFonts w:ascii="Arial Narrow" w:hAnsi="Arial Narrow" w:cs="Tahoma"/>
                <w:sz w:val="18"/>
                <w:szCs w:val="18"/>
              </w:rPr>
              <w:t xml:space="preserve"> В связи с отсутствием в учредительных документах Клиента сокращенного наименования Банк и Клиент договорились использовать следующее сокращенное наименование Клиента</w:t>
            </w:r>
            <w:r w:rsidRPr="00394753">
              <w:rPr>
                <w:rFonts w:ascii="Arial Narrow" w:hAnsi="Arial Narrow" w:cs="Tahoma"/>
                <w:sz w:val="14"/>
                <w:szCs w:val="16"/>
              </w:rPr>
              <w:t xml:space="preserve">  </w:t>
            </w:r>
            <w:r w:rsidRPr="00394753">
              <w:rPr>
                <w:rFonts w:ascii="Arial Narrow" w:hAnsi="Arial Narrow" w:cs="Tahoma"/>
                <w:sz w:val="18"/>
                <w:szCs w:val="18"/>
              </w:rPr>
              <w:t xml:space="preserve"> __________________________________________ в расчетных документах Клиента, используемых в рамках заключаемого Договора</w:t>
            </w:r>
            <w:r w:rsidRPr="00394753">
              <w:rPr>
                <w:rFonts w:ascii="Arial Narrow" w:hAnsi="Arial Narrow"/>
                <w:sz w:val="18"/>
                <w:szCs w:val="18"/>
                <w:vertAlign w:val="superscript"/>
              </w:rPr>
              <w:footnoteReference w:id="4"/>
            </w:r>
            <w:r w:rsidRPr="00394753">
              <w:rPr>
                <w:rFonts w:ascii="Arial Narrow" w:hAnsi="Arial Narrow" w:cs="Tahoma"/>
                <w:sz w:val="18"/>
                <w:szCs w:val="18"/>
              </w:rPr>
              <w:t>.</w:t>
            </w:r>
          </w:p>
        </w:tc>
      </w:tr>
      <w:tr w:rsidR="00E04A13" w:rsidRPr="00853DD6" w:rsidTr="008B406E">
        <w:tblPrEx>
          <w:tblPrExChange w:id="80" w:author="Ербахаева Бальжина Аюшиевна" w:date="2024-10-10T15:33:00Z">
            <w:tblPrEx>
              <w:tblW w:w="10803" w:type="dxa"/>
            </w:tblPrEx>
          </w:tblPrExChange>
        </w:tblPrEx>
        <w:trPr>
          <w:gridAfter w:val="3"/>
          <w:wAfter w:w="80" w:type="dxa"/>
          <w:trHeight w:val="53"/>
          <w:ins w:id="81" w:author="Ербахаева Бальжина Аюшиевна" w:date="2024-10-10T12:52:00Z"/>
          <w:trPrChange w:id="82" w:author="Ербахаева Бальжина Аюшиевна" w:date="2024-10-10T15:33:00Z">
            <w:trPr>
              <w:gridAfter w:val="3"/>
              <w:wAfter w:w="51" w:type="dxa"/>
              <w:trHeight w:val="53"/>
            </w:trPr>
          </w:trPrChange>
        </w:trPr>
        <w:tc>
          <w:tcPr>
            <w:tcW w:w="10727" w:type="dxa"/>
            <w:gridSpan w:val="133"/>
            <w:shd w:val="clear" w:color="auto" w:fill="FFFFFF"/>
            <w:tcPrChange w:id="83" w:author="Ербахаева Бальжина Аюшиевна" w:date="2024-10-10T15:33:00Z">
              <w:tcPr>
                <w:tcW w:w="10752" w:type="dxa"/>
                <w:gridSpan w:val="146"/>
                <w:shd w:val="clear" w:color="auto" w:fill="FFFFFF"/>
              </w:tcPr>
            </w:tcPrChange>
          </w:tcPr>
          <w:p w:rsidR="00E04A13" w:rsidRDefault="00E04A13" w:rsidP="00E04A13">
            <w:pPr>
              <w:tabs>
                <w:tab w:val="left" w:pos="138"/>
              </w:tabs>
              <w:spacing w:after="0" w:line="240" w:lineRule="auto"/>
              <w:jc w:val="both"/>
              <w:rPr>
                <w:ins w:id="84" w:author="Ербахаева Бальжина Аюшиевна" w:date="2024-10-10T12:52:00Z"/>
                <w:rFonts w:ascii="Arial Narrow" w:hAnsi="Arial Narrow" w:cs="Tahoma"/>
                <w:b/>
                <w:sz w:val="18"/>
                <w:szCs w:val="18"/>
              </w:rPr>
            </w:pPr>
          </w:p>
          <w:p w:rsidR="00E04A13" w:rsidRPr="00E04A13" w:rsidRDefault="00E04A13" w:rsidP="00E04A13">
            <w:pPr>
              <w:tabs>
                <w:tab w:val="left" w:pos="138"/>
              </w:tabs>
              <w:spacing w:after="0" w:line="240" w:lineRule="auto"/>
              <w:jc w:val="both"/>
              <w:rPr>
                <w:ins w:id="85" w:author="Ербахаева Бальжина Аюшиевна" w:date="2024-10-10T12:52:00Z"/>
                <w:rFonts w:ascii="Arial Narrow" w:hAnsi="Arial Narrow" w:cs="Tahoma"/>
                <w:sz w:val="18"/>
                <w:szCs w:val="18"/>
              </w:rPr>
            </w:pPr>
            <w:ins w:id="86" w:author="Ербахаева Бальжина Аюшиевна" w:date="2024-10-10T12:52:00Z">
              <w:r w:rsidRPr="00E04A13">
                <w:rPr>
                  <w:rFonts w:ascii="Arial Narrow" w:hAnsi="Arial Narrow" w:cs="Tahoma"/>
                  <w:b/>
                  <w:sz w:val="18"/>
                  <w:szCs w:val="18"/>
                </w:rPr>
                <w:t>Прошу предоставить услуги в рамках Единого сервисного договора (</w:t>
              </w:r>
              <w:r w:rsidRPr="00E04A13">
                <w:rPr>
                  <w:rFonts w:ascii="Arial Narrow" w:hAnsi="Arial Narrow" w:cs="Tahoma"/>
                  <w:sz w:val="18"/>
                  <w:szCs w:val="18"/>
                </w:rPr>
                <w:t>выбрать услугу</w:t>
              </w:r>
              <w:r w:rsidRPr="00E04A13">
                <w:rPr>
                  <w:rFonts w:ascii="Arial Narrow" w:hAnsi="Arial Narrow"/>
                  <w:sz w:val="18"/>
                  <w:szCs w:val="18"/>
                  <w:vertAlign w:val="superscript"/>
                </w:rPr>
                <w:footnoteReference w:id="5"/>
              </w:r>
              <w:r w:rsidRPr="00E04A13">
                <w:rPr>
                  <w:rFonts w:ascii="Arial Narrow" w:hAnsi="Arial Narrow" w:cs="Tahoma"/>
                  <w:sz w:val="18"/>
                  <w:szCs w:val="18"/>
                </w:rPr>
                <w:t xml:space="preserve"> (-и)):</w:t>
              </w:r>
            </w:ins>
          </w:p>
          <w:p w:rsidR="00E04A13" w:rsidRPr="00E04A13" w:rsidRDefault="00E04A13" w:rsidP="00E04A13">
            <w:pPr>
              <w:tabs>
                <w:tab w:val="left" w:pos="138"/>
              </w:tabs>
              <w:spacing w:after="0" w:line="240" w:lineRule="auto"/>
              <w:ind w:firstLine="64"/>
              <w:jc w:val="both"/>
              <w:rPr>
                <w:ins w:id="96" w:author="Ербахаева Бальжина Аюшиевна" w:date="2024-10-10T12:52:00Z"/>
                <w:rFonts w:ascii="Arial Narrow" w:eastAsia="MS Gothic" w:hAnsi="Arial Narrow"/>
                <w:sz w:val="18"/>
                <w:szCs w:val="18"/>
                <w:shd w:val="clear" w:color="auto" w:fill="D9D9D9"/>
                <w:lang w:eastAsia="ru-RU"/>
              </w:rPr>
            </w:pPr>
            <w:ins w:id="97"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Банковские счета (заполнить раз</w:t>
              </w:r>
              <w:r w:rsidRPr="00697F5D">
                <w:rPr>
                  <w:rFonts w:ascii="Arial Narrow" w:eastAsia="MS Gothic" w:hAnsi="Arial Narrow"/>
                  <w:sz w:val="18"/>
                  <w:szCs w:val="18"/>
                  <w:shd w:val="clear" w:color="auto" w:fill="D9D9D9"/>
                  <w:lang w:eastAsia="ru-RU"/>
                </w:rPr>
                <w:t>дел</w:t>
              </w:r>
              <w:r w:rsidRPr="00E04A13">
                <w:rPr>
                  <w:rFonts w:ascii="Arial Narrow" w:eastAsia="MS Gothic" w:hAnsi="Arial Narrow"/>
                  <w:sz w:val="18"/>
                  <w:szCs w:val="18"/>
                  <w:shd w:val="clear" w:color="auto" w:fill="D9D9D9"/>
                  <w:lang w:eastAsia="ru-RU"/>
                </w:rPr>
                <w:t xml:space="preserve"> 2)    </w:t>
              </w:r>
            </w:ins>
          </w:p>
          <w:p w:rsidR="00E04A13" w:rsidRPr="00E04A13" w:rsidRDefault="00E04A13" w:rsidP="00E04A13">
            <w:pPr>
              <w:tabs>
                <w:tab w:val="left" w:pos="138"/>
              </w:tabs>
              <w:spacing w:after="0" w:line="240" w:lineRule="auto"/>
              <w:ind w:firstLine="64"/>
              <w:jc w:val="both"/>
              <w:rPr>
                <w:ins w:id="98" w:author="Ербахаева Бальжина Аюшиевна" w:date="2024-10-10T12:52:00Z"/>
                <w:rFonts w:ascii="Arial Narrow" w:hAnsi="Arial Narrow" w:cs="Tahoma"/>
                <w:b/>
                <w:sz w:val="18"/>
                <w:szCs w:val="18"/>
              </w:rPr>
            </w:pPr>
            <w:ins w:id="99"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 xml:space="preserve">Предоставление финансовой информации с использованием кодового слова (заполнить раздел 3)    </w:t>
              </w:r>
            </w:ins>
          </w:p>
          <w:p w:rsidR="00E04A13" w:rsidRPr="00E04A13" w:rsidRDefault="00E04A13" w:rsidP="00E04A13">
            <w:pPr>
              <w:tabs>
                <w:tab w:val="left" w:pos="138"/>
              </w:tabs>
              <w:spacing w:after="0" w:line="240" w:lineRule="auto"/>
              <w:ind w:firstLine="64"/>
              <w:jc w:val="both"/>
              <w:rPr>
                <w:ins w:id="100" w:author="Ербахаева Бальжина Аюшиевна" w:date="2024-10-10T12:52:00Z"/>
                <w:rFonts w:ascii="Arial Narrow" w:eastAsia="MS Gothic" w:hAnsi="Arial Narrow"/>
                <w:sz w:val="18"/>
                <w:szCs w:val="18"/>
                <w:shd w:val="clear" w:color="auto" w:fill="D9D9D9"/>
                <w:lang w:eastAsia="ru-RU"/>
              </w:rPr>
            </w:pPr>
            <w:ins w:id="101"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Программа лояльности (заполнить раздел 4)</w:t>
              </w:r>
            </w:ins>
          </w:p>
          <w:p w:rsidR="00E04A13" w:rsidRPr="00E04A13" w:rsidRDefault="00E04A13" w:rsidP="00E04A13">
            <w:pPr>
              <w:tabs>
                <w:tab w:val="left" w:pos="138"/>
              </w:tabs>
              <w:spacing w:after="0" w:line="240" w:lineRule="auto"/>
              <w:ind w:firstLine="64"/>
              <w:jc w:val="both"/>
              <w:rPr>
                <w:ins w:id="102" w:author="Ербахаева Бальжина Аюшиевна" w:date="2024-10-10T12:52:00Z"/>
                <w:rFonts w:ascii="Arial Narrow" w:hAnsi="Arial Narrow" w:cs="Tahoma"/>
                <w:b/>
                <w:i/>
                <w:sz w:val="18"/>
                <w:szCs w:val="18"/>
              </w:rPr>
            </w:pPr>
            <w:ins w:id="103"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 xml:space="preserve">Выпуск и обслуживание Бизнес-карт (заполнить раздел 5) </w:t>
              </w:r>
            </w:ins>
          </w:p>
          <w:p w:rsidR="00E04A13" w:rsidRPr="00E04A13" w:rsidRDefault="00E04A13" w:rsidP="00E04A13">
            <w:pPr>
              <w:tabs>
                <w:tab w:val="left" w:pos="138"/>
              </w:tabs>
              <w:spacing w:after="0" w:line="240" w:lineRule="auto"/>
              <w:ind w:firstLine="64"/>
              <w:jc w:val="both"/>
              <w:rPr>
                <w:ins w:id="104" w:author="Ербахаева Бальжина Аюшиевна" w:date="2024-10-10T12:52:00Z"/>
                <w:rFonts w:ascii="Arial Narrow" w:eastAsia="MS Gothic" w:hAnsi="Arial Narrow"/>
                <w:sz w:val="18"/>
                <w:szCs w:val="18"/>
                <w:shd w:val="clear" w:color="auto" w:fill="D9D9D9"/>
                <w:lang w:eastAsia="ru-RU"/>
              </w:rPr>
            </w:pPr>
            <w:ins w:id="105"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r w:rsidRPr="00E04A13">
                <w:rPr>
                  <w:rFonts w:ascii="Arial Narrow" w:eastAsia="MS Gothic" w:hAnsi="Arial Narrow"/>
                  <w:sz w:val="18"/>
                  <w:szCs w:val="18"/>
                  <w:shd w:val="clear" w:color="auto" w:fill="D9D9D9"/>
                  <w:lang w:eastAsia="ru-RU"/>
                </w:rPr>
                <w:t>Дистанционное банковское обслуживание (заполнить раздел 6)</w:t>
              </w:r>
            </w:ins>
          </w:p>
          <w:p w:rsidR="00E04A13" w:rsidRPr="00E04A13" w:rsidRDefault="00E04A13" w:rsidP="00E04A13">
            <w:pPr>
              <w:tabs>
                <w:tab w:val="left" w:pos="138"/>
              </w:tabs>
              <w:spacing w:after="0" w:line="240" w:lineRule="auto"/>
              <w:ind w:firstLine="64"/>
              <w:jc w:val="both"/>
              <w:rPr>
                <w:ins w:id="106" w:author="Ербахаева Бальжина Аюшиевна" w:date="2024-10-10T12:52:00Z"/>
                <w:rFonts w:ascii="Arial Narrow" w:hAnsi="Arial Narrow" w:cs="Tahoma"/>
                <w:sz w:val="18"/>
                <w:szCs w:val="18"/>
              </w:rPr>
            </w:pPr>
            <w:ins w:id="107" w:author="Ербахаева Бальжина Аюшиевна" w:date="2024-10-10T12:52:00Z">
              <w:r w:rsidRPr="00E04A13">
                <w:rPr>
                  <w:rFonts w:ascii="MS Gothic" w:eastAsia="MS Gothic" w:hAnsi="MS Gothic" w:hint="eastAsia"/>
                  <w:sz w:val="18"/>
                  <w:szCs w:val="18"/>
                  <w:shd w:val="clear" w:color="auto" w:fill="D9D9D9"/>
                  <w:lang w:eastAsia="ru-RU"/>
                </w:rPr>
                <w:t xml:space="preserve">☐ </w:t>
              </w:r>
            </w:ins>
            <w:ins w:id="108" w:author="Ербахаева Бальжина Аюшиевна" w:date="2024-10-10T12:58:00Z">
              <w:r w:rsidR="00697F5D">
                <w:rPr>
                  <w:rFonts w:ascii="Arial Narrow" w:eastAsia="MS Gothic" w:hAnsi="Arial Narrow"/>
                  <w:sz w:val="18"/>
                  <w:szCs w:val="18"/>
                  <w:shd w:val="clear" w:color="auto" w:fill="D9D9D9"/>
                  <w:lang w:eastAsia="ru-RU"/>
                </w:rPr>
                <w:t xml:space="preserve">Условия размещения </w:t>
              </w:r>
            </w:ins>
            <w:ins w:id="109" w:author="Ербахаева Бальжина Аюшиевна" w:date="2024-10-10T12:52:00Z">
              <w:r w:rsidRPr="00E04A13">
                <w:rPr>
                  <w:rFonts w:ascii="Arial Narrow" w:eastAsia="MS Gothic" w:hAnsi="Arial Narrow"/>
                  <w:sz w:val="18"/>
                  <w:szCs w:val="18"/>
                  <w:shd w:val="clear" w:color="auto" w:fill="D9D9D9"/>
                  <w:lang w:eastAsia="ru-RU"/>
                </w:rPr>
                <w:t>денежных средств в депозиты (заполнить раздел 7)</w:t>
              </w:r>
            </w:ins>
          </w:p>
          <w:p w:rsidR="00E04A13" w:rsidRDefault="00E04A13" w:rsidP="00E04A13">
            <w:pPr>
              <w:spacing w:after="0"/>
              <w:ind w:left="64"/>
              <w:jc w:val="both"/>
              <w:rPr>
                <w:ins w:id="110" w:author="Ербахаева Бальжина Аюшиевна" w:date="2024-10-10T12:53:00Z"/>
                <w:rFonts w:ascii="Arial Narrow" w:eastAsia="MS Gothic" w:hAnsi="Arial Narrow"/>
                <w:sz w:val="18"/>
                <w:szCs w:val="18"/>
                <w:shd w:val="clear" w:color="auto" w:fill="D9D9D9"/>
                <w:lang w:eastAsia="ru-RU"/>
              </w:rPr>
              <w:pPrChange w:id="111" w:author="Ербахаева Бальжина Аюшиевна" w:date="2024-10-10T12:53:00Z">
                <w:pPr>
                  <w:spacing w:after="0"/>
                  <w:jc w:val="both"/>
                </w:pPr>
              </w:pPrChange>
            </w:pPr>
            <w:ins w:id="112" w:author="Ербахаева Бальжина Аюшиевна" w:date="2024-10-10T12:52:00Z">
              <w:r w:rsidRPr="00697F5D">
                <w:rPr>
                  <w:rFonts w:ascii="MS Gothic" w:eastAsia="MS Gothic" w:hAnsi="MS Gothic" w:hint="eastAsia"/>
                  <w:sz w:val="18"/>
                  <w:szCs w:val="18"/>
                  <w:shd w:val="clear" w:color="auto" w:fill="D9D9D9"/>
                  <w:lang w:eastAsia="ru-RU"/>
                </w:rPr>
                <w:t xml:space="preserve">☐ </w:t>
              </w:r>
              <w:r w:rsidRPr="00697F5D">
                <w:rPr>
                  <w:rFonts w:ascii="Arial Narrow" w:eastAsia="MS Gothic" w:hAnsi="Arial Narrow"/>
                  <w:sz w:val="18"/>
                  <w:szCs w:val="18"/>
                  <w:shd w:val="clear" w:color="auto" w:fill="D9D9D9"/>
                  <w:lang w:eastAsia="ru-RU"/>
                </w:rPr>
                <w:t>Сервис «</w:t>
              </w:r>
              <w:r w:rsidRPr="002841B4">
                <w:rPr>
                  <w:rFonts w:ascii="Arial Narrow" w:eastAsia="MS Gothic" w:hAnsi="Arial Narrow"/>
                  <w:sz w:val="18"/>
                  <w:szCs w:val="18"/>
                  <w:shd w:val="clear" w:color="auto" w:fill="D9D9D9"/>
                  <w:lang w:val="en-US" w:eastAsia="ru-RU"/>
                </w:rPr>
                <w:t>SMS</w:t>
              </w:r>
              <w:r w:rsidRPr="002841B4">
                <w:rPr>
                  <w:rFonts w:ascii="Arial Narrow" w:eastAsia="MS Gothic" w:hAnsi="Arial Narrow"/>
                  <w:sz w:val="18"/>
                  <w:szCs w:val="18"/>
                  <w:shd w:val="clear" w:color="auto" w:fill="D9D9D9"/>
                  <w:lang w:eastAsia="ru-RU"/>
                </w:rPr>
                <w:t xml:space="preserve"> информирование» (заполнить раздел 8)</w:t>
              </w:r>
            </w:ins>
          </w:p>
          <w:p w:rsidR="00E04A13" w:rsidRPr="00394753" w:rsidRDefault="00E04A13" w:rsidP="00E04A13">
            <w:pPr>
              <w:spacing w:after="0"/>
              <w:ind w:left="64"/>
              <w:jc w:val="both"/>
              <w:rPr>
                <w:ins w:id="113" w:author="Ербахаева Бальжина Аюшиевна" w:date="2024-10-10T12:52:00Z"/>
                <w:rFonts w:ascii="Arial Narrow" w:hAnsi="Arial Narrow" w:cs="Tahoma"/>
                <w:b/>
                <w:sz w:val="18"/>
                <w:szCs w:val="18"/>
              </w:rPr>
              <w:pPrChange w:id="114" w:author="Ербахаева Бальжина Аюшиевна" w:date="2024-10-10T12:53:00Z">
                <w:pPr>
                  <w:spacing w:after="0"/>
                  <w:jc w:val="both"/>
                </w:pPr>
              </w:pPrChange>
            </w:pPr>
          </w:p>
        </w:tc>
      </w:tr>
      <w:tr w:rsidR="00374A84" w:rsidRPr="003A6BEC" w:rsidTr="008B406E">
        <w:trPr>
          <w:gridAfter w:val="1"/>
          <w:trHeight w:val="53"/>
          <w:trPrChange w:id="115" w:author="Ербахаева Бальжина Аюшиевна" w:date="2024-10-10T15:33:00Z">
            <w:trPr>
              <w:gridAfter w:val="1"/>
              <w:trHeight w:val="53"/>
            </w:trPr>
          </w:trPrChange>
        </w:trPr>
        <w:tc>
          <w:tcPr>
            <w:tcW w:w="10807" w:type="dxa"/>
            <w:gridSpan w:val="135"/>
            <w:shd w:val="clear" w:color="auto" w:fill="D9D9D9"/>
            <w:tcPrChange w:id="116" w:author="Ербахаева Бальжина Аюшиевна" w:date="2024-10-10T15:33:00Z">
              <w:tcPr>
                <w:tcW w:w="10863" w:type="dxa"/>
                <w:gridSpan w:val="152"/>
                <w:shd w:val="clear" w:color="auto" w:fill="D9D9D9"/>
              </w:tcPr>
            </w:tcPrChange>
          </w:tcPr>
          <w:p w:rsidR="007C5481" w:rsidRPr="002957A3" w:rsidRDefault="007C5481" w:rsidP="007C5481">
            <w:pPr>
              <w:pStyle w:val="ae"/>
              <w:numPr>
                <w:ilvl w:val="0"/>
                <w:numId w:val="10"/>
              </w:numPr>
              <w:spacing w:after="0"/>
              <w:jc w:val="center"/>
              <w:rPr>
                <w:rFonts w:ascii="Arial Narrow" w:hAnsi="Arial Narrow"/>
                <w:b/>
                <w:sz w:val="18"/>
                <w:szCs w:val="18"/>
              </w:rPr>
            </w:pPr>
            <w:r w:rsidRPr="002957A3">
              <w:rPr>
                <w:rFonts w:ascii="Arial Narrow" w:hAnsi="Arial Narrow"/>
                <w:b/>
                <w:sz w:val="18"/>
                <w:szCs w:val="18"/>
              </w:rPr>
              <w:lastRenderedPageBreak/>
              <w:t>БАНКОВС</w:t>
            </w:r>
            <w:r>
              <w:rPr>
                <w:rFonts w:ascii="Arial Narrow" w:hAnsi="Arial Narrow"/>
                <w:b/>
                <w:sz w:val="18"/>
                <w:szCs w:val="18"/>
              </w:rPr>
              <w:t>К</w:t>
            </w:r>
            <w:r w:rsidRPr="002957A3">
              <w:rPr>
                <w:rFonts w:ascii="Arial Narrow" w:hAnsi="Arial Narrow"/>
                <w:b/>
                <w:sz w:val="18"/>
                <w:szCs w:val="18"/>
              </w:rPr>
              <w:t>ИЕ СЧЕТА</w:t>
            </w:r>
          </w:p>
        </w:tc>
      </w:tr>
      <w:tr w:rsidR="00374A84" w:rsidRPr="00853DD6" w:rsidTr="008B406E">
        <w:trPr>
          <w:gridAfter w:val="1"/>
          <w:trHeight w:val="53"/>
          <w:trPrChange w:id="117" w:author="Ербахаева Бальжина Аюшиевна" w:date="2024-10-10T15:33:00Z">
            <w:trPr>
              <w:gridAfter w:val="1"/>
              <w:trHeight w:val="53"/>
            </w:trPr>
          </w:trPrChange>
        </w:trPr>
        <w:tc>
          <w:tcPr>
            <w:tcW w:w="10807" w:type="dxa"/>
            <w:gridSpan w:val="135"/>
            <w:tcBorders>
              <w:top w:val="single" w:sz="4" w:space="0" w:color="D9D9D9"/>
              <w:left w:val="single" w:sz="4" w:space="0" w:color="D9D9D9"/>
              <w:bottom w:val="single" w:sz="4" w:space="0" w:color="D9D9D9"/>
              <w:right w:val="single" w:sz="4" w:space="0" w:color="D9D9D9"/>
            </w:tcBorders>
            <w:shd w:val="clear" w:color="auto" w:fill="FFFFFF"/>
            <w:tcPrChange w:id="118" w:author="Ербахаева Бальжина Аюшиевна" w:date="2024-10-10T15:33:00Z">
              <w:tcPr>
                <w:tcW w:w="10863" w:type="dxa"/>
                <w:gridSpan w:val="152"/>
                <w:tcBorders>
                  <w:top w:val="single" w:sz="4" w:space="0" w:color="D9D9D9"/>
                  <w:left w:val="single" w:sz="4" w:space="0" w:color="D9D9D9"/>
                  <w:bottom w:val="single" w:sz="4" w:space="0" w:color="D9D9D9"/>
                  <w:right w:val="single" w:sz="4" w:space="0" w:color="D9D9D9"/>
                </w:tcBorders>
                <w:shd w:val="clear" w:color="auto" w:fill="FFFFFF"/>
              </w:tcPr>
            </w:tcPrChange>
          </w:tcPr>
          <w:p w:rsidR="007C5481" w:rsidRPr="00D46E16" w:rsidRDefault="007C5481" w:rsidP="007C5481">
            <w:pPr>
              <w:pStyle w:val="ae"/>
              <w:ind w:hanging="360"/>
              <w:jc w:val="center"/>
              <w:rPr>
                <w:rFonts w:ascii="Arial Narrow" w:hAnsi="Arial Narrow"/>
                <w:b/>
                <w:sz w:val="18"/>
                <w:szCs w:val="18"/>
              </w:rPr>
            </w:pPr>
            <w:r w:rsidRPr="00394753">
              <w:rPr>
                <w:rFonts w:ascii="Segoe UI Symbol" w:hAnsi="Segoe UI Symbol" w:cs="Segoe UI Symbol"/>
                <w:b/>
                <w:sz w:val="18"/>
                <w:szCs w:val="18"/>
              </w:rPr>
              <w:t>☐</w:t>
            </w:r>
            <w:r w:rsidRPr="00394753">
              <w:rPr>
                <w:rFonts w:ascii="Arial Narrow" w:hAnsi="Arial Narrow" w:hint="eastAsia"/>
                <w:b/>
                <w:sz w:val="18"/>
                <w:szCs w:val="18"/>
              </w:rPr>
              <w:t xml:space="preserve"> </w:t>
            </w:r>
            <w:r w:rsidRPr="00394753">
              <w:rPr>
                <w:rFonts w:ascii="Arial Narrow" w:hAnsi="Arial Narrow"/>
                <w:b/>
                <w:sz w:val="18"/>
                <w:szCs w:val="18"/>
              </w:rPr>
              <w:t xml:space="preserve">Присоединяемся/присоединяюсь к Условиям открытия банковских счетов и расчетно-кассового обслуживания клиента </w:t>
            </w:r>
            <w:r w:rsidRPr="00394753">
              <w:rPr>
                <w:rFonts w:ascii="Arial Narrow" w:hAnsi="Arial Narrow"/>
                <w:b/>
                <w:sz w:val="18"/>
                <w:szCs w:val="18"/>
              </w:rPr>
              <w:br/>
              <w:t>в АО «Россельхозбанк» и просим/прошу открыть счет (нужное отметить):</w:t>
            </w:r>
          </w:p>
        </w:tc>
      </w:tr>
      <w:tr w:rsidR="008B406E" w:rsidRPr="00853DD6" w:rsidTr="008B406E">
        <w:tblPrEx>
          <w:tblPrExChange w:id="119" w:author="Ербахаева Бальжина Аюшиевна" w:date="2024-10-10T15:33:00Z">
            <w:tblPrEx>
              <w:tblW w:w="10883" w:type="dxa"/>
            </w:tblPrEx>
          </w:tblPrExChange>
        </w:tblPrEx>
        <w:trPr>
          <w:gridAfter w:val="3"/>
          <w:wAfter w:w="80" w:type="dxa"/>
          <w:trHeight w:val="53"/>
          <w:trPrChange w:id="120" w:author="Ербахаева Бальжина Аюшиевна" w:date="2024-10-10T15:33:00Z">
            <w:trPr>
              <w:gridAfter w:val="3"/>
              <w:wAfter w:w="156" w:type="dxa"/>
              <w:trHeight w:val="53"/>
            </w:trPr>
          </w:trPrChange>
        </w:trPr>
        <w:tc>
          <w:tcPr>
            <w:tcW w:w="10727" w:type="dxa"/>
            <w:gridSpan w:val="133"/>
            <w:shd w:val="clear" w:color="auto" w:fill="E7E6E6" w:themeFill="background2"/>
            <w:tcPrChange w:id="121" w:author="Ербахаева Бальжина Аюшиевна" w:date="2024-10-10T15:33:00Z">
              <w:tcPr>
                <w:tcW w:w="10727" w:type="dxa"/>
                <w:gridSpan w:val="146"/>
                <w:shd w:val="clear" w:color="auto" w:fill="FFFFFF"/>
              </w:tcPr>
            </w:tcPrChange>
          </w:tcPr>
          <w:p w:rsidR="008B406E" w:rsidRDefault="008B406E" w:rsidP="007C5481">
            <w:pPr>
              <w:spacing w:after="0"/>
              <w:rPr>
                <w:ins w:id="122" w:author="Ербахаева Бальжина Аюшиевна" w:date="2024-10-10T14:25:00Z"/>
                <w:rFonts w:ascii="Arial Narrow" w:hAnsi="Arial Narrow" w:cs="Helv"/>
                <w:iCs/>
                <w:sz w:val="18"/>
                <w:szCs w:val="18"/>
              </w:rPr>
            </w:pPr>
            <w:r w:rsidRPr="00853DD6">
              <w:rPr>
                <w:rFonts w:ascii="MS Gothic" w:eastAsia="MS Gothic" w:hAnsi="MS Gothic" w:hint="eastAsia"/>
                <w:sz w:val="18"/>
                <w:szCs w:val="18"/>
                <w:shd w:val="clear" w:color="auto" w:fill="D9D9D9"/>
                <w:lang w:eastAsia="ru-RU"/>
              </w:rPr>
              <w:t>☐</w:t>
            </w:r>
            <w:r w:rsidRPr="00853DD6">
              <w:rPr>
                <w:rFonts w:ascii="Arial Narrow" w:hAnsi="Arial Narrow"/>
                <w:b/>
                <w:sz w:val="18"/>
                <w:szCs w:val="18"/>
                <w:shd w:val="clear" w:color="auto" w:fill="D9D9D9"/>
              </w:rPr>
              <w:t xml:space="preserve"> </w:t>
            </w:r>
            <w:r w:rsidRPr="00853DD6">
              <w:rPr>
                <w:rFonts w:ascii="Arial Narrow" w:hAnsi="Arial Narrow" w:cs="Helv"/>
                <w:b/>
                <w:iCs/>
                <w:sz w:val="18"/>
                <w:szCs w:val="18"/>
                <w:shd w:val="clear" w:color="auto" w:fill="D9D9D9"/>
              </w:rPr>
              <w:t>РАСЧЕТНЫЙ СЧЕТ В ВАЛЮТЕ РФ</w:t>
            </w:r>
            <w:r w:rsidRPr="00853DD6">
              <w:rPr>
                <w:rFonts w:ascii="Arial Narrow" w:hAnsi="Arial Narrow" w:cs="Helv"/>
                <w:iCs/>
                <w:sz w:val="18"/>
                <w:szCs w:val="18"/>
              </w:rPr>
              <w:t xml:space="preserve">     </w:t>
            </w:r>
          </w:p>
          <w:p w:rsidR="008B406E" w:rsidRPr="00853DD6" w:rsidRDefault="008B406E" w:rsidP="007C5481">
            <w:pPr>
              <w:spacing w:after="0"/>
              <w:rPr>
                <w:rFonts w:ascii="Arial Narrow" w:hAnsi="Arial Narrow"/>
                <w:b/>
                <w:sz w:val="18"/>
                <w:szCs w:val="18"/>
              </w:rPr>
            </w:pPr>
            <w:r w:rsidRPr="00853DD6">
              <w:rPr>
                <w:rFonts w:ascii="Arial Narrow" w:hAnsi="Arial Narrow" w:cs="Helv"/>
                <w:iCs/>
                <w:sz w:val="18"/>
                <w:szCs w:val="18"/>
              </w:rPr>
              <w:t>К</w:t>
            </w:r>
            <w:del w:id="123" w:author="Ербахаева Бальжина Аюшиевна" w:date="2024-10-10T14:25:00Z">
              <w:r w:rsidRPr="00853DD6" w:rsidDel="00F93FF8">
                <w:rPr>
                  <w:rFonts w:ascii="Arial Narrow" w:hAnsi="Arial Narrow" w:cs="Helv"/>
                  <w:iCs/>
                  <w:sz w:val="18"/>
                  <w:szCs w:val="18"/>
                </w:rPr>
                <w:delText>ОЛ-В</w:delText>
              </w:r>
            </w:del>
            <w:del w:id="124" w:author="Ербахаева Бальжина Аюшиевна" w:date="2024-10-10T14:26:00Z">
              <w:r w:rsidRPr="00853DD6" w:rsidDel="00F93FF8">
                <w:rPr>
                  <w:rFonts w:ascii="Arial Narrow" w:hAnsi="Arial Narrow" w:cs="Helv"/>
                  <w:iCs/>
                  <w:sz w:val="18"/>
                  <w:szCs w:val="18"/>
                </w:rPr>
                <w:delText>О</w:delText>
              </w:r>
            </w:del>
            <w:ins w:id="125" w:author="Ербахаева Бальжина Аюшиевна" w:date="2024-10-10T14:26:00Z">
              <w:r>
                <w:rPr>
                  <w:rFonts w:ascii="Arial Narrow" w:hAnsi="Arial Narrow" w:cs="Helv"/>
                  <w:iCs/>
                  <w:sz w:val="18"/>
                  <w:szCs w:val="18"/>
                </w:rPr>
                <w:t>оличество счетов</w:t>
              </w:r>
              <w:r>
                <w:rPr>
                  <w:rStyle w:val="a6"/>
                  <w:rFonts w:ascii="Arial Narrow" w:hAnsi="Arial Narrow"/>
                  <w:iCs/>
                  <w:sz w:val="18"/>
                  <w:szCs w:val="18"/>
                </w:rPr>
                <w:footnoteReference w:id="6"/>
              </w:r>
            </w:ins>
            <w:r w:rsidRPr="00853DD6">
              <w:rPr>
                <w:rFonts w:ascii="Arial Narrow" w:hAnsi="Arial Narrow" w:cs="Helv"/>
                <w:iCs/>
                <w:sz w:val="18"/>
                <w:szCs w:val="18"/>
              </w:rPr>
              <w:t>:</w:t>
            </w:r>
            <w:r w:rsidRPr="00853DD6">
              <w:rPr>
                <w:rFonts w:ascii="Arial Narrow" w:hAnsi="Arial Narrow" w:cs="Helv"/>
                <w:b/>
                <w:iCs/>
                <w:sz w:val="18"/>
                <w:szCs w:val="18"/>
              </w:rPr>
              <w:t xml:space="preserve">  </w:t>
            </w:r>
            <w:r w:rsidRPr="00853DD6">
              <w:rPr>
                <w:rFonts w:ascii="Arial Narrow" w:hAnsi="Arial Narrow" w:cs="Helv"/>
                <w:iCs/>
                <w:sz w:val="18"/>
                <w:szCs w:val="18"/>
              </w:rPr>
              <w:t>___ (</w:t>
            </w:r>
            <w:proofErr w:type="spellStart"/>
            <w:r w:rsidRPr="00853DD6">
              <w:rPr>
                <w:rFonts w:ascii="Arial Narrow" w:hAnsi="Arial Narrow" w:cs="Helv"/>
                <w:iCs/>
                <w:sz w:val="18"/>
                <w:szCs w:val="18"/>
              </w:rPr>
              <w:t>шт</w:t>
            </w:r>
            <w:proofErr w:type="spellEnd"/>
            <w:r w:rsidRPr="00853DD6">
              <w:rPr>
                <w:rFonts w:ascii="Arial Narrow" w:hAnsi="Arial Narrow" w:cs="Helv"/>
                <w:iCs/>
                <w:sz w:val="18"/>
                <w:szCs w:val="18"/>
              </w:rPr>
              <w:t>)</w:t>
            </w:r>
          </w:p>
        </w:tc>
      </w:tr>
      <w:tr w:rsidR="00F93FF8" w:rsidRPr="00853DD6" w:rsidTr="008B406E">
        <w:tblPrEx>
          <w:tblPrExChange w:id="127" w:author="Ербахаева Бальжина Аюшиевна" w:date="2024-10-10T15:33:00Z">
            <w:tblPrEx>
              <w:tblW w:w="10803" w:type="dxa"/>
            </w:tblPrEx>
          </w:tblPrExChange>
        </w:tblPrEx>
        <w:trPr>
          <w:gridAfter w:val="3"/>
          <w:wAfter w:w="80" w:type="dxa"/>
          <w:trHeight w:val="53"/>
          <w:ins w:id="128" w:author="Ербахаева Бальжина Аюшиевна" w:date="2024-10-10T14:19:00Z"/>
          <w:trPrChange w:id="129" w:author="Ербахаева Бальжина Аюшиевна" w:date="2024-10-10T15:33:00Z">
            <w:trPr>
              <w:gridAfter w:val="3"/>
              <w:wAfter w:w="36" w:type="dxa"/>
              <w:trHeight w:val="53"/>
            </w:trPr>
          </w:trPrChange>
        </w:trPr>
        <w:tc>
          <w:tcPr>
            <w:tcW w:w="10727" w:type="dxa"/>
            <w:gridSpan w:val="133"/>
            <w:shd w:val="clear" w:color="auto" w:fill="FFFFFF"/>
            <w:tcPrChange w:id="130" w:author="Ербахаева Бальжина Аюшиевна" w:date="2024-10-10T15:33:00Z">
              <w:tcPr>
                <w:tcW w:w="10752" w:type="dxa"/>
                <w:gridSpan w:val="146"/>
                <w:shd w:val="clear" w:color="auto" w:fill="FFFFFF"/>
              </w:tcPr>
            </w:tcPrChange>
          </w:tcPr>
          <w:p w:rsidR="00F93FF8" w:rsidRPr="00853DD6" w:rsidRDefault="00F93FF8" w:rsidP="007C5481">
            <w:pPr>
              <w:spacing w:after="0"/>
              <w:rPr>
                <w:ins w:id="131" w:author="Ербахаева Бальжина Аюшиевна" w:date="2024-10-10T14:19:00Z"/>
                <w:rFonts w:ascii="Arial Narrow" w:hAnsi="Arial Narrow"/>
                <w:b/>
                <w:sz w:val="18"/>
                <w:szCs w:val="18"/>
              </w:rPr>
            </w:pPr>
            <w:ins w:id="132" w:author="Ербахаева Бальжина Аюшиевна" w:date="2024-10-10T14:19:00Z">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w:t>
              </w:r>
              <w:r w:rsidRPr="00F93FF8">
                <w:rPr>
                  <w:rFonts w:ascii="Arial Narrow" w:hAnsi="Arial Narrow" w:cs="Helv"/>
                  <w:b/>
                  <w:iCs/>
                  <w:sz w:val="18"/>
                  <w:szCs w:val="18"/>
                </w:rPr>
                <w:t>Прошу для всех расчетных счетов</w:t>
              </w:r>
              <w:r>
                <w:rPr>
                  <w:rFonts w:ascii="Arial Narrow" w:hAnsi="Arial Narrow" w:cs="Helv"/>
                  <w:iCs/>
                  <w:sz w:val="18"/>
                  <w:szCs w:val="18"/>
                </w:rPr>
                <w:t xml:space="preserve"> в валюте РФ, открытых на основании настоящего Заявления:</w:t>
              </w:r>
            </w:ins>
          </w:p>
        </w:tc>
      </w:tr>
      <w:tr w:rsidR="00F93FF8" w:rsidRPr="00853DD6" w:rsidTr="008B406E">
        <w:tblPrEx>
          <w:tblPrExChange w:id="133" w:author="Ербахаева Бальжина Аюшиевна" w:date="2024-10-10T15:33:00Z">
            <w:tblPrEx>
              <w:tblW w:w="10803" w:type="dxa"/>
            </w:tblPrEx>
          </w:tblPrExChange>
        </w:tblPrEx>
        <w:trPr>
          <w:gridAfter w:val="3"/>
          <w:wAfter w:w="80" w:type="dxa"/>
          <w:trHeight w:val="53"/>
          <w:ins w:id="134" w:author="Ербахаева Бальжина Аюшиевна" w:date="2024-10-10T14:17:00Z"/>
          <w:trPrChange w:id="135" w:author="Ербахаева Бальжина Аюшиевна" w:date="2024-10-10T15:33:00Z">
            <w:trPr>
              <w:gridAfter w:val="3"/>
              <w:wAfter w:w="36" w:type="dxa"/>
              <w:trHeight w:val="53"/>
            </w:trPr>
          </w:trPrChange>
        </w:trPr>
        <w:tc>
          <w:tcPr>
            <w:tcW w:w="10727" w:type="dxa"/>
            <w:gridSpan w:val="133"/>
            <w:shd w:val="clear" w:color="auto" w:fill="E7E6E6" w:themeFill="background2"/>
            <w:tcPrChange w:id="136" w:author="Ербахаева Бальжина Аюшиевна" w:date="2024-10-10T15:33:00Z">
              <w:tcPr>
                <w:tcW w:w="10752" w:type="dxa"/>
                <w:gridSpan w:val="146"/>
                <w:shd w:val="clear" w:color="auto" w:fill="FFFFFF"/>
              </w:tcPr>
            </w:tcPrChange>
          </w:tcPr>
          <w:p w:rsidR="00F93FF8" w:rsidRPr="00853DD6" w:rsidRDefault="00F93FF8" w:rsidP="00F93FF8">
            <w:pPr>
              <w:spacing w:after="0"/>
              <w:rPr>
                <w:ins w:id="137" w:author="Ербахаева Бальжина Аюшиевна" w:date="2024-10-10T14:17:00Z"/>
                <w:rFonts w:ascii="Arial Narrow" w:hAnsi="Arial Narrow"/>
                <w:b/>
                <w:sz w:val="18"/>
                <w:szCs w:val="18"/>
              </w:rPr>
            </w:pPr>
            <w:ins w:id="138" w:author="Ербахаева Бальжина Аюшиевна" w:date="2024-10-10T14:20:00Z">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w:t>
              </w:r>
              <w:r w:rsidRPr="00F93FF8">
                <w:rPr>
                  <w:rFonts w:ascii="Arial Narrow" w:hAnsi="Arial Narrow" w:cs="Helv"/>
                  <w:b/>
                  <w:iCs/>
                  <w:sz w:val="18"/>
                  <w:szCs w:val="18"/>
                </w:rPr>
                <w:t>Прошу для расчетн</w:t>
              </w:r>
            </w:ins>
            <w:ins w:id="139" w:author="Ербахаева Бальжина Аюшиевна" w:date="2024-10-10T14:21:00Z">
              <w:r w:rsidRPr="00F93FF8">
                <w:rPr>
                  <w:rFonts w:ascii="Arial Narrow" w:hAnsi="Arial Narrow" w:cs="Helv"/>
                  <w:b/>
                  <w:iCs/>
                  <w:sz w:val="18"/>
                  <w:szCs w:val="18"/>
                </w:rPr>
                <w:t>ого</w:t>
              </w:r>
            </w:ins>
            <w:ins w:id="140" w:author="Ербахаева Бальжина Аюшиевна" w:date="2024-10-10T14:20:00Z">
              <w:r w:rsidRPr="00F93FF8">
                <w:rPr>
                  <w:rFonts w:ascii="Arial Narrow" w:hAnsi="Arial Narrow" w:cs="Helv"/>
                  <w:b/>
                  <w:iCs/>
                  <w:sz w:val="18"/>
                  <w:szCs w:val="18"/>
                </w:rPr>
                <w:t xml:space="preserve"> счет</w:t>
              </w:r>
            </w:ins>
            <w:ins w:id="141" w:author="Ербахаева Бальжина Аюшиевна" w:date="2024-10-10T14:21:00Z">
              <w:r w:rsidRPr="00F93FF8">
                <w:rPr>
                  <w:rFonts w:ascii="Arial Narrow" w:hAnsi="Arial Narrow" w:cs="Helv"/>
                  <w:b/>
                  <w:iCs/>
                  <w:sz w:val="18"/>
                  <w:szCs w:val="18"/>
                </w:rPr>
                <w:t>а</w:t>
              </w:r>
            </w:ins>
            <w:ins w:id="142" w:author="Ербахаева Бальжина Аюшиевна" w:date="2024-10-10T14:52:00Z">
              <w:r w:rsidR="00036145">
                <w:rPr>
                  <w:rStyle w:val="a6"/>
                  <w:rFonts w:ascii="Arial Narrow" w:hAnsi="Arial Narrow"/>
                  <w:b/>
                  <w:iCs/>
                  <w:sz w:val="18"/>
                  <w:szCs w:val="18"/>
                </w:rPr>
                <w:footnoteReference w:id="7"/>
              </w:r>
            </w:ins>
            <w:ins w:id="150" w:author="Ербахаева Бальжина Аюшиевна" w:date="2024-10-10T14:20:00Z">
              <w:r w:rsidRPr="00F93FF8">
                <w:rPr>
                  <w:rFonts w:ascii="Arial Narrow" w:hAnsi="Arial Narrow" w:cs="Helv"/>
                  <w:b/>
                  <w:iCs/>
                  <w:sz w:val="18"/>
                  <w:szCs w:val="18"/>
                </w:rPr>
                <w:t xml:space="preserve"> в валюте РФ</w:t>
              </w:r>
            </w:ins>
            <w:ins w:id="151" w:author="Ербахаева Бальжина Аюшиевна" w:date="2024-10-10T14:21:00Z">
              <w:r w:rsidRPr="00F93FF8">
                <w:rPr>
                  <w:rFonts w:ascii="Arial Narrow" w:hAnsi="Arial Narrow" w:cs="Helv"/>
                  <w:b/>
                  <w:iCs/>
                  <w:sz w:val="18"/>
                  <w:szCs w:val="18"/>
                </w:rPr>
                <w:t xml:space="preserve"> №</w:t>
              </w:r>
              <w:r>
                <w:rPr>
                  <w:rFonts w:ascii="Arial Narrow" w:hAnsi="Arial Narrow" w:cs="Helv"/>
                  <w:iCs/>
                  <w:sz w:val="18"/>
                  <w:szCs w:val="18"/>
                </w:rPr>
                <w:t xml:space="preserve"> _____________________________________________________ : </w:t>
              </w:r>
            </w:ins>
          </w:p>
        </w:tc>
      </w:tr>
      <w:tr w:rsidR="00F93FF8" w:rsidRPr="00853DD6" w:rsidTr="008B406E">
        <w:tblPrEx>
          <w:tblPrExChange w:id="152" w:author="Ербахаева Бальжина Аюшиевна" w:date="2024-10-10T15:33:00Z">
            <w:tblPrEx>
              <w:tblW w:w="10803" w:type="dxa"/>
            </w:tblPrEx>
          </w:tblPrExChange>
        </w:tblPrEx>
        <w:trPr>
          <w:gridAfter w:val="3"/>
          <w:wAfter w:w="80" w:type="dxa"/>
          <w:trHeight w:val="53"/>
          <w:ins w:id="153" w:author="Ербахаева Бальжина Аюшиевна" w:date="2024-10-10T14:19:00Z"/>
          <w:trPrChange w:id="154" w:author="Ербахаева Бальжина Аюшиевна" w:date="2024-10-10T15:33:00Z">
            <w:trPr>
              <w:gridAfter w:val="3"/>
              <w:wAfter w:w="51" w:type="dxa"/>
              <w:trHeight w:val="53"/>
            </w:trPr>
          </w:trPrChange>
        </w:trPr>
        <w:tc>
          <w:tcPr>
            <w:tcW w:w="10727" w:type="dxa"/>
            <w:gridSpan w:val="133"/>
            <w:tcBorders>
              <w:bottom w:val="single" w:sz="6" w:space="0" w:color="FFFFFF"/>
            </w:tcBorders>
            <w:shd w:val="clear" w:color="auto" w:fill="FFFFFF"/>
            <w:tcPrChange w:id="155" w:author="Ербахаева Бальжина Аюшиевна" w:date="2024-10-10T15:33:00Z">
              <w:tcPr>
                <w:tcW w:w="10752" w:type="dxa"/>
                <w:gridSpan w:val="146"/>
                <w:tcBorders>
                  <w:bottom w:val="single" w:sz="6" w:space="0" w:color="FFFFFF"/>
                </w:tcBorders>
                <w:shd w:val="clear" w:color="auto" w:fill="FFFFFF"/>
              </w:tcPr>
            </w:tcPrChange>
          </w:tcPr>
          <w:p w:rsidR="00F93FF8" w:rsidRPr="00853DD6" w:rsidRDefault="00F93FF8" w:rsidP="007C5481">
            <w:pPr>
              <w:spacing w:after="0"/>
              <w:rPr>
                <w:ins w:id="156" w:author="Ербахаева Бальжина Аюшиевна" w:date="2024-10-10T14:19:00Z"/>
                <w:rFonts w:ascii="MS Gothic" w:eastAsia="MS Gothic" w:hAnsi="MS Gothic" w:hint="eastAsia"/>
                <w:sz w:val="18"/>
                <w:szCs w:val="18"/>
                <w:lang w:eastAsia="ru-RU"/>
              </w:rPr>
            </w:pPr>
            <w:ins w:id="157" w:author="Ербахаева Бальжина Аюшиевна" w:date="2024-10-10T14:22:00Z">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использовать </w:t>
              </w:r>
              <w:r w:rsidRPr="00F93FF8">
                <w:rPr>
                  <w:rFonts w:ascii="Arial Narrow" w:hAnsi="Arial Narrow" w:cs="Helv"/>
                  <w:b/>
                  <w:iCs/>
                  <w:sz w:val="18"/>
                  <w:szCs w:val="18"/>
                </w:rPr>
                <w:t>Тарифы Банка</w:t>
              </w:r>
              <w:r w:rsidRPr="00853DD6">
                <w:rPr>
                  <w:rFonts w:ascii="Arial Narrow" w:hAnsi="Arial Narrow" w:cs="Helv"/>
                  <w:iCs/>
                  <w:sz w:val="18"/>
                  <w:szCs w:val="18"/>
                </w:rPr>
                <w:t xml:space="preserve"> (стандартные)</w:t>
              </w:r>
            </w:ins>
            <w:ins w:id="158" w:author="Ербахаева Бальжина Аюшиевна" w:date="2024-10-10T14:24:00Z">
              <w:r>
                <w:rPr>
                  <w:rFonts w:ascii="Arial Narrow" w:hAnsi="Arial Narrow" w:cs="Helv"/>
                  <w:iCs/>
                  <w:sz w:val="18"/>
                  <w:szCs w:val="18"/>
                </w:rPr>
                <w:t>.</w:t>
              </w:r>
            </w:ins>
          </w:p>
        </w:tc>
      </w:tr>
      <w:tr w:rsidR="007C5481" w:rsidRPr="00853DD6" w:rsidTr="008B406E">
        <w:tblPrEx>
          <w:tblPrExChange w:id="159" w:author="Ербахаева Бальжина Аюшиевна" w:date="2024-10-10T15:33:00Z">
            <w:tblPrEx>
              <w:tblW w:w="10803" w:type="dxa"/>
            </w:tblPrEx>
          </w:tblPrExChange>
        </w:tblPrEx>
        <w:trPr>
          <w:gridAfter w:val="3"/>
          <w:wAfter w:w="80" w:type="dxa"/>
          <w:trHeight w:val="53"/>
          <w:trPrChange w:id="160" w:author="Ербахаева Бальжина Аюшиевна" w:date="2024-10-10T15:33:00Z">
            <w:trPr>
              <w:gridAfter w:val="3"/>
              <w:wAfter w:w="36" w:type="dxa"/>
              <w:trHeight w:val="53"/>
            </w:trPr>
          </w:trPrChange>
        </w:trPr>
        <w:tc>
          <w:tcPr>
            <w:tcW w:w="10727" w:type="dxa"/>
            <w:gridSpan w:val="133"/>
            <w:tcBorders>
              <w:bottom w:val="single" w:sz="6" w:space="0" w:color="FFFFFF"/>
            </w:tcBorders>
            <w:shd w:val="clear" w:color="auto" w:fill="FFFFFF"/>
            <w:tcPrChange w:id="161" w:author="Ербахаева Бальжина Аюшиевна" w:date="2024-10-10T15:33:00Z">
              <w:tcPr>
                <w:tcW w:w="10752" w:type="dxa"/>
                <w:gridSpan w:val="146"/>
                <w:tcBorders>
                  <w:bottom w:val="single" w:sz="6" w:space="0" w:color="FFFFFF"/>
                </w:tcBorders>
                <w:shd w:val="clear" w:color="auto" w:fill="FFFFFF"/>
              </w:tcPr>
            </w:tcPrChange>
          </w:tcPr>
          <w:p w:rsidR="007C5481" w:rsidRPr="00853DD6" w:rsidRDefault="007C5481" w:rsidP="0054086B">
            <w:pPr>
              <w:spacing w:after="0"/>
              <w:rPr>
                <w:rFonts w:ascii="MS Gothic" w:eastAsia="MS Gothic" w:hAnsi="MS Gothic"/>
                <w:sz w:val="18"/>
                <w:szCs w:val="18"/>
                <w:lang w:eastAsia="ru-RU"/>
              </w:rPr>
            </w:pPr>
            <w:del w:id="162" w:author="Ербахаева Бальжина Аюшиевна" w:date="2024-10-10T14:23:00Z">
              <w:r w:rsidRPr="00853DD6" w:rsidDel="00F93FF8">
                <w:rPr>
                  <w:rFonts w:ascii="MS Gothic" w:eastAsia="MS Gothic" w:hAnsi="MS Gothic" w:hint="eastAsia"/>
                  <w:sz w:val="18"/>
                  <w:szCs w:val="18"/>
                  <w:lang w:eastAsia="ru-RU"/>
                </w:rPr>
                <w:delText>☐</w:delText>
              </w:r>
              <w:r w:rsidRPr="00853DD6" w:rsidDel="00F93FF8">
                <w:rPr>
                  <w:rFonts w:ascii="Arial Narrow" w:hAnsi="Arial Narrow" w:cs="Helv"/>
                  <w:iCs/>
                  <w:sz w:val="18"/>
                  <w:szCs w:val="18"/>
                </w:rPr>
                <w:delText xml:space="preserve"> и</w:delText>
              </w:r>
            </w:del>
            <w:ins w:id="163" w:author="Ербахаева Бальжина Аюшиевна" w:date="2024-10-10T14:50:00Z">
              <w:r w:rsidR="00036145">
                <w:rPr>
                  <w:rFonts w:ascii="Arial Narrow" w:hAnsi="Arial Narrow" w:cs="Helv"/>
                  <w:iCs/>
                  <w:sz w:val="18"/>
                  <w:szCs w:val="18"/>
                </w:rPr>
                <w:t>и</w:t>
              </w:r>
            </w:ins>
            <w:r w:rsidRPr="00853DD6">
              <w:rPr>
                <w:rFonts w:ascii="Arial Narrow" w:hAnsi="Arial Narrow" w:cs="Helv"/>
                <w:iCs/>
                <w:sz w:val="18"/>
                <w:szCs w:val="18"/>
              </w:rPr>
              <w:t xml:space="preserve">спользовать </w:t>
            </w:r>
            <w:del w:id="164" w:author="Ербахаева Бальжина Аюшиевна" w:date="2024-10-10T14:23:00Z">
              <w:r w:rsidRPr="00F93FF8" w:rsidDel="00F93FF8">
                <w:rPr>
                  <w:rFonts w:ascii="Arial Narrow" w:hAnsi="Arial Narrow" w:cs="Helv"/>
                  <w:b/>
                  <w:iCs/>
                  <w:sz w:val="18"/>
                  <w:szCs w:val="18"/>
                </w:rPr>
                <w:delText>Т</w:delText>
              </w:r>
            </w:del>
            <w:ins w:id="165" w:author="Ербахаева Бальжина Аюшиевна" w:date="2024-10-10T14:30:00Z">
              <w:r w:rsidR="00F93FF8">
                <w:rPr>
                  <w:rFonts w:ascii="Arial Narrow" w:hAnsi="Arial Narrow" w:cs="Helv"/>
                  <w:b/>
                  <w:iCs/>
                  <w:sz w:val="18"/>
                  <w:szCs w:val="18"/>
                </w:rPr>
                <w:t>т</w:t>
              </w:r>
            </w:ins>
            <w:r w:rsidRPr="00F93FF8">
              <w:rPr>
                <w:rFonts w:ascii="Arial Narrow" w:hAnsi="Arial Narrow" w:cs="Helv"/>
                <w:b/>
                <w:iCs/>
                <w:sz w:val="18"/>
                <w:szCs w:val="18"/>
              </w:rPr>
              <w:t>ариф</w:t>
            </w:r>
            <w:ins w:id="166" w:author="Ербахаева Бальжина Аюшиевна" w:date="2024-10-10T14:23:00Z">
              <w:r w:rsidR="00F93FF8" w:rsidRPr="00F93FF8">
                <w:rPr>
                  <w:rFonts w:ascii="Arial Narrow" w:hAnsi="Arial Narrow" w:cs="Helv"/>
                  <w:b/>
                  <w:iCs/>
                  <w:sz w:val="18"/>
                  <w:szCs w:val="18"/>
                </w:rPr>
                <w:t>ный план</w:t>
              </w:r>
            </w:ins>
            <w:del w:id="167" w:author="Ербахаева Бальжина Аюшиевна" w:date="2024-10-10T14:23:00Z">
              <w:r w:rsidRPr="00853DD6" w:rsidDel="00F93FF8">
                <w:rPr>
                  <w:rFonts w:ascii="Arial Narrow" w:hAnsi="Arial Narrow" w:cs="Helv"/>
                  <w:iCs/>
                  <w:sz w:val="18"/>
                  <w:szCs w:val="18"/>
                </w:rPr>
                <w:delText>ы Банка (стандартные)</w:delText>
              </w:r>
            </w:del>
            <w:ins w:id="168" w:author="Ербахаева Бальжина Аюшиевна" w:date="2024-10-10T14:23:00Z">
              <w:r w:rsidR="00F93FF8">
                <w:rPr>
                  <w:rFonts w:ascii="Arial Narrow" w:hAnsi="Arial Narrow" w:cs="Helv"/>
                  <w:iCs/>
                  <w:sz w:val="18"/>
                  <w:szCs w:val="18"/>
                </w:rPr>
                <w:t>:</w:t>
              </w:r>
            </w:ins>
          </w:p>
        </w:tc>
      </w:tr>
      <w:tr w:rsidR="00374A84" w:rsidRPr="00853DD6" w:rsidTr="008B406E">
        <w:trPr>
          <w:gridAfter w:val="1"/>
          <w:trHeight w:val="53"/>
          <w:trPrChange w:id="169" w:author="Ербахаева Бальжина Аюшиевна" w:date="2024-10-10T15:33:00Z">
            <w:trPr>
              <w:gridAfter w:val="1"/>
              <w:trHeight w:val="53"/>
            </w:trPr>
          </w:trPrChange>
        </w:trPr>
        <w:tc>
          <w:tcPr>
            <w:tcW w:w="2293" w:type="dxa"/>
            <w:gridSpan w:val="7"/>
            <w:tcBorders>
              <w:top w:val="single" w:sz="6" w:space="0" w:color="FFFFFF"/>
              <w:left w:val="single" w:sz="6" w:space="0" w:color="FFFFFF"/>
              <w:bottom w:val="single" w:sz="6" w:space="0" w:color="D0CECE"/>
              <w:right w:val="single" w:sz="6" w:space="0" w:color="FFFFFF"/>
            </w:tcBorders>
            <w:shd w:val="clear" w:color="auto" w:fill="D0CECE"/>
            <w:tcPrChange w:id="170" w:author="Ербахаева Бальжина Аюшиевна" w:date="2024-10-10T15:33:00Z">
              <w:tcPr>
                <w:tcW w:w="2293" w:type="dxa"/>
                <w:gridSpan w:val="7"/>
                <w:tcBorders>
                  <w:top w:val="single" w:sz="6" w:space="0" w:color="FFFFFF"/>
                  <w:left w:val="single" w:sz="6" w:space="0" w:color="FFFFFF"/>
                  <w:bottom w:val="single" w:sz="6" w:space="0" w:color="D0CECE"/>
                  <w:right w:val="single" w:sz="6" w:space="0" w:color="FFFFFF"/>
                </w:tcBorders>
                <w:shd w:val="clear" w:color="auto" w:fill="D0CECE"/>
              </w:tcPr>
            </w:tcPrChange>
          </w:tcPr>
          <w:p w:rsidR="007C5481" w:rsidRPr="00853DD6" w:rsidRDefault="007C5481" w:rsidP="007C5481">
            <w:pPr>
              <w:spacing w:after="0"/>
              <w:jc w:val="center"/>
              <w:rPr>
                <w:rFonts w:ascii="MS Gothic" w:eastAsia="MS Gothic" w:hAnsi="MS Gothic"/>
                <w:sz w:val="18"/>
                <w:szCs w:val="18"/>
                <w:lang w:eastAsia="ru-RU"/>
              </w:rPr>
            </w:pPr>
            <w:r w:rsidRPr="00853DD6">
              <w:rPr>
                <w:rFonts w:ascii="Arial Narrow" w:eastAsia="Times New Roman" w:hAnsi="Arial Narrow"/>
                <w:b/>
                <w:sz w:val="18"/>
                <w:szCs w:val="18"/>
                <w:lang w:eastAsia="ru-RU"/>
              </w:rPr>
              <w:t>Выбор тарифного плана для расчетного счета в валюте РФ</w:t>
            </w:r>
            <w:r w:rsidRPr="00853DD6">
              <w:rPr>
                <w:rFonts w:ascii="Arial Narrow" w:eastAsia="Times New Roman" w:hAnsi="Arial Narrow"/>
                <w:b/>
                <w:sz w:val="18"/>
                <w:szCs w:val="18"/>
                <w:vertAlign w:val="superscript"/>
                <w:lang w:eastAsia="ru-RU"/>
              </w:rPr>
              <w:footnoteReference w:id="8"/>
            </w:r>
          </w:p>
        </w:tc>
        <w:tc>
          <w:tcPr>
            <w:tcW w:w="3764" w:type="dxa"/>
            <w:gridSpan w:val="47"/>
            <w:tcBorders>
              <w:top w:val="single" w:sz="6" w:space="0" w:color="FFFFFF"/>
              <w:left w:val="single" w:sz="6" w:space="0" w:color="FFFFFF"/>
              <w:bottom w:val="single" w:sz="6" w:space="0" w:color="D0CECE"/>
              <w:right w:val="single" w:sz="6" w:space="0" w:color="FFFFFF"/>
            </w:tcBorders>
            <w:shd w:val="clear" w:color="auto" w:fill="D0CECE"/>
            <w:tcPrChange w:id="171" w:author="Ербахаева Бальжина Аюшиевна" w:date="2024-10-10T15:33:00Z">
              <w:tcPr>
                <w:tcW w:w="3764" w:type="dxa"/>
                <w:gridSpan w:val="48"/>
                <w:tcBorders>
                  <w:top w:val="single" w:sz="6" w:space="0" w:color="FFFFFF"/>
                  <w:left w:val="single" w:sz="6" w:space="0" w:color="FFFFFF"/>
                  <w:bottom w:val="single" w:sz="6" w:space="0" w:color="D0CECE"/>
                  <w:right w:val="single" w:sz="6" w:space="0" w:color="FFFFFF"/>
                </w:tcBorders>
                <w:shd w:val="clear" w:color="auto" w:fill="D0CECE"/>
              </w:tcPr>
            </w:tcPrChange>
          </w:tcPr>
          <w:p w:rsidR="007C5481" w:rsidRPr="00853DD6" w:rsidRDefault="007C5481" w:rsidP="007C5481">
            <w:pPr>
              <w:spacing w:after="0"/>
              <w:jc w:val="center"/>
              <w:rPr>
                <w:rFonts w:ascii="Arial Narrow" w:eastAsia="Times New Roman" w:hAnsi="Arial Narrow"/>
                <w:b/>
                <w:sz w:val="18"/>
                <w:szCs w:val="18"/>
                <w:lang w:eastAsia="ru-RU"/>
              </w:rPr>
            </w:pPr>
            <w:r w:rsidRPr="00853DD6">
              <w:rPr>
                <w:rFonts w:ascii="Arial Narrow" w:eastAsia="Times New Roman" w:hAnsi="Arial Narrow"/>
                <w:b/>
                <w:sz w:val="18"/>
                <w:szCs w:val="18"/>
                <w:lang w:eastAsia="ru-RU"/>
              </w:rPr>
              <w:t>Выбор дополнительных услуг/периода оплаты</w:t>
            </w:r>
          </w:p>
        </w:tc>
        <w:tc>
          <w:tcPr>
            <w:tcW w:w="4750" w:type="dxa"/>
            <w:gridSpan w:val="81"/>
            <w:tcBorders>
              <w:top w:val="single" w:sz="6" w:space="0" w:color="FFFFFF"/>
              <w:left w:val="single" w:sz="6" w:space="0" w:color="FFFFFF"/>
              <w:bottom w:val="single" w:sz="6" w:space="0" w:color="D0CECE"/>
              <w:right w:val="single" w:sz="6" w:space="0" w:color="FFFFFF"/>
            </w:tcBorders>
            <w:shd w:val="clear" w:color="auto" w:fill="D0CECE"/>
            <w:tcPrChange w:id="172" w:author="Ербахаева Бальжина Аюшиевна" w:date="2024-10-10T15:33:00Z">
              <w:tcPr>
                <w:tcW w:w="4806" w:type="dxa"/>
                <w:gridSpan w:val="97"/>
                <w:tcBorders>
                  <w:top w:val="single" w:sz="6" w:space="0" w:color="FFFFFF"/>
                  <w:left w:val="single" w:sz="6" w:space="0" w:color="FFFFFF"/>
                  <w:bottom w:val="single" w:sz="6" w:space="0" w:color="D0CECE"/>
                  <w:right w:val="single" w:sz="6" w:space="0" w:color="FFFFFF"/>
                </w:tcBorders>
                <w:shd w:val="clear" w:color="auto" w:fill="D0CECE"/>
              </w:tcPr>
            </w:tcPrChange>
          </w:tcPr>
          <w:p w:rsidR="007C5481" w:rsidRPr="00853DD6" w:rsidRDefault="007C5481" w:rsidP="007C5481">
            <w:pPr>
              <w:spacing w:after="0"/>
              <w:jc w:val="center"/>
              <w:rPr>
                <w:rFonts w:ascii="MS Gothic" w:eastAsia="MS Gothic" w:hAnsi="MS Gothic"/>
                <w:sz w:val="18"/>
                <w:szCs w:val="18"/>
                <w:lang w:eastAsia="ru-RU"/>
              </w:rPr>
            </w:pPr>
            <w:r w:rsidRPr="00853DD6">
              <w:rPr>
                <w:rFonts w:ascii="Arial Narrow" w:eastAsia="Times New Roman" w:hAnsi="Arial Narrow" w:hint="eastAsia"/>
                <w:b/>
                <w:sz w:val="18"/>
                <w:szCs w:val="18"/>
                <w:lang w:eastAsia="ru-RU"/>
              </w:rPr>
              <w:t>Выбор дополнительных продуктов</w:t>
            </w:r>
          </w:p>
        </w:tc>
      </w:tr>
      <w:tr w:rsidR="007C5481" w:rsidRPr="00853DD6" w:rsidTr="008B406E">
        <w:tblPrEx>
          <w:tblPrExChange w:id="173" w:author="Ербахаева Бальжина Аюшиевна" w:date="2024-10-10T15:33:00Z">
            <w:tblPrEx>
              <w:tblW w:w="10803" w:type="dxa"/>
            </w:tblPrEx>
          </w:tblPrExChange>
        </w:tblPrEx>
        <w:trPr>
          <w:gridAfter w:val="3"/>
          <w:wAfter w:w="80" w:type="dxa"/>
          <w:trHeight w:val="53"/>
          <w:trPrChange w:id="174" w:author="Ербахаева Бальжина Аюшиевна" w:date="2024-10-10T15:33:00Z">
            <w:trPr>
              <w:gridAfter w:val="3"/>
              <w:wAfter w:w="51" w:type="dxa"/>
              <w:trHeight w:val="53"/>
            </w:trPr>
          </w:trPrChange>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Change w:id="175" w:author="Ербахаева Бальжина Аюшиевна" w:date="2024-10-10T15:33:00Z">
              <w:tcPr>
                <w:tcW w:w="2308" w:type="dxa"/>
                <w:gridSpan w:val="7"/>
                <w:tcBorders>
                  <w:top w:val="single" w:sz="6" w:space="0" w:color="D0CECE"/>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«Базовый </w:t>
            </w:r>
            <w:proofErr w:type="spellStart"/>
            <w:r w:rsidRPr="00853DD6">
              <w:rPr>
                <w:rFonts w:ascii="Arial Narrow" w:eastAsia="MS Gothic" w:hAnsi="Arial Narrow"/>
                <w:sz w:val="18"/>
                <w:szCs w:val="18"/>
                <w:lang w:eastAsia="ru-RU"/>
              </w:rPr>
              <w:t>лайт</w:t>
            </w:r>
            <w:proofErr w:type="spellEnd"/>
            <w:r w:rsidRPr="00853DD6">
              <w:rPr>
                <w:rFonts w:ascii="Arial Narrow" w:eastAsia="MS Gothic" w:hAnsi="Arial Narrow"/>
                <w:sz w:val="18"/>
                <w:szCs w:val="18"/>
                <w:lang w:eastAsia="ru-RU"/>
              </w:rPr>
              <w:t>»</w:t>
            </w:r>
          </w:p>
        </w:tc>
        <w:tc>
          <w:tcPr>
            <w:tcW w:w="3764" w:type="dxa"/>
            <w:gridSpan w:val="47"/>
            <w:tcBorders>
              <w:top w:val="single" w:sz="6" w:space="0" w:color="D0CECE"/>
              <w:left w:val="single" w:sz="6" w:space="0" w:color="D0CECE"/>
              <w:bottom w:val="single" w:sz="6" w:space="0" w:color="D0CECE"/>
              <w:right w:val="single" w:sz="6" w:space="0" w:color="D0CECE"/>
            </w:tcBorders>
            <w:shd w:val="clear" w:color="auto" w:fill="auto"/>
            <w:tcPrChange w:id="176" w:author="Ербахаева Бальжина Аюшиевна" w:date="2024-10-10T15:33:00Z">
              <w:tcPr>
                <w:tcW w:w="3770" w:type="dxa"/>
                <w:gridSpan w:val="48"/>
                <w:tcBorders>
                  <w:top w:val="single" w:sz="6" w:space="0" w:color="D0CECE"/>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79"/>
            <w:tcBorders>
              <w:top w:val="single" w:sz="6" w:space="0" w:color="D0CECE"/>
              <w:left w:val="single" w:sz="6" w:space="0" w:color="D0CECE"/>
              <w:bottom w:val="single" w:sz="4" w:space="0" w:color="D9D9D9"/>
              <w:right w:val="single" w:sz="6" w:space="0" w:color="D0CECE"/>
            </w:tcBorders>
            <w:shd w:val="clear" w:color="auto" w:fill="E7E6E6"/>
            <w:tcPrChange w:id="177" w:author="Ербахаева Бальжина Аюшиевна" w:date="2024-10-10T15:33:00Z">
              <w:tcPr>
                <w:tcW w:w="4674" w:type="dxa"/>
                <w:gridSpan w:val="91"/>
                <w:tcBorders>
                  <w:top w:val="single" w:sz="6" w:space="0" w:color="D0CECE"/>
                  <w:left w:val="single" w:sz="6" w:space="0" w:color="D0CECE"/>
                  <w:bottom w:val="single" w:sz="4" w:space="0" w:color="D9D9D9"/>
                  <w:right w:val="single" w:sz="6" w:space="0" w:color="D0CECE"/>
                </w:tcBorders>
                <w:shd w:val="clear" w:color="auto" w:fill="E7E6E6"/>
              </w:tcPr>
            </w:tcPrChange>
          </w:tcPr>
          <w:p w:rsidR="007C5481" w:rsidRPr="00853DD6" w:rsidRDefault="007C5481" w:rsidP="007C5481">
            <w:pPr>
              <w:spacing w:after="0"/>
              <w:rPr>
                <w:rFonts w:ascii="Arial Narrow" w:hAnsi="Arial Narrow"/>
                <w:b/>
                <w:sz w:val="18"/>
                <w:szCs w:val="18"/>
              </w:rPr>
            </w:pPr>
            <w:r w:rsidRPr="00853DD6">
              <w:rPr>
                <w:rFonts w:ascii="Arial Narrow" w:hAnsi="Arial Narrow"/>
                <w:b/>
                <w:sz w:val="18"/>
                <w:szCs w:val="18"/>
              </w:rPr>
              <w:t>Заключение Зарплатного договора</w:t>
            </w:r>
            <w:r w:rsidRPr="00853DD6">
              <w:rPr>
                <w:rFonts w:ascii="Arial Narrow" w:hAnsi="Arial Narrow"/>
                <w:b/>
                <w:sz w:val="18"/>
                <w:szCs w:val="18"/>
                <w:vertAlign w:val="superscript"/>
              </w:rPr>
              <w:t xml:space="preserve"> </w:t>
            </w:r>
            <w:r w:rsidRPr="00853DD6">
              <w:rPr>
                <w:rFonts w:ascii="Arial Narrow" w:hAnsi="Arial Narrow"/>
                <w:b/>
                <w:sz w:val="18"/>
                <w:szCs w:val="18"/>
                <w:vertAlign w:val="superscript"/>
              </w:rPr>
              <w:footnoteReference w:id="9"/>
            </w:r>
          </w:p>
        </w:tc>
      </w:tr>
      <w:tr w:rsidR="007C5481" w:rsidRPr="00853DD6" w:rsidTr="008B406E">
        <w:tblPrEx>
          <w:tblPrExChange w:id="178" w:author="Ербахаева Бальжина Аюшиевна" w:date="2024-10-10T15:33:00Z">
            <w:tblPrEx>
              <w:tblW w:w="10803" w:type="dxa"/>
            </w:tblPrEx>
          </w:tblPrExChange>
        </w:tblPrEx>
        <w:trPr>
          <w:gridAfter w:val="3"/>
          <w:wAfter w:w="80" w:type="dxa"/>
          <w:trHeight w:val="195"/>
          <w:trPrChange w:id="179" w:author="Ербахаева Бальжина Аюшиевна" w:date="2024-10-10T15:33:00Z">
            <w:trPr>
              <w:gridAfter w:val="3"/>
              <w:wAfter w:w="51" w:type="dxa"/>
              <w:trHeight w:val="195"/>
            </w:trPr>
          </w:trPrChange>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Change w:id="180" w:author="Ербахаева Бальжина Аюшиевна" w:date="2024-10-10T15:33:00Z">
              <w:tcPr>
                <w:tcW w:w="2308" w:type="dxa"/>
                <w:gridSpan w:val="7"/>
                <w:tcBorders>
                  <w:top w:val="single" w:sz="6" w:space="0" w:color="D0CECE"/>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«Базовый комфорт»</w:t>
            </w:r>
          </w:p>
        </w:tc>
        <w:tc>
          <w:tcPr>
            <w:tcW w:w="3764" w:type="dxa"/>
            <w:gridSpan w:val="47"/>
            <w:tcBorders>
              <w:top w:val="single" w:sz="6" w:space="0" w:color="D0CECE"/>
              <w:left w:val="single" w:sz="6" w:space="0" w:color="D0CECE"/>
              <w:bottom w:val="single" w:sz="6" w:space="0" w:color="D0CECE"/>
              <w:right w:val="single" w:sz="4" w:space="0" w:color="D9D9D9"/>
            </w:tcBorders>
            <w:shd w:val="clear" w:color="auto" w:fill="auto"/>
            <w:tcPrChange w:id="181" w:author="Ербахаева Бальжина Аюшиевна" w:date="2024-10-10T15:33:00Z">
              <w:tcPr>
                <w:tcW w:w="3770" w:type="dxa"/>
                <w:gridSpan w:val="48"/>
                <w:tcBorders>
                  <w:top w:val="single" w:sz="6" w:space="0" w:color="D0CECE"/>
                  <w:left w:val="single" w:sz="6" w:space="0" w:color="D0CECE"/>
                  <w:bottom w:val="single" w:sz="6" w:space="0" w:color="D0CECE"/>
                  <w:right w:val="single" w:sz="4" w:space="0" w:color="D9D9D9"/>
                </w:tcBorders>
                <w:shd w:val="clear" w:color="auto" w:fill="auto"/>
              </w:tcPr>
            </w:tcPrChange>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79"/>
            <w:vMerge w:val="restart"/>
            <w:tcBorders>
              <w:top w:val="single" w:sz="4" w:space="0" w:color="D9D9D9"/>
              <w:left w:val="single" w:sz="4" w:space="0" w:color="D9D9D9"/>
              <w:bottom w:val="single" w:sz="4" w:space="0" w:color="D9D9D9"/>
              <w:right w:val="single" w:sz="4" w:space="0" w:color="D9D9D9"/>
            </w:tcBorders>
            <w:shd w:val="clear" w:color="auto" w:fill="auto"/>
            <w:tcPrChange w:id="182" w:author="Ербахаева Бальжина Аюшиевна" w:date="2024-10-10T15:33:00Z">
              <w:tcPr>
                <w:tcW w:w="4674" w:type="dxa"/>
                <w:gridSpan w:val="91"/>
                <w:vMerge w:val="restart"/>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jc w:val="both"/>
              <w:rPr>
                <w:rFonts w:ascii="Arial Narrow" w:eastAsia="Times New Roman" w:hAnsi="Arial Narrow"/>
                <w:sz w:val="18"/>
                <w:szCs w:val="18"/>
                <w:lang w:eastAsia="ru-RU"/>
              </w:rPr>
            </w:pPr>
            <w:r w:rsidRPr="00853DD6">
              <w:rPr>
                <w:rFonts w:ascii="MS Gothic" w:eastAsia="MS Gothic" w:hAnsi="MS Gothic"/>
                <w:sz w:val="18"/>
                <w:szCs w:val="18"/>
                <w:lang w:eastAsia="ru-RU"/>
              </w:rPr>
              <w:t>☐</w:t>
            </w:r>
            <w:r w:rsidRPr="00853DD6">
              <w:rPr>
                <w:rFonts w:ascii="Arial Narrow" w:eastAsia="Times New Roman" w:hAnsi="Arial Narrow"/>
                <w:sz w:val="18"/>
                <w:szCs w:val="18"/>
                <w:lang w:eastAsia="ru-RU"/>
              </w:rPr>
              <w:t xml:space="preserve"> Присоединяемся/присоединяюсь к Условиям </w:t>
            </w:r>
            <w:r w:rsidRPr="00853DD6">
              <w:rPr>
                <w:rFonts w:ascii="Arial Narrow" w:eastAsia="Times New Roman" w:hAnsi="Arial Narrow"/>
                <w:bCs/>
                <w:sz w:val="18"/>
                <w:szCs w:val="18"/>
                <w:lang w:eastAsia="ru-RU"/>
              </w:rPr>
              <w:t xml:space="preserve">о порядке выпуска и </w:t>
            </w:r>
            <w:r w:rsidRPr="00853DD6">
              <w:rPr>
                <w:rFonts w:ascii="Arial Narrow" w:eastAsia="Times New Roman" w:hAnsi="Arial Narrow"/>
                <w:sz w:val="18"/>
                <w:szCs w:val="18"/>
                <w:lang w:eastAsia="ru-RU"/>
              </w:rPr>
              <w:t xml:space="preserve">обслуживания банковских карт работников юридических лиц и индивидуальных предпринимателей в </w:t>
            </w:r>
            <w:r w:rsidRPr="00C712B1">
              <w:rPr>
                <w:rFonts w:ascii="Arial Narrow" w:eastAsia="Times New Roman" w:hAnsi="Arial Narrow"/>
                <w:sz w:val="18"/>
                <w:szCs w:val="18"/>
                <w:lang w:eastAsia="ru-RU"/>
              </w:rPr>
              <w:br/>
            </w:r>
            <w:r w:rsidRPr="00853DD6">
              <w:rPr>
                <w:rFonts w:ascii="Arial Narrow" w:eastAsia="Times New Roman" w:hAnsi="Arial Narrow"/>
                <w:sz w:val="18"/>
                <w:szCs w:val="18"/>
                <w:lang w:eastAsia="ru-RU"/>
              </w:rPr>
              <w:t xml:space="preserve">АО «Россельхозбанк» в рамках зарплатного проекта </w:t>
            </w:r>
          </w:p>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Arial Narrow" w:eastAsia="Times New Roman" w:hAnsi="Arial Narrow"/>
                <w:b/>
                <w:sz w:val="18"/>
                <w:szCs w:val="18"/>
                <w:lang w:eastAsia="ru-RU"/>
              </w:rPr>
              <w:t>Выбор тарифного плана в рамках Зарплатного договора:</w:t>
            </w:r>
          </w:p>
          <w:p w:rsidR="007C5481" w:rsidRPr="00853DD6" w:rsidRDefault="007C5481" w:rsidP="007C5481">
            <w:pPr>
              <w:spacing w:after="0"/>
              <w:jc w:val="both"/>
              <w:rPr>
                <w:rFonts w:ascii="Arial Narrow" w:eastAsia="Times New Roman" w:hAnsi="Arial Narrow"/>
                <w:sz w:val="18"/>
                <w:szCs w:val="18"/>
                <w:lang w:eastAsia="ru-RU"/>
              </w:rPr>
            </w:pPr>
            <w:r w:rsidRPr="00853DD6">
              <w:rPr>
                <w:rFonts w:ascii="MS Gothic" w:eastAsia="MS Gothic" w:hAnsi="MS Gothic"/>
                <w:sz w:val="18"/>
                <w:szCs w:val="18"/>
                <w:lang w:eastAsia="ru-RU"/>
              </w:rPr>
              <w:t>☐</w:t>
            </w:r>
            <w:r w:rsidRPr="00853DD6">
              <w:rPr>
                <w:rFonts w:ascii="Arial Narrow" w:eastAsia="Times New Roman" w:hAnsi="Arial Narrow" w:hint="eastAsia"/>
                <w:sz w:val="18"/>
                <w:szCs w:val="18"/>
                <w:lang w:eastAsia="ru-RU"/>
              </w:rPr>
              <w:t xml:space="preserve"> </w:t>
            </w:r>
            <w:r w:rsidRPr="00853DD6">
              <w:rPr>
                <w:rFonts w:ascii="Arial Narrow" w:eastAsia="Times New Roman" w:hAnsi="Arial Narrow"/>
                <w:sz w:val="18"/>
                <w:szCs w:val="18"/>
                <w:lang w:eastAsia="ru-RU"/>
              </w:rPr>
              <w:t>«Зарплатный»</w:t>
            </w:r>
          </w:p>
          <w:p w:rsidR="007C5481" w:rsidRPr="00853DD6" w:rsidRDefault="007C5481" w:rsidP="007C5481">
            <w:pPr>
              <w:spacing w:after="0"/>
              <w:rPr>
                <w:rFonts w:ascii="Arial Narrow" w:eastAsia="MS Gothic" w:hAnsi="Arial Narrow"/>
                <w:sz w:val="18"/>
                <w:szCs w:val="18"/>
                <w:lang w:eastAsia="ru-RU"/>
              </w:rPr>
            </w:pPr>
            <w:r w:rsidRPr="00853DD6">
              <w:rPr>
                <w:rFonts w:ascii="MS Gothic" w:eastAsia="MS Gothic" w:hAnsi="MS Gothic"/>
                <w:sz w:val="18"/>
                <w:szCs w:val="18"/>
                <w:lang w:eastAsia="ru-RU"/>
              </w:rPr>
              <w:t>☐</w:t>
            </w:r>
            <w:r w:rsidRPr="00853DD6">
              <w:rPr>
                <w:rFonts w:ascii="Arial Narrow" w:eastAsia="MS Gothic" w:hAnsi="Arial Narrow"/>
                <w:sz w:val="18"/>
                <w:szCs w:val="18"/>
                <w:lang w:eastAsia="ru-RU"/>
              </w:rPr>
              <w:t xml:space="preserve"> «Зарплатный 5+»</w:t>
            </w:r>
          </w:p>
          <w:p w:rsidR="007C5481" w:rsidRPr="00853DD6" w:rsidRDefault="007C5481" w:rsidP="007C5481">
            <w:pPr>
              <w:spacing w:after="0"/>
              <w:rPr>
                <w:rFonts w:ascii="Arial Narrow" w:hAnsi="Arial Narrow"/>
                <w:sz w:val="18"/>
                <w:szCs w:val="18"/>
              </w:rPr>
            </w:pPr>
            <w:r w:rsidRPr="00853DD6">
              <w:rPr>
                <w:rFonts w:ascii="MS Gothic" w:eastAsia="MS Gothic" w:hAnsi="MS Gothic"/>
                <w:sz w:val="18"/>
                <w:szCs w:val="18"/>
                <w:lang w:eastAsia="ru-RU"/>
              </w:rPr>
              <w:t>☐</w:t>
            </w:r>
            <w:r w:rsidRPr="00853DD6">
              <w:rPr>
                <w:rFonts w:ascii="Arial Narrow" w:eastAsia="MS Gothic" w:hAnsi="Arial Narrow" w:cs="Segoe UI Symbol"/>
                <w:sz w:val="18"/>
                <w:szCs w:val="18"/>
                <w:lang w:eastAsia="ru-RU"/>
              </w:rPr>
              <w:t xml:space="preserve"> «</w:t>
            </w:r>
            <w:r w:rsidRPr="00853DD6">
              <w:rPr>
                <w:rFonts w:ascii="Arial Narrow" w:eastAsia="MS Gothic" w:hAnsi="Arial Narrow" w:cs="Calibri"/>
                <w:sz w:val="18"/>
                <w:szCs w:val="18"/>
                <w:lang w:eastAsia="ru-RU"/>
              </w:rPr>
              <w:t>Зарплатный</w:t>
            </w:r>
            <w:r w:rsidRPr="00853DD6">
              <w:rPr>
                <w:rFonts w:ascii="Arial Narrow" w:eastAsia="MS Gothic" w:hAnsi="Arial Narrow" w:cs="Segoe UI Symbol"/>
                <w:sz w:val="18"/>
                <w:szCs w:val="18"/>
                <w:lang w:eastAsia="ru-RU"/>
              </w:rPr>
              <w:t xml:space="preserve"> С</w:t>
            </w:r>
            <w:r w:rsidRPr="00853DD6">
              <w:rPr>
                <w:rFonts w:ascii="Arial Narrow" w:eastAsia="MS Gothic" w:hAnsi="Arial Narrow" w:cs="Calibri"/>
                <w:sz w:val="18"/>
                <w:szCs w:val="18"/>
                <w:lang w:eastAsia="ru-RU"/>
              </w:rPr>
              <w:t>татус</w:t>
            </w:r>
            <w:r w:rsidRPr="00853DD6">
              <w:rPr>
                <w:rFonts w:ascii="Arial Narrow" w:eastAsia="MS Gothic" w:hAnsi="Arial Narrow" w:cs="Segoe UI Symbol"/>
                <w:sz w:val="18"/>
                <w:szCs w:val="18"/>
                <w:lang w:eastAsia="ru-RU"/>
              </w:rPr>
              <w:t>»</w:t>
            </w:r>
          </w:p>
        </w:tc>
      </w:tr>
      <w:tr w:rsidR="007C5481" w:rsidRPr="00853DD6" w:rsidTr="008B406E">
        <w:tblPrEx>
          <w:tblPrExChange w:id="183" w:author="Ербахаева Бальжина Аюшиевна" w:date="2024-10-10T15:33:00Z">
            <w:tblPrEx>
              <w:tblW w:w="10803" w:type="dxa"/>
            </w:tblPrEx>
          </w:tblPrExChange>
        </w:tblPrEx>
        <w:trPr>
          <w:gridAfter w:val="3"/>
          <w:wAfter w:w="80" w:type="dxa"/>
          <w:trHeight w:val="53"/>
          <w:trPrChange w:id="184" w:author="Ербахаева Бальжина Аюшиевна" w:date="2024-10-10T15:33:00Z">
            <w:trPr>
              <w:gridAfter w:val="3"/>
              <w:wAfter w:w="51" w:type="dxa"/>
              <w:trHeight w:val="53"/>
            </w:trPr>
          </w:trPrChange>
        </w:trPr>
        <w:tc>
          <w:tcPr>
            <w:tcW w:w="2293" w:type="dxa"/>
            <w:gridSpan w:val="7"/>
            <w:tcBorders>
              <w:top w:val="single" w:sz="6" w:space="0" w:color="D0CECE"/>
              <w:left w:val="single" w:sz="6" w:space="0" w:color="D0CECE"/>
              <w:bottom w:val="single" w:sz="6" w:space="0" w:color="D0CECE"/>
              <w:right w:val="single" w:sz="6" w:space="0" w:color="D0CECE"/>
            </w:tcBorders>
            <w:shd w:val="clear" w:color="auto" w:fill="auto"/>
            <w:tcPrChange w:id="185" w:author="Ербахаева Бальжина Аюшиевна" w:date="2024-10-10T15:33:00Z">
              <w:tcPr>
                <w:tcW w:w="2308" w:type="dxa"/>
                <w:gridSpan w:val="7"/>
                <w:tcBorders>
                  <w:top w:val="single" w:sz="6" w:space="0" w:color="D0CECE"/>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w:t>
            </w:r>
            <w:proofErr w:type="spellStart"/>
            <w:r w:rsidRPr="00853DD6">
              <w:rPr>
                <w:rFonts w:ascii="Arial Narrow" w:eastAsia="MS Gothic" w:hAnsi="Arial Narrow"/>
                <w:sz w:val="18"/>
                <w:szCs w:val="18"/>
                <w:lang w:eastAsia="ru-RU"/>
              </w:rPr>
              <w:t>Агростарт</w:t>
            </w:r>
            <w:proofErr w:type="spellEnd"/>
            <w:r w:rsidRPr="00853DD6">
              <w:rPr>
                <w:rFonts w:ascii="Arial Narrow" w:eastAsia="MS Gothic" w:hAnsi="Arial Narrow"/>
                <w:sz w:val="18"/>
                <w:szCs w:val="18"/>
                <w:lang w:eastAsia="ru-RU"/>
              </w:rPr>
              <w:t>»</w:t>
            </w:r>
          </w:p>
        </w:tc>
        <w:tc>
          <w:tcPr>
            <w:tcW w:w="3764" w:type="dxa"/>
            <w:gridSpan w:val="47"/>
            <w:tcBorders>
              <w:top w:val="single" w:sz="6" w:space="0" w:color="D0CECE"/>
              <w:left w:val="single" w:sz="6" w:space="0" w:color="D0CECE"/>
              <w:bottom w:val="single" w:sz="6" w:space="0" w:color="D0CECE"/>
              <w:right w:val="single" w:sz="4" w:space="0" w:color="D9D9D9"/>
            </w:tcBorders>
            <w:shd w:val="clear" w:color="auto" w:fill="auto"/>
            <w:tcPrChange w:id="186" w:author="Ербахаева Бальжина Аюшиевна" w:date="2024-10-10T15:33:00Z">
              <w:tcPr>
                <w:tcW w:w="3770" w:type="dxa"/>
                <w:gridSpan w:val="48"/>
                <w:tcBorders>
                  <w:top w:val="single" w:sz="6" w:space="0" w:color="D0CECE"/>
                  <w:left w:val="single" w:sz="6" w:space="0" w:color="D0CECE"/>
                  <w:bottom w:val="single" w:sz="6" w:space="0" w:color="D0CECE"/>
                  <w:right w:val="single" w:sz="4" w:space="0" w:color="D9D9D9"/>
                </w:tcBorders>
                <w:shd w:val="clear" w:color="auto" w:fill="auto"/>
              </w:tcPr>
            </w:tcPrChange>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79"/>
            <w:vMerge/>
            <w:tcBorders>
              <w:top w:val="single" w:sz="4" w:space="0" w:color="D9D9D9"/>
              <w:left w:val="single" w:sz="4" w:space="0" w:color="D9D9D9"/>
              <w:bottom w:val="single" w:sz="4" w:space="0" w:color="D9D9D9"/>
              <w:right w:val="single" w:sz="4" w:space="0" w:color="D9D9D9"/>
            </w:tcBorders>
            <w:shd w:val="clear" w:color="auto" w:fill="auto"/>
            <w:tcPrChange w:id="187" w:author="Ербахаева Бальжина Аюшиевна" w:date="2024-10-10T15:33:00Z">
              <w:tcPr>
                <w:tcW w:w="4674" w:type="dxa"/>
                <w:gridSpan w:val="91"/>
                <w:vMerge/>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8B406E">
        <w:tblPrEx>
          <w:tblPrExChange w:id="188" w:author="Ербахаева Бальжина Аюшиевна" w:date="2024-10-10T15:33:00Z">
            <w:tblPrEx>
              <w:tblW w:w="10803" w:type="dxa"/>
            </w:tblPrEx>
          </w:tblPrExChange>
        </w:tblPrEx>
        <w:trPr>
          <w:gridAfter w:val="3"/>
          <w:wAfter w:w="80" w:type="dxa"/>
          <w:trHeight w:val="53"/>
          <w:trPrChange w:id="189" w:author="Ербахаева Бальжина Аюшиевна" w:date="2024-10-10T15:33:00Z">
            <w:trPr>
              <w:gridAfter w:val="3"/>
              <w:wAfter w:w="51" w:type="dxa"/>
              <w:trHeight w:val="53"/>
            </w:trPr>
          </w:trPrChange>
        </w:trPr>
        <w:tc>
          <w:tcPr>
            <w:tcW w:w="2293" w:type="dxa"/>
            <w:gridSpan w:val="7"/>
            <w:tcBorders>
              <w:top w:val="single" w:sz="6" w:space="0" w:color="D0CECE"/>
              <w:left w:val="single" w:sz="6" w:space="0" w:color="D0CECE"/>
              <w:bottom w:val="single" w:sz="4" w:space="0" w:color="D9D9D9"/>
              <w:right w:val="single" w:sz="6" w:space="0" w:color="D0CECE"/>
            </w:tcBorders>
            <w:shd w:val="clear" w:color="auto" w:fill="auto"/>
            <w:tcPrChange w:id="190" w:author="Ербахаева Бальжина Аюшиевна" w:date="2024-10-10T15:33:00Z">
              <w:tcPr>
                <w:tcW w:w="2308" w:type="dxa"/>
                <w:gridSpan w:val="7"/>
                <w:tcBorders>
                  <w:top w:val="single" w:sz="6" w:space="0" w:color="D0CECE"/>
                  <w:left w:val="single" w:sz="6" w:space="0" w:color="D0CECE"/>
                  <w:bottom w:val="single" w:sz="4" w:space="0" w:color="D9D9D9"/>
                  <w:right w:val="single" w:sz="6" w:space="0" w:color="D0CECE"/>
                </w:tcBorders>
                <w:shd w:val="clear" w:color="auto" w:fill="auto"/>
              </w:tcPr>
            </w:tcPrChange>
          </w:tcPr>
          <w:p w:rsidR="007C5481" w:rsidRPr="00853DD6" w:rsidRDefault="007C5481" w:rsidP="007C5481">
            <w:pPr>
              <w:spacing w:after="0"/>
              <w:jc w:val="both"/>
              <w:rPr>
                <w:rFonts w:ascii="MS Gothic" w:eastAsia="MS Gothic" w:hAnsi="MS Gothic"/>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«Все просто!»</w:t>
            </w:r>
            <w:r w:rsidRPr="00853DD6">
              <w:rPr>
                <w:rFonts w:ascii="Arial Narrow" w:hAnsi="Arial Narrow" w:cs="Helv"/>
                <w:iCs/>
                <w:sz w:val="18"/>
                <w:szCs w:val="18"/>
              </w:rPr>
              <w:t xml:space="preserve">                     </w:t>
            </w:r>
          </w:p>
        </w:tc>
        <w:tc>
          <w:tcPr>
            <w:tcW w:w="3764" w:type="dxa"/>
            <w:gridSpan w:val="47"/>
            <w:tcBorders>
              <w:top w:val="single" w:sz="6" w:space="0" w:color="D0CECE"/>
              <w:left w:val="single" w:sz="6" w:space="0" w:color="D0CECE"/>
              <w:bottom w:val="single" w:sz="4" w:space="0" w:color="D9D9D9"/>
              <w:right w:val="single" w:sz="4" w:space="0" w:color="D9D9D9"/>
            </w:tcBorders>
            <w:shd w:val="clear" w:color="auto" w:fill="auto"/>
            <w:tcPrChange w:id="191" w:author="Ербахаева Бальжина Аюшиевна" w:date="2024-10-10T15:33:00Z">
              <w:tcPr>
                <w:tcW w:w="3770" w:type="dxa"/>
                <w:gridSpan w:val="48"/>
                <w:tcBorders>
                  <w:top w:val="single" w:sz="6" w:space="0" w:color="D0CECE"/>
                  <w:left w:val="single" w:sz="6" w:space="0" w:color="D0CECE"/>
                  <w:bottom w:val="single" w:sz="4" w:space="0" w:color="D9D9D9"/>
                  <w:right w:val="single" w:sz="4" w:space="0" w:color="D9D9D9"/>
                </w:tcBorders>
                <w:shd w:val="clear" w:color="auto" w:fill="auto"/>
              </w:tcPr>
            </w:tcPrChange>
          </w:tcPr>
          <w:p w:rsidR="007C5481" w:rsidRPr="00853DD6" w:rsidRDefault="007C5481" w:rsidP="007C5481">
            <w:pPr>
              <w:spacing w:after="0" w:line="360" w:lineRule="auto"/>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_____________</w:t>
            </w:r>
          </w:p>
        </w:tc>
        <w:tc>
          <w:tcPr>
            <w:tcW w:w="4670" w:type="dxa"/>
            <w:gridSpan w:val="79"/>
            <w:vMerge/>
            <w:tcBorders>
              <w:top w:val="single" w:sz="4" w:space="0" w:color="D9D9D9"/>
              <w:left w:val="single" w:sz="4" w:space="0" w:color="D9D9D9"/>
              <w:bottom w:val="single" w:sz="4" w:space="0" w:color="D9D9D9"/>
              <w:right w:val="single" w:sz="4" w:space="0" w:color="D9D9D9"/>
            </w:tcBorders>
            <w:shd w:val="clear" w:color="auto" w:fill="auto"/>
            <w:tcPrChange w:id="192" w:author="Ербахаева Бальжина Аюшиевна" w:date="2024-10-10T15:33:00Z">
              <w:tcPr>
                <w:tcW w:w="4674" w:type="dxa"/>
                <w:gridSpan w:val="91"/>
                <w:vMerge/>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8B406E">
        <w:tblPrEx>
          <w:tblPrExChange w:id="193" w:author="Ербахаева Бальжина Аюшиевна" w:date="2024-10-10T15:33:00Z">
            <w:tblPrEx>
              <w:tblW w:w="10803" w:type="dxa"/>
            </w:tblPrEx>
          </w:tblPrExChange>
        </w:tblPrEx>
        <w:trPr>
          <w:gridAfter w:val="3"/>
          <w:wAfter w:w="80" w:type="dxa"/>
          <w:trHeight w:val="1045"/>
          <w:trPrChange w:id="194" w:author="Ербахаева Бальжина Аюшиевна" w:date="2024-10-10T15:33:00Z">
            <w:trPr>
              <w:gridAfter w:val="3"/>
              <w:wAfter w:w="51" w:type="dxa"/>
              <w:trHeight w:val="1045"/>
            </w:trPr>
          </w:trPrChange>
        </w:trPr>
        <w:tc>
          <w:tcPr>
            <w:tcW w:w="2293" w:type="dxa"/>
            <w:gridSpan w:val="7"/>
            <w:tcBorders>
              <w:top w:val="single" w:sz="4" w:space="0" w:color="D9D9D9"/>
              <w:left w:val="single" w:sz="6" w:space="0" w:color="D0CECE"/>
              <w:right w:val="single" w:sz="6" w:space="0" w:color="D0CECE"/>
            </w:tcBorders>
            <w:shd w:val="clear" w:color="auto" w:fill="auto"/>
            <w:tcPrChange w:id="195" w:author="Ербахаева Бальжина Аюшиевна" w:date="2024-10-10T15:33:00Z">
              <w:tcPr>
                <w:tcW w:w="2308" w:type="dxa"/>
                <w:gridSpan w:val="7"/>
                <w:tcBorders>
                  <w:top w:val="single" w:sz="4" w:space="0" w:color="D9D9D9"/>
                  <w:left w:val="single" w:sz="6" w:space="0" w:color="D0CECE"/>
                  <w:right w:val="single" w:sz="6" w:space="0" w:color="D0CECE"/>
                </w:tcBorders>
                <w:shd w:val="clear" w:color="auto" w:fill="auto"/>
              </w:tcPr>
            </w:tcPrChange>
          </w:tcPr>
          <w:p w:rsidR="007C5481" w:rsidRDefault="007C5481" w:rsidP="007C5481">
            <w:pPr>
              <w:spacing w:after="0" w:line="276" w:lineRule="auto"/>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sidRPr="00853DD6">
              <w:rPr>
                <w:rFonts w:ascii="Arial Narrow" w:eastAsia="MS Gothic" w:hAnsi="Arial Narrow"/>
                <w:sz w:val="18"/>
                <w:szCs w:val="18"/>
                <w:lang w:eastAsia="ru-RU"/>
              </w:rPr>
              <w:t xml:space="preserve"> «</w:t>
            </w:r>
            <w:proofErr w:type="spellStart"/>
            <w:r w:rsidRPr="00853DD6">
              <w:rPr>
                <w:rFonts w:ascii="Arial Narrow" w:eastAsia="MS Gothic" w:hAnsi="Arial Narrow"/>
                <w:sz w:val="18"/>
                <w:szCs w:val="18"/>
                <w:lang w:eastAsia="ru-RU"/>
              </w:rPr>
              <w:t>Агророст</w:t>
            </w:r>
            <w:proofErr w:type="spellEnd"/>
            <w:r w:rsidRPr="00853DD6">
              <w:rPr>
                <w:rFonts w:ascii="Arial Narrow" w:eastAsia="MS Gothic" w:hAnsi="Arial Narrow"/>
                <w:sz w:val="18"/>
                <w:szCs w:val="18"/>
                <w:lang w:eastAsia="ru-RU"/>
              </w:rPr>
              <w:t>»</w:t>
            </w:r>
            <w:r w:rsidRPr="00853DD6">
              <w:rPr>
                <w:rFonts w:ascii="Arial Narrow" w:eastAsia="Times New Roman" w:hAnsi="Arial Narrow"/>
                <w:sz w:val="18"/>
                <w:szCs w:val="18"/>
                <w:vertAlign w:val="superscript"/>
                <w:lang w:eastAsia="ru-RU"/>
              </w:rPr>
              <w:footnoteReference w:id="10"/>
            </w:r>
          </w:p>
          <w:p w:rsidR="003E22B3" w:rsidRDefault="003E22B3" w:rsidP="007C5481">
            <w:pPr>
              <w:spacing w:after="0" w:line="276" w:lineRule="auto"/>
              <w:jc w:val="both"/>
              <w:rPr>
                <w:rFonts w:ascii="Arial Narrow" w:eastAsia="MS Gothic" w:hAnsi="Arial Narrow"/>
                <w:sz w:val="18"/>
                <w:szCs w:val="18"/>
                <w:lang w:eastAsia="ru-RU"/>
              </w:rPr>
            </w:pPr>
            <w:r w:rsidRPr="00853DD6">
              <w:rPr>
                <w:rFonts w:ascii="Arial Narrow" w:eastAsia="MS Gothic" w:hAnsi="Arial Narrow" w:hint="eastAsia"/>
                <w:sz w:val="18"/>
                <w:szCs w:val="18"/>
                <w:lang w:eastAsia="ru-RU"/>
              </w:rPr>
              <w:t>☐</w:t>
            </w:r>
            <w:r>
              <w:rPr>
                <w:rFonts w:ascii="Arial Narrow" w:eastAsia="MS Gothic" w:hAnsi="Arial Narrow"/>
                <w:sz w:val="18"/>
                <w:szCs w:val="18"/>
                <w:lang w:eastAsia="ru-RU"/>
              </w:rPr>
              <w:t xml:space="preserve"> </w:t>
            </w:r>
            <w:r w:rsidRPr="003E22B3">
              <w:rPr>
                <w:rFonts w:ascii="Arial Narrow" w:eastAsia="MS Gothic" w:hAnsi="Arial Narrow"/>
                <w:sz w:val="18"/>
                <w:szCs w:val="18"/>
                <w:lang w:eastAsia="ru-RU"/>
              </w:rPr>
              <w:t>«</w:t>
            </w:r>
            <w:proofErr w:type="spellStart"/>
            <w:r w:rsidRPr="005E3588">
              <w:rPr>
                <w:rFonts w:ascii="Arial Narrow" w:hAnsi="Arial Narrow"/>
                <w:sz w:val="18"/>
                <w:szCs w:val="18"/>
              </w:rPr>
              <w:t>Агропремиум</w:t>
            </w:r>
            <w:proofErr w:type="spellEnd"/>
            <w:r w:rsidRPr="005E3588">
              <w:rPr>
                <w:rFonts w:ascii="Arial Narrow" w:hAnsi="Arial Narrow"/>
                <w:sz w:val="18"/>
                <w:szCs w:val="18"/>
              </w:rPr>
              <w:t>»</w:t>
            </w:r>
            <w:r w:rsidRPr="005E3588">
              <w:rPr>
                <w:rStyle w:val="a6"/>
                <w:rFonts w:ascii="Arial Narrow" w:hAnsi="Arial Narrow"/>
                <w:sz w:val="18"/>
                <w:szCs w:val="18"/>
              </w:rPr>
              <w:footnoteReference w:id="11"/>
            </w:r>
          </w:p>
          <w:p w:rsidR="00C00439" w:rsidRPr="00853DD6" w:rsidRDefault="00C00439" w:rsidP="007C5481">
            <w:pPr>
              <w:spacing w:after="0" w:line="276" w:lineRule="auto"/>
              <w:jc w:val="both"/>
              <w:rPr>
                <w:rFonts w:ascii="Arial Narrow" w:eastAsia="MS Gothic" w:hAnsi="Arial Narrow"/>
                <w:sz w:val="18"/>
                <w:szCs w:val="18"/>
                <w:lang w:eastAsia="ru-RU"/>
              </w:rPr>
            </w:pPr>
          </w:p>
        </w:tc>
        <w:tc>
          <w:tcPr>
            <w:tcW w:w="3764" w:type="dxa"/>
            <w:gridSpan w:val="47"/>
            <w:tcBorders>
              <w:top w:val="single" w:sz="4" w:space="0" w:color="D9D9D9"/>
              <w:left w:val="single" w:sz="6" w:space="0" w:color="D0CECE"/>
              <w:right w:val="single" w:sz="4" w:space="0" w:color="D9D9D9"/>
            </w:tcBorders>
            <w:shd w:val="clear" w:color="auto" w:fill="auto"/>
            <w:tcPrChange w:id="196" w:author="Ербахаева Бальжина Аюшиевна" w:date="2024-10-10T15:33:00Z">
              <w:tcPr>
                <w:tcW w:w="3770" w:type="dxa"/>
                <w:gridSpan w:val="48"/>
                <w:tcBorders>
                  <w:top w:val="single" w:sz="4" w:space="0" w:color="D9D9D9"/>
                  <w:left w:val="single" w:sz="6" w:space="0" w:color="D0CECE"/>
                  <w:right w:val="single" w:sz="4" w:space="0" w:color="D9D9D9"/>
                </w:tcBorders>
                <w:shd w:val="clear" w:color="auto" w:fill="auto"/>
              </w:tcPr>
            </w:tcPrChange>
          </w:tcPr>
          <w:p w:rsidR="007C5481" w:rsidRPr="00853DD6" w:rsidRDefault="007E69F7" w:rsidP="004546BF">
            <w:pPr>
              <w:spacing w:after="0"/>
              <w:jc w:val="center"/>
              <w:rPr>
                <w:rFonts w:ascii="Arial Narrow" w:hAnsi="Arial Narrow" w:cs="Helv"/>
                <w:i/>
                <w:iCs/>
                <w:sz w:val="16"/>
                <w:szCs w:val="16"/>
              </w:rPr>
            </w:pPr>
            <w:r w:rsidRPr="00853DD6">
              <w:rPr>
                <w:rFonts w:ascii="Arial Narrow" w:eastAsia="Times New Roman" w:hAnsi="Arial Narrow"/>
                <w:b/>
                <w:sz w:val="18"/>
                <w:szCs w:val="18"/>
                <w:lang w:val="en-US" w:eastAsia="ru-RU"/>
              </w:rPr>
              <w:t>_____________</w:t>
            </w:r>
          </w:p>
        </w:tc>
        <w:tc>
          <w:tcPr>
            <w:tcW w:w="4670" w:type="dxa"/>
            <w:gridSpan w:val="79"/>
            <w:vMerge/>
            <w:tcBorders>
              <w:top w:val="single" w:sz="4" w:space="0" w:color="D9D9D9"/>
              <w:left w:val="single" w:sz="4" w:space="0" w:color="D9D9D9"/>
              <w:bottom w:val="single" w:sz="4" w:space="0" w:color="D9D9D9"/>
              <w:right w:val="single" w:sz="4" w:space="0" w:color="D9D9D9"/>
            </w:tcBorders>
            <w:shd w:val="clear" w:color="auto" w:fill="auto"/>
            <w:tcPrChange w:id="197" w:author="Ербахаева Бальжина Аюшиевна" w:date="2024-10-10T15:33:00Z">
              <w:tcPr>
                <w:tcW w:w="4674" w:type="dxa"/>
                <w:gridSpan w:val="91"/>
                <w:vMerge/>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Tr="008B406E">
        <w:tblPrEx>
          <w:tblPrExChange w:id="198" w:author="Ербахаева Бальжина Аюшиевна" w:date="2024-10-10T15:33:00Z">
            <w:tblPrEx>
              <w:tblW w:w="10803" w:type="dxa"/>
            </w:tblPrEx>
          </w:tblPrExChange>
        </w:tblPrEx>
        <w:trPr>
          <w:gridAfter w:val="3"/>
          <w:wAfter w:w="80" w:type="dxa"/>
          <w:trHeight w:val="1372"/>
          <w:trPrChange w:id="199" w:author="Ербахаева Бальжина Аюшиевна" w:date="2024-10-10T15:33:00Z">
            <w:trPr>
              <w:gridAfter w:val="3"/>
              <w:wAfter w:w="51" w:type="dxa"/>
              <w:trHeight w:val="1372"/>
            </w:trPr>
          </w:trPrChange>
        </w:trPr>
        <w:tc>
          <w:tcPr>
            <w:tcW w:w="2293" w:type="dxa"/>
            <w:gridSpan w:val="7"/>
            <w:tcBorders>
              <w:top w:val="single" w:sz="4" w:space="0" w:color="D9D9D9"/>
              <w:left w:val="single" w:sz="6" w:space="0" w:color="D0CECE"/>
              <w:bottom w:val="single" w:sz="4" w:space="0" w:color="D9D9D9"/>
              <w:right w:val="single" w:sz="6" w:space="0" w:color="D0CECE"/>
            </w:tcBorders>
            <w:shd w:val="clear" w:color="auto" w:fill="auto"/>
            <w:tcPrChange w:id="200" w:author="Ербахаева Бальжина Аюшиевна" w:date="2024-10-10T15:33:00Z">
              <w:tcPr>
                <w:tcW w:w="2308" w:type="dxa"/>
                <w:gridSpan w:val="7"/>
                <w:tcBorders>
                  <w:top w:val="single" w:sz="4" w:space="0" w:color="D9D9D9"/>
                  <w:left w:val="single" w:sz="6" w:space="0" w:color="D0CECE"/>
                  <w:bottom w:val="single" w:sz="4" w:space="0" w:color="D9D9D9"/>
                  <w:right w:val="single" w:sz="6" w:space="0" w:color="D0CECE"/>
                </w:tcBorders>
                <w:shd w:val="clear" w:color="auto" w:fill="auto"/>
              </w:tcPr>
            </w:tcPrChange>
          </w:tcPr>
          <w:p w:rsidR="007C5481" w:rsidRPr="00853DD6" w:rsidRDefault="007C5481" w:rsidP="007C5481">
            <w:pPr>
              <w:spacing w:after="0" w:line="276" w:lineRule="auto"/>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eastAsia="Times New Roman" w:hAnsi="Arial Narrow"/>
                <w:sz w:val="18"/>
                <w:szCs w:val="18"/>
                <w:lang w:eastAsia="ru-RU"/>
              </w:rPr>
              <w:t xml:space="preserve">«Расчетный эконом»     </w:t>
            </w:r>
          </w:p>
          <w:p w:rsidR="007C5481" w:rsidRPr="00853DD6" w:rsidRDefault="007C5481" w:rsidP="007C5481">
            <w:pPr>
              <w:spacing w:after="0" w:line="276" w:lineRule="auto"/>
              <w:rPr>
                <w:rFonts w:ascii="Arial Narrow" w:eastAsia="Times New Roman" w:hAnsi="Arial Narrow"/>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eastAsia="Times New Roman" w:hAnsi="Arial Narrow"/>
                <w:sz w:val="18"/>
                <w:szCs w:val="18"/>
                <w:lang w:eastAsia="ru-RU"/>
              </w:rPr>
              <w:t>«Расчетный стандарт»</w:t>
            </w:r>
          </w:p>
          <w:p w:rsidR="007C5481" w:rsidRPr="00853DD6" w:rsidRDefault="007C5481" w:rsidP="007C5481">
            <w:pPr>
              <w:spacing w:after="0" w:line="276" w:lineRule="auto"/>
              <w:rPr>
                <w:rFonts w:ascii="MS Gothic" w:eastAsia="MS Gothic" w:hAnsi="MS Gothic"/>
                <w:sz w:val="18"/>
                <w:szCs w:val="18"/>
                <w:lang w:eastAsia="ru-RU"/>
              </w:rPr>
            </w:pPr>
          </w:p>
        </w:tc>
        <w:tc>
          <w:tcPr>
            <w:tcW w:w="3764" w:type="dxa"/>
            <w:gridSpan w:val="47"/>
            <w:tcBorders>
              <w:top w:val="single" w:sz="4" w:space="0" w:color="D9D9D9"/>
              <w:left w:val="single" w:sz="6" w:space="0" w:color="D0CECE"/>
              <w:bottom w:val="single" w:sz="4" w:space="0" w:color="D9D9D9"/>
              <w:right w:val="single" w:sz="4" w:space="0" w:color="D9D9D9"/>
            </w:tcBorders>
            <w:shd w:val="clear" w:color="auto" w:fill="auto"/>
            <w:tcPrChange w:id="201" w:author="Ербахаева Бальжина Аюшиевна" w:date="2024-10-10T15:33:00Z">
              <w:tcPr>
                <w:tcW w:w="3770" w:type="dxa"/>
                <w:gridSpan w:val="48"/>
                <w:tcBorders>
                  <w:top w:val="single" w:sz="4" w:space="0" w:color="D9D9D9"/>
                  <w:left w:val="single" w:sz="6" w:space="0" w:color="D0CECE"/>
                  <w:bottom w:val="single" w:sz="4" w:space="0" w:color="D9D9D9"/>
                  <w:right w:val="single" w:sz="4" w:space="0" w:color="D9D9D9"/>
                </w:tcBorders>
                <w:shd w:val="clear" w:color="auto" w:fill="auto"/>
              </w:tcPr>
            </w:tcPrChange>
          </w:tcPr>
          <w:p w:rsidR="007C5481" w:rsidRPr="00853DD6" w:rsidRDefault="007C5481" w:rsidP="007C5481">
            <w:pPr>
              <w:spacing w:after="0" w:line="240" w:lineRule="auto"/>
              <w:rPr>
                <w:rFonts w:ascii="Arial Narrow" w:hAnsi="Arial Narrow" w:cs="Helv"/>
                <w:iCs/>
                <w:sz w:val="18"/>
                <w:szCs w:val="18"/>
              </w:rPr>
            </w:pPr>
            <w:r w:rsidRPr="00853DD6">
              <w:rPr>
                <w:rFonts w:ascii="MS Gothic" w:eastAsia="MS Gothic" w:hAnsi="MS Gothic" w:hint="eastAsia"/>
                <w:sz w:val="18"/>
                <w:szCs w:val="18"/>
                <w:lang w:eastAsia="ru-RU"/>
              </w:rPr>
              <w:t xml:space="preserve">☐ </w:t>
            </w:r>
            <w:r w:rsidRPr="00853DD6">
              <w:rPr>
                <w:rFonts w:ascii="Arial Narrow" w:hAnsi="Arial Narrow" w:cs="Helv"/>
                <w:iCs/>
                <w:sz w:val="18"/>
                <w:szCs w:val="18"/>
              </w:rPr>
              <w:t xml:space="preserve">3 месяца       </w:t>
            </w: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6 месяцев      </w:t>
            </w: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9 месяцев     </w:t>
            </w:r>
          </w:p>
          <w:p w:rsidR="007C5481" w:rsidRPr="00853DD6" w:rsidRDefault="007C5481" w:rsidP="007C5481">
            <w:pPr>
              <w:spacing w:after="0" w:line="240" w:lineRule="auto"/>
              <w:rPr>
                <w:rFonts w:ascii="Arial Narrow" w:hAnsi="Arial Narrow" w:cs="Helv"/>
                <w:iCs/>
                <w:sz w:val="18"/>
                <w:szCs w:val="18"/>
              </w:rPr>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12 месяцев</w:t>
            </w:r>
          </w:p>
          <w:p w:rsidR="007C5481" w:rsidRPr="00853DD6" w:rsidRDefault="007C5481" w:rsidP="00394753">
            <w:pPr>
              <w:spacing w:after="0"/>
              <w:jc w:val="both"/>
              <w:outlineLvl w:val="0"/>
              <w:rPr>
                <w:rFonts w:ascii="MS Gothic" w:eastAsia="MS Gothic" w:hAnsi="MS Gothic"/>
                <w:sz w:val="18"/>
                <w:szCs w:val="18"/>
                <w:lang w:eastAsia="ru-RU"/>
              </w:rPr>
            </w:pPr>
            <w:r w:rsidRPr="00853DD6">
              <w:rPr>
                <w:rFonts w:ascii="Arial Narrow" w:hAnsi="Arial Narrow" w:cs="Helv"/>
                <w:i/>
                <w:iCs/>
                <w:sz w:val="15"/>
                <w:szCs w:val="15"/>
              </w:rPr>
              <w:t xml:space="preserve">В случае отсутствия отметки о периоде, за который Банком будет взиматься оплата стоимости тарифного плана, оплата стоимости тарифного плана взимается Банком ежемесячно </w:t>
            </w:r>
            <w:r w:rsidRPr="00394753">
              <w:rPr>
                <w:rFonts w:ascii="Arial Narrow" w:hAnsi="Arial Narrow" w:cs="Helv"/>
                <w:i/>
                <w:iCs/>
                <w:sz w:val="15"/>
                <w:szCs w:val="15"/>
              </w:rPr>
              <w:t>в размере и порядке, установленном в п. 2.1.1 тарифного плана «</w:t>
            </w:r>
            <w:r w:rsidR="005226EC" w:rsidRPr="005E3588">
              <w:rPr>
                <w:rFonts w:ascii="Arial Narrow" w:hAnsi="Arial Narrow" w:cs="Helv"/>
                <w:i/>
                <w:iCs/>
                <w:sz w:val="15"/>
                <w:szCs w:val="15"/>
              </w:rPr>
              <w:t>Расчетный эконом»/«Расчетный стандарт</w:t>
            </w:r>
            <w:r w:rsidR="00C00439" w:rsidRPr="00394753">
              <w:rPr>
                <w:rFonts w:ascii="Arial Narrow" w:hAnsi="Arial Narrow" w:cs="Helv"/>
                <w:i/>
                <w:iCs/>
                <w:sz w:val="15"/>
                <w:szCs w:val="15"/>
              </w:rPr>
              <w:t>»</w:t>
            </w:r>
          </w:p>
        </w:tc>
        <w:tc>
          <w:tcPr>
            <w:tcW w:w="4670" w:type="dxa"/>
            <w:gridSpan w:val="79"/>
            <w:vMerge/>
            <w:tcBorders>
              <w:top w:val="single" w:sz="4" w:space="0" w:color="D9D9D9"/>
              <w:left w:val="single" w:sz="4" w:space="0" w:color="D9D9D9"/>
              <w:bottom w:val="single" w:sz="4" w:space="0" w:color="D9D9D9"/>
              <w:right w:val="single" w:sz="4" w:space="0" w:color="D9D9D9"/>
            </w:tcBorders>
            <w:shd w:val="clear" w:color="auto" w:fill="auto"/>
            <w:tcPrChange w:id="202" w:author="Ербахаева Бальжина Аюшиевна" w:date="2024-10-10T15:33:00Z">
              <w:tcPr>
                <w:tcW w:w="4674" w:type="dxa"/>
                <w:gridSpan w:val="91"/>
                <w:vMerge/>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RDefault="007C5481" w:rsidP="007C5481">
            <w:pPr>
              <w:spacing w:after="0"/>
              <w:rPr>
                <w:rFonts w:ascii="Arial Narrow" w:eastAsia="Times New Roman" w:hAnsi="Arial Narrow"/>
                <w:b/>
                <w:sz w:val="18"/>
                <w:szCs w:val="18"/>
                <w:lang w:eastAsia="ru-RU"/>
              </w:rPr>
            </w:pPr>
          </w:p>
        </w:tc>
      </w:tr>
      <w:tr w:rsidR="007C5481" w:rsidRPr="00853DD6" w:rsidDel="008B406E" w:rsidTr="008B406E">
        <w:tblPrEx>
          <w:tblPrExChange w:id="203" w:author="Ербахаева Бальжина Аюшиевна" w:date="2024-10-10T15:33:00Z">
            <w:tblPrEx>
              <w:tblW w:w="10803" w:type="dxa"/>
            </w:tblPrEx>
          </w:tblPrExChange>
        </w:tblPrEx>
        <w:trPr>
          <w:gridAfter w:val="3"/>
          <w:wAfter w:w="80" w:type="dxa"/>
          <w:trHeight w:val="209"/>
          <w:del w:id="204" w:author="Ербахаева Бальжина Аюшиевна" w:date="2024-10-10T15:32:00Z"/>
          <w:trPrChange w:id="205" w:author="Ербахаева Бальжина Аюшиевна" w:date="2024-10-10T15:33:00Z">
            <w:trPr>
              <w:gridAfter w:val="3"/>
              <w:wAfter w:w="51" w:type="dxa"/>
              <w:trHeight w:val="209"/>
            </w:trPr>
          </w:trPrChange>
        </w:trPr>
        <w:tc>
          <w:tcPr>
            <w:tcW w:w="2293" w:type="dxa"/>
            <w:gridSpan w:val="7"/>
            <w:tcBorders>
              <w:top w:val="single" w:sz="4" w:space="0" w:color="D9D9D9"/>
              <w:left w:val="single" w:sz="6" w:space="0" w:color="D0CECE"/>
              <w:bottom w:val="single" w:sz="4" w:space="0" w:color="D9D9D9"/>
              <w:right w:val="single" w:sz="6" w:space="0" w:color="D0CECE"/>
            </w:tcBorders>
            <w:shd w:val="clear" w:color="auto" w:fill="auto"/>
            <w:tcPrChange w:id="206" w:author="Ербахаева Бальжина Аюшиевна" w:date="2024-10-10T15:33:00Z">
              <w:tcPr>
                <w:tcW w:w="2308" w:type="dxa"/>
                <w:gridSpan w:val="7"/>
                <w:tcBorders>
                  <w:top w:val="single" w:sz="4" w:space="0" w:color="D9D9D9"/>
                  <w:left w:val="single" w:sz="6" w:space="0" w:color="D0CECE"/>
                  <w:bottom w:val="single" w:sz="4" w:space="0" w:color="D9D9D9"/>
                  <w:right w:val="single" w:sz="6" w:space="0" w:color="D0CECE"/>
                </w:tcBorders>
                <w:shd w:val="clear" w:color="auto" w:fill="auto"/>
              </w:tcPr>
            </w:tcPrChange>
          </w:tcPr>
          <w:p w:rsidR="007C5481" w:rsidRPr="00853DD6" w:rsidDel="008B406E" w:rsidRDefault="007C5481" w:rsidP="007C5481">
            <w:pPr>
              <w:spacing w:after="0"/>
              <w:rPr>
                <w:del w:id="207" w:author="Ербахаева Бальжина Аюшиевна" w:date="2024-10-10T15:32:00Z"/>
                <w:rFonts w:ascii="MS Gothic" w:eastAsia="MS Gothic" w:hAnsi="MS Gothic"/>
                <w:sz w:val="18"/>
                <w:szCs w:val="18"/>
                <w:lang w:eastAsia="ru-RU"/>
              </w:rPr>
            </w:pPr>
          </w:p>
        </w:tc>
        <w:tc>
          <w:tcPr>
            <w:tcW w:w="3764" w:type="dxa"/>
            <w:gridSpan w:val="47"/>
            <w:tcBorders>
              <w:top w:val="single" w:sz="4" w:space="0" w:color="D9D9D9"/>
              <w:left w:val="single" w:sz="6" w:space="0" w:color="D0CECE"/>
              <w:bottom w:val="single" w:sz="4" w:space="0" w:color="D9D9D9"/>
              <w:right w:val="single" w:sz="4" w:space="0" w:color="D9D9D9"/>
            </w:tcBorders>
            <w:shd w:val="clear" w:color="auto" w:fill="auto"/>
            <w:tcPrChange w:id="208" w:author="Ербахаева Бальжина Аюшиевна" w:date="2024-10-10T15:33:00Z">
              <w:tcPr>
                <w:tcW w:w="3770" w:type="dxa"/>
                <w:gridSpan w:val="48"/>
                <w:tcBorders>
                  <w:top w:val="single" w:sz="4" w:space="0" w:color="D9D9D9"/>
                  <w:left w:val="single" w:sz="6" w:space="0" w:color="D0CECE"/>
                  <w:bottom w:val="single" w:sz="4" w:space="0" w:color="D9D9D9"/>
                  <w:right w:val="single" w:sz="4" w:space="0" w:color="D9D9D9"/>
                </w:tcBorders>
                <w:shd w:val="clear" w:color="auto" w:fill="auto"/>
              </w:tcPr>
            </w:tcPrChange>
          </w:tcPr>
          <w:p w:rsidR="007C5481" w:rsidRPr="00853DD6" w:rsidDel="008B406E" w:rsidRDefault="007C5481" w:rsidP="007C5481">
            <w:pPr>
              <w:spacing w:after="0" w:line="240" w:lineRule="auto"/>
              <w:rPr>
                <w:del w:id="209" w:author="Ербахаева Бальжина Аюшиевна" w:date="2024-10-10T15:32:00Z"/>
              </w:rPr>
            </w:pPr>
          </w:p>
        </w:tc>
        <w:tc>
          <w:tcPr>
            <w:tcW w:w="4670" w:type="dxa"/>
            <w:gridSpan w:val="79"/>
            <w:tcBorders>
              <w:top w:val="single" w:sz="4" w:space="0" w:color="D9D9D9"/>
              <w:left w:val="single" w:sz="4" w:space="0" w:color="D9D9D9"/>
              <w:bottom w:val="single" w:sz="4" w:space="0" w:color="D9D9D9"/>
              <w:right w:val="single" w:sz="4" w:space="0" w:color="D9D9D9"/>
            </w:tcBorders>
            <w:shd w:val="clear" w:color="auto" w:fill="auto"/>
            <w:tcPrChange w:id="210" w:author="Ербахаева Бальжина Аюшиевна" w:date="2024-10-10T15:33:00Z">
              <w:tcPr>
                <w:tcW w:w="4674" w:type="dxa"/>
                <w:gridSpan w:val="91"/>
                <w:tcBorders>
                  <w:top w:val="single" w:sz="4" w:space="0" w:color="D9D9D9"/>
                  <w:left w:val="single" w:sz="4" w:space="0" w:color="D9D9D9"/>
                  <w:bottom w:val="single" w:sz="4" w:space="0" w:color="D9D9D9"/>
                  <w:right w:val="single" w:sz="4" w:space="0" w:color="D9D9D9"/>
                </w:tcBorders>
                <w:shd w:val="clear" w:color="auto" w:fill="auto"/>
              </w:tcPr>
            </w:tcPrChange>
          </w:tcPr>
          <w:p w:rsidR="007C5481" w:rsidRPr="00853DD6" w:rsidDel="008B406E" w:rsidRDefault="007C5481" w:rsidP="007C5481">
            <w:pPr>
              <w:spacing w:after="0" w:line="240" w:lineRule="auto"/>
              <w:rPr>
                <w:del w:id="211" w:author="Ербахаева Бальжина Аюшиевна" w:date="2024-10-10T15:32:00Z"/>
              </w:rPr>
            </w:pPr>
          </w:p>
        </w:tc>
      </w:tr>
      <w:tr w:rsidR="007C5481" w:rsidRPr="00853DD6" w:rsidTr="008B406E">
        <w:tblPrEx>
          <w:tblPrExChange w:id="212" w:author="Ербахаева Бальжина Аюшиевна" w:date="2024-10-10T15:33:00Z">
            <w:tblPrEx>
              <w:tblW w:w="10803" w:type="dxa"/>
            </w:tblPrEx>
          </w:tblPrExChange>
        </w:tblPrEx>
        <w:trPr>
          <w:gridAfter w:val="3"/>
          <w:wAfter w:w="80" w:type="dxa"/>
          <w:trHeight w:val="213"/>
          <w:trPrChange w:id="213" w:author="Ербахаева Бальжина Аюшиевна" w:date="2024-10-10T15:33:00Z">
            <w:trPr>
              <w:gridAfter w:val="3"/>
              <w:wAfter w:w="51" w:type="dxa"/>
              <w:trHeight w:val="213"/>
            </w:trPr>
          </w:trPrChange>
        </w:trPr>
        <w:tc>
          <w:tcPr>
            <w:tcW w:w="10727" w:type="dxa"/>
            <w:gridSpan w:val="133"/>
            <w:tcBorders>
              <w:top w:val="single" w:sz="4" w:space="0" w:color="D9D9D9"/>
              <w:left w:val="single" w:sz="6" w:space="0" w:color="D0CECE"/>
              <w:right w:val="single" w:sz="6" w:space="0" w:color="D0CECE"/>
            </w:tcBorders>
            <w:shd w:val="clear" w:color="auto" w:fill="D0CECE"/>
            <w:tcPrChange w:id="214" w:author="Ербахаева Бальжина Аюшиевна" w:date="2024-10-10T15:33:00Z">
              <w:tcPr>
                <w:tcW w:w="10752" w:type="dxa"/>
                <w:gridSpan w:val="146"/>
                <w:tcBorders>
                  <w:top w:val="single" w:sz="4" w:space="0" w:color="D9D9D9"/>
                  <w:left w:val="single" w:sz="6" w:space="0" w:color="D0CECE"/>
                  <w:right w:val="single" w:sz="6" w:space="0" w:color="D0CECE"/>
                </w:tcBorders>
                <w:shd w:val="clear" w:color="auto" w:fill="D0CECE"/>
              </w:tcPr>
            </w:tcPrChange>
          </w:tcPr>
          <w:p w:rsidR="007C5481" w:rsidRPr="00853DD6" w:rsidRDefault="007C5481" w:rsidP="007C5481">
            <w:pPr>
              <w:spacing w:after="0"/>
              <w:jc w:val="both"/>
              <w:rPr>
                <w:rFonts w:ascii="Arial Narrow" w:hAnsi="Arial Narrow"/>
                <w:b/>
                <w:sz w:val="18"/>
                <w:szCs w:val="18"/>
              </w:rPr>
            </w:pPr>
          </w:p>
        </w:tc>
      </w:tr>
      <w:tr w:rsidR="007C5481" w:rsidRPr="00853DD6" w:rsidTr="008B406E">
        <w:tblPrEx>
          <w:tblPrExChange w:id="215" w:author="Ербахаева Бальжина Аюшиевна" w:date="2024-10-10T15:33:00Z">
            <w:tblPrEx>
              <w:tblW w:w="10803" w:type="dxa"/>
            </w:tblPrEx>
          </w:tblPrExChange>
        </w:tblPrEx>
        <w:trPr>
          <w:gridAfter w:val="3"/>
          <w:wAfter w:w="80" w:type="dxa"/>
          <w:trHeight w:val="213"/>
          <w:trPrChange w:id="216" w:author="Ербахаева Бальжина Аюшиевна" w:date="2024-10-10T15:33:00Z">
            <w:trPr>
              <w:gridAfter w:val="3"/>
              <w:wAfter w:w="51" w:type="dxa"/>
              <w:trHeight w:val="213"/>
            </w:trPr>
          </w:trPrChange>
        </w:trPr>
        <w:tc>
          <w:tcPr>
            <w:tcW w:w="2293" w:type="dxa"/>
            <w:gridSpan w:val="7"/>
            <w:vMerge w:val="restart"/>
            <w:tcBorders>
              <w:top w:val="single" w:sz="4" w:space="0" w:color="D9D9D9"/>
              <w:left w:val="single" w:sz="6" w:space="0" w:color="D0CECE"/>
              <w:right w:val="single" w:sz="6" w:space="0" w:color="D0CECE"/>
            </w:tcBorders>
            <w:shd w:val="clear" w:color="auto" w:fill="auto"/>
            <w:tcPrChange w:id="217" w:author="Ербахаева Бальжина Аюшиевна" w:date="2024-10-10T15:33:00Z">
              <w:tcPr>
                <w:tcW w:w="2308" w:type="dxa"/>
                <w:gridSpan w:val="7"/>
                <w:vMerge w:val="restart"/>
                <w:tcBorders>
                  <w:top w:val="single" w:sz="4" w:space="0" w:color="D9D9D9"/>
                  <w:left w:val="single" w:sz="6" w:space="0" w:color="D0CECE"/>
                  <w:right w:val="single" w:sz="6" w:space="0" w:color="D0CECE"/>
                </w:tcBorders>
                <w:shd w:val="clear" w:color="auto" w:fill="auto"/>
              </w:tcPr>
            </w:tcPrChange>
          </w:tcPr>
          <w:p w:rsidR="007C5481" w:rsidRPr="00853DD6" w:rsidRDefault="007C5481" w:rsidP="007C5481">
            <w:pPr>
              <w:spacing w:after="0" w:line="276" w:lineRule="auto"/>
              <w:rPr>
                <w:rFonts w:ascii="MS Gothic" w:eastAsia="MS Gothic" w:hAnsi="MS Gothic"/>
                <w:sz w:val="18"/>
                <w:szCs w:val="18"/>
                <w:lang w:eastAsia="ru-RU"/>
              </w:rPr>
            </w:pPr>
          </w:p>
          <w:p w:rsidR="007C5481" w:rsidRPr="00853DD6" w:rsidRDefault="007C5481" w:rsidP="007C5481">
            <w:pPr>
              <w:spacing w:after="0" w:line="276" w:lineRule="auto"/>
              <w:rPr>
                <w:rFonts w:ascii="MS Gothic" w:eastAsia="MS Gothic" w:hAnsi="MS Gothic"/>
                <w:sz w:val="18"/>
                <w:szCs w:val="18"/>
                <w:lang w:eastAsia="ru-RU"/>
              </w:rPr>
            </w:pPr>
            <w:r w:rsidRPr="00853DD6">
              <w:rPr>
                <w:rFonts w:ascii="MS Gothic" w:eastAsia="MS Gothic" w:hAnsi="MS Gothic" w:hint="eastAsia"/>
                <w:sz w:val="18"/>
                <w:szCs w:val="18"/>
                <w:lang w:eastAsia="ru-RU"/>
              </w:rPr>
              <w:t xml:space="preserve">☐ </w:t>
            </w:r>
            <w:r w:rsidRPr="00853DD6">
              <w:rPr>
                <w:rFonts w:ascii="Arial Narrow" w:hAnsi="Arial Narrow" w:cs="Helv"/>
                <w:iCs/>
                <w:sz w:val="18"/>
                <w:szCs w:val="18"/>
              </w:rPr>
              <w:t>«Всегда сезон»</w:t>
            </w:r>
            <w:r w:rsidRPr="00853DD6">
              <w:rPr>
                <w:rFonts w:ascii="Arial Narrow" w:hAnsi="Arial Narrow"/>
                <w:iCs/>
                <w:sz w:val="18"/>
                <w:szCs w:val="18"/>
                <w:vertAlign w:val="superscript"/>
              </w:rPr>
              <w:footnoteReference w:id="12"/>
            </w:r>
          </w:p>
        </w:tc>
        <w:tc>
          <w:tcPr>
            <w:tcW w:w="3764" w:type="dxa"/>
            <w:gridSpan w:val="47"/>
            <w:vMerge w:val="restart"/>
            <w:tcBorders>
              <w:top w:val="single" w:sz="4" w:space="0" w:color="D9D9D9"/>
              <w:left w:val="single" w:sz="6" w:space="0" w:color="D0CECE"/>
              <w:right w:val="single" w:sz="6" w:space="0" w:color="D0CECE"/>
            </w:tcBorders>
            <w:shd w:val="clear" w:color="auto" w:fill="auto"/>
            <w:tcPrChange w:id="218" w:author="Ербахаева Бальжина Аюшиевна" w:date="2024-10-10T15:33:00Z">
              <w:tcPr>
                <w:tcW w:w="3770" w:type="dxa"/>
                <w:gridSpan w:val="48"/>
                <w:vMerge w:val="restart"/>
                <w:tcBorders>
                  <w:top w:val="single" w:sz="4" w:space="0" w:color="D9D9D9"/>
                  <w:left w:val="single" w:sz="6" w:space="0" w:color="D0CECE"/>
                  <w:right w:val="single" w:sz="6" w:space="0" w:color="D0CECE"/>
                </w:tcBorders>
                <w:shd w:val="clear" w:color="auto" w:fill="auto"/>
              </w:tcPr>
            </w:tcPrChange>
          </w:tcPr>
          <w:p w:rsidR="007C5481" w:rsidRPr="00853DD6" w:rsidRDefault="007C5481" w:rsidP="007C5481">
            <w:pPr>
              <w:spacing w:after="0"/>
              <w:jc w:val="center"/>
              <w:rPr>
                <w:rFonts w:ascii="Arial Narrow" w:eastAsia="Times New Roman" w:hAnsi="Arial Narrow"/>
                <w:b/>
                <w:sz w:val="18"/>
                <w:szCs w:val="18"/>
                <w:lang w:val="en-US" w:eastAsia="ru-RU"/>
              </w:rPr>
            </w:pPr>
          </w:p>
          <w:p w:rsidR="007C5481" w:rsidRPr="00853DD6" w:rsidRDefault="007C5481" w:rsidP="007C5481">
            <w:pPr>
              <w:spacing w:after="0"/>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w:t>
            </w:r>
          </w:p>
        </w:tc>
        <w:tc>
          <w:tcPr>
            <w:tcW w:w="4670" w:type="dxa"/>
            <w:gridSpan w:val="79"/>
            <w:tcBorders>
              <w:top w:val="single" w:sz="4" w:space="0" w:color="D9D9D9"/>
              <w:left w:val="single" w:sz="6" w:space="0" w:color="D0CECE"/>
              <w:bottom w:val="single" w:sz="6" w:space="0" w:color="D0CECE"/>
              <w:right w:val="single" w:sz="6" w:space="0" w:color="D0CECE"/>
            </w:tcBorders>
            <w:shd w:val="clear" w:color="auto" w:fill="FFFFFF"/>
            <w:tcPrChange w:id="219" w:author="Ербахаева Бальжина Аюшиевна" w:date="2024-10-10T15:33:00Z">
              <w:tcPr>
                <w:tcW w:w="4674" w:type="dxa"/>
                <w:gridSpan w:val="91"/>
                <w:tcBorders>
                  <w:top w:val="single" w:sz="4" w:space="0" w:color="D9D9D9"/>
                  <w:left w:val="single" w:sz="6" w:space="0" w:color="D0CECE"/>
                  <w:bottom w:val="single" w:sz="6" w:space="0" w:color="D0CECE"/>
                  <w:right w:val="single" w:sz="6" w:space="0" w:color="D0CECE"/>
                </w:tcBorders>
                <w:shd w:val="clear" w:color="auto" w:fill="FFFFFF"/>
              </w:tcPr>
            </w:tcPrChange>
          </w:tcPr>
          <w:p w:rsidR="007C5481" w:rsidRPr="00853DD6" w:rsidRDefault="007C5481" w:rsidP="007A4C16">
            <w:pPr>
              <w:spacing w:after="0"/>
              <w:jc w:val="both"/>
              <w:rPr>
                <w:rFonts w:ascii="MS Gothic" w:eastAsia="MS Gothic" w:hAnsi="MS Gothic"/>
                <w:sz w:val="18"/>
                <w:szCs w:val="18"/>
                <w:lang w:eastAsia="ru-RU"/>
              </w:rPr>
            </w:pPr>
            <w:r w:rsidRPr="00853DD6">
              <w:rPr>
                <w:rFonts w:ascii="Arial Narrow" w:hAnsi="Arial Narrow"/>
                <w:b/>
                <w:sz w:val="18"/>
                <w:szCs w:val="18"/>
              </w:rPr>
              <w:t>Предоставление услуги по эквайринг</w:t>
            </w:r>
            <w:r w:rsidRPr="007A4C16">
              <w:rPr>
                <w:rFonts w:ascii="Arial Narrow" w:hAnsi="Arial Narrow"/>
                <w:b/>
                <w:sz w:val="18"/>
                <w:szCs w:val="18"/>
              </w:rPr>
              <w:t>у</w:t>
            </w:r>
            <w:r w:rsidRPr="00394753">
              <w:rPr>
                <w:rFonts w:ascii="Arial Narrow" w:hAnsi="Arial Narrow"/>
                <w:b/>
                <w:sz w:val="18"/>
                <w:szCs w:val="18"/>
              </w:rPr>
              <w:t>.</w:t>
            </w:r>
          </w:p>
        </w:tc>
      </w:tr>
      <w:tr w:rsidR="007C5481" w:rsidRPr="00853DD6" w:rsidTr="008B406E">
        <w:tblPrEx>
          <w:tblPrExChange w:id="220" w:author="Ербахаева Бальжина Аюшиевна" w:date="2024-10-10T15:33:00Z">
            <w:tblPrEx>
              <w:tblW w:w="10803" w:type="dxa"/>
            </w:tblPrEx>
          </w:tblPrExChange>
        </w:tblPrEx>
        <w:trPr>
          <w:gridAfter w:val="3"/>
          <w:wAfter w:w="80" w:type="dxa"/>
          <w:trHeight w:val="45"/>
          <w:trPrChange w:id="221" w:author="Ербахаева Бальжина Аюшиевна" w:date="2024-10-10T15:33:00Z">
            <w:trPr>
              <w:gridAfter w:val="3"/>
              <w:wAfter w:w="51" w:type="dxa"/>
              <w:trHeight w:val="45"/>
            </w:trPr>
          </w:trPrChange>
        </w:trPr>
        <w:tc>
          <w:tcPr>
            <w:tcW w:w="2293" w:type="dxa"/>
            <w:gridSpan w:val="7"/>
            <w:vMerge/>
            <w:tcBorders>
              <w:left w:val="single" w:sz="6" w:space="0" w:color="D0CECE"/>
              <w:bottom w:val="single" w:sz="6" w:space="0" w:color="D0CECE"/>
              <w:right w:val="single" w:sz="6" w:space="0" w:color="D0CECE"/>
            </w:tcBorders>
            <w:shd w:val="clear" w:color="auto" w:fill="auto"/>
            <w:tcPrChange w:id="222" w:author="Ербахаева Бальжина Аюшиевна" w:date="2024-10-10T15:33:00Z">
              <w:tcPr>
                <w:tcW w:w="2308" w:type="dxa"/>
                <w:gridSpan w:val="7"/>
                <w:vMerge/>
                <w:tcBorders>
                  <w:left w:val="single" w:sz="6" w:space="0" w:color="D0CECE"/>
                  <w:bottom w:val="single" w:sz="6" w:space="0" w:color="D0CECE"/>
                  <w:right w:val="single" w:sz="6" w:space="0" w:color="D0CECE"/>
                </w:tcBorders>
                <w:shd w:val="clear" w:color="auto" w:fill="auto"/>
              </w:tcPr>
            </w:tcPrChange>
          </w:tcPr>
          <w:p w:rsidR="007C5481" w:rsidRPr="00853DD6" w:rsidRDefault="007C5481" w:rsidP="007C5481">
            <w:pPr>
              <w:spacing w:after="0" w:line="276" w:lineRule="auto"/>
              <w:rPr>
                <w:rFonts w:ascii="MS Gothic" w:eastAsia="MS Gothic" w:hAnsi="MS Gothic"/>
                <w:sz w:val="18"/>
                <w:szCs w:val="18"/>
                <w:lang w:eastAsia="ru-RU"/>
              </w:rPr>
            </w:pPr>
          </w:p>
        </w:tc>
        <w:tc>
          <w:tcPr>
            <w:tcW w:w="3764" w:type="dxa"/>
            <w:gridSpan w:val="47"/>
            <w:vMerge/>
            <w:tcBorders>
              <w:left w:val="single" w:sz="6" w:space="0" w:color="D0CECE"/>
              <w:bottom w:val="single" w:sz="4" w:space="0" w:color="D0CECE"/>
              <w:right w:val="single" w:sz="6" w:space="0" w:color="D0CECE"/>
            </w:tcBorders>
            <w:shd w:val="clear" w:color="auto" w:fill="auto"/>
            <w:tcPrChange w:id="223" w:author="Ербахаева Бальжина Аюшиевна" w:date="2024-10-10T15:33:00Z">
              <w:tcPr>
                <w:tcW w:w="3770" w:type="dxa"/>
                <w:gridSpan w:val="48"/>
                <w:vMerge/>
                <w:tcBorders>
                  <w:left w:val="single" w:sz="6" w:space="0" w:color="D0CECE"/>
                  <w:bottom w:val="single" w:sz="4" w:space="0" w:color="D0CECE"/>
                  <w:right w:val="single" w:sz="6" w:space="0" w:color="D0CECE"/>
                </w:tcBorders>
                <w:shd w:val="clear" w:color="auto" w:fill="auto"/>
              </w:tcPr>
            </w:tcPrChange>
          </w:tcPr>
          <w:p w:rsidR="007C5481" w:rsidRPr="00853DD6" w:rsidRDefault="007C5481" w:rsidP="007C5481">
            <w:pPr>
              <w:spacing w:after="0" w:line="240" w:lineRule="auto"/>
              <w:jc w:val="center"/>
              <w:rPr>
                <w:rFonts w:ascii="MS Gothic" w:eastAsia="MS Gothic" w:hAnsi="MS Gothic"/>
                <w:sz w:val="18"/>
                <w:szCs w:val="18"/>
                <w:lang w:eastAsia="ru-RU"/>
              </w:rPr>
            </w:pPr>
          </w:p>
        </w:tc>
        <w:tc>
          <w:tcPr>
            <w:tcW w:w="4670" w:type="dxa"/>
            <w:gridSpan w:val="79"/>
            <w:tcBorders>
              <w:top w:val="single" w:sz="4" w:space="0" w:color="auto"/>
              <w:left w:val="single" w:sz="6" w:space="0" w:color="D0CECE"/>
              <w:bottom w:val="single" w:sz="4" w:space="0" w:color="D0CECE"/>
              <w:right w:val="single" w:sz="6" w:space="0" w:color="D0CECE"/>
            </w:tcBorders>
            <w:shd w:val="clear" w:color="auto" w:fill="auto"/>
            <w:tcPrChange w:id="224" w:author="Ербахаева Бальжина Аюшиевна" w:date="2024-10-10T15:33:00Z">
              <w:tcPr>
                <w:tcW w:w="4674" w:type="dxa"/>
                <w:gridSpan w:val="91"/>
                <w:tcBorders>
                  <w:top w:val="single" w:sz="4" w:space="0" w:color="auto"/>
                  <w:left w:val="single" w:sz="6" w:space="0" w:color="D0CECE"/>
                  <w:bottom w:val="single" w:sz="4" w:space="0" w:color="D0CECE"/>
                  <w:right w:val="single" w:sz="6" w:space="0" w:color="D0CECE"/>
                </w:tcBorders>
                <w:shd w:val="clear" w:color="auto" w:fill="auto"/>
              </w:tcPr>
            </w:tcPrChange>
          </w:tcPr>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MS Gothic" w:eastAsia="MS Gothic" w:hAnsi="MS Gothic"/>
                <w:sz w:val="18"/>
                <w:szCs w:val="18"/>
                <w:lang w:eastAsia="ru-RU"/>
              </w:rPr>
              <w:t>☐</w:t>
            </w:r>
            <w:r w:rsidRPr="00853DD6">
              <w:rPr>
                <w:rFonts w:ascii="Arial Narrow" w:eastAsia="MS Gothic" w:hAnsi="Arial Narrow"/>
                <w:sz w:val="18"/>
                <w:szCs w:val="18"/>
                <w:lang w:eastAsia="ru-RU"/>
              </w:rPr>
              <w:t xml:space="preserve"> Присоединяюсь</w:t>
            </w:r>
            <w:r w:rsidRPr="00853DD6">
              <w:rPr>
                <w:rFonts w:ascii="Arial Narrow" w:hAnsi="Arial Narrow"/>
                <w:sz w:val="18"/>
                <w:szCs w:val="18"/>
              </w:rPr>
              <w:t xml:space="preserve"> к условиям по эквайрингу</w:t>
            </w:r>
            <w:r w:rsidRPr="00853DD6">
              <w:rPr>
                <w:rFonts w:ascii="Arial Narrow" w:hAnsi="Arial Narrow"/>
                <w:i/>
                <w:iCs/>
                <w:sz w:val="15"/>
                <w:szCs w:val="15"/>
                <w:vertAlign w:val="superscript"/>
              </w:rPr>
              <w:footnoteReference w:id="13"/>
            </w:r>
            <w:r w:rsidRPr="00853DD6">
              <w:rPr>
                <w:rFonts w:ascii="Arial Narrow" w:hAnsi="Arial Narrow" w:cs="Helv"/>
                <w:i/>
                <w:iCs/>
                <w:sz w:val="15"/>
                <w:szCs w:val="15"/>
              </w:rPr>
              <w:t xml:space="preserve"> </w:t>
            </w:r>
            <w:r w:rsidRPr="00853DD6">
              <w:rPr>
                <w:rFonts w:ascii="Arial Narrow" w:hAnsi="Arial Narrow"/>
                <w:sz w:val="18"/>
                <w:szCs w:val="18"/>
              </w:rPr>
              <w:t>и обязуюсь получить оборудование от Партнера Банка</w:t>
            </w:r>
            <w:r w:rsidRPr="00853DD6">
              <w:rPr>
                <w:rFonts w:ascii="Arial Narrow" w:hAnsi="Arial Narrow"/>
                <w:iCs/>
                <w:sz w:val="18"/>
                <w:szCs w:val="18"/>
                <w:vertAlign w:val="superscript"/>
              </w:rPr>
              <w:footnoteReference w:id="14"/>
            </w:r>
            <w:r w:rsidRPr="00853DD6">
              <w:rPr>
                <w:rFonts w:ascii="Arial Narrow" w:hAnsi="Arial Narrow" w:cs="Helv"/>
                <w:i/>
                <w:iCs/>
                <w:sz w:val="15"/>
                <w:szCs w:val="15"/>
              </w:rPr>
              <w:t>.</w:t>
            </w:r>
          </w:p>
        </w:tc>
      </w:tr>
      <w:tr w:rsidR="007C5481" w:rsidRPr="00853DD6" w:rsidTr="008B406E">
        <w:tblPrEx>
          <w:tblPrExChange w:id="225" w:author="Ербахаева Бальжина Аюшиевна" w:date="2024-10-10T15:33:00Z">
            <w:tblPrEx>
              <w:tblW w:w="10803" w:type="dxa"/>
            </w:tblPrEx>
          </w:tblPrExChange>
        </w:tblPrEx>
        <w:trPr>
          <w:gridAfter w:val="3"/>
          <w:wAfter w:w="80" w:type="dxa"/>
          <w:trHeight w:val="673"/>
          <w:trPrChange w:id="226" w:author="Ербахаева Бальжина Аюшиевна" w:date="2024-10-10T15:33:00Z">
            <w:trPr>
              <w:gridAfter w:val="3"/>
              <w:wAfter w:w="51" w:type="dxa"/>
              <w:trHeight w:val="673"/>
            </w:trPr>
          </w:trPrChange>
        </w:trPr>
        <w:tc>
          <w:tcPr>
            <w:tcW w:w="2293" w:type="dxa"/>
            <w:gridSpan w:val="7"/>
            <w:tcBorders>
              <w:top w:val="single" w:sz="4" w:space="0" w:color="auto"/>
              <w:left w:val="single" w:sz="6" w:space="0" w:color="D0CECE"/>
              <w:bottom w:val="single" w:sz="6" w:space="0" w:color="D0CECE"/>
              <w:right w:val="single" w:sz="4" w:space="0" w:color="D0CECE"/>
            </w:tcBorders>
            <w:shd w:val="clear" w:color="auto" w:fill="auto"/>
            <w:tcPrChange w:id="227" w:author="Ербахаева Бальжина Аюшиевна" w:date="2024-10-10T15:33:00Z">
              <w:tcPr>
                <w:tcW w:w="2308" w:type="dxa"/>
                <w:gridSpan w:val="7"/>
                <w:tcBorders>
                  <w:top w:val="single" w:sz="4" w:space="0" w:color="auto"/>
                  <w:left w:val="single" w:sz="6" w:space="0" w:color="D0CECE"/>
                  <w:bottom w:val="single" w:sz="6" w:space="0" w:color="D0CECE"/>
                  <w:right w:val="single" w:sz="4" w:space="0" w:color="D0CECE"/>
                </w:tcBorders>
                <w:shd w:val="clear" w:color="auto" w:fill="auto"/>
              </w:tcPr>
            </w:tcPrChange>
          </w:tcPr>
          <w:p w:rsidR="007C5481" w:rsidRPr="00853DD6" w:rsidDel="00697F5D" w:rsidRDefault="007C5481" w:rsidP="00697F5D">
            <w:pPr>
              <w:spacing w:after="0"/>
              <w:rPr>
                <w:del w:id="228" w:author="Ербахаева Бальжина Аюшиевна" w:date="2024-10-10T13:00:00Z"/>
                <w:rFonts w:ascii="Arial Narrow" w:hAnsi="Arial Narrow" w:cs="Helv"/>
                <w:iCs/>
                <w:sz w:val="18"/>
                <w:szCs w:val="18"/>
              </w:rPr>
            </w:pPr>
            <w:del w:id="229" w:author="Ербахаева Бальжина Аюшиевна" w:date="2024-10-10T13:00:00Z">
              <w:r w:rsidRPr="00853DD6" w:rsidDel="00697F5D">
                <w:rPr>
                  <w:rFonts w:ascii="MS Gothic" w:eastAsia="MS Gothic" w:hAnsi="MS Gothic" w:hint="eastAsia"/>
                  <w:sz w:val="18"/>
                  <w:szCs w:val="18"/>
                  <w:lang w:eastAsia="ru-RU"/>
                </w:rPr>
                <w:delText>☐</w:delText>
              </w:r>
              <w:r w:rsidRPr="00853DD6" w:rsidDel="00697F5D">
                <w:rPr>
                  <w:rFonts w:ascii="MS Gothic" w:eastAsia="MS Gothic" w:hAnsi="MS Gothic"/>
                  <w:sz w:val="18"/>
                  <w:szCs w:val="18"/>
                  <w:lang w:eastAsia="ru-RU"/>
                </w:rPr>
                <w:delText xml:space="preserve"> </w:delText>
              </w:r>
              <w:r w:rsidRPr="00853DD6" w:rsidDel="00697F5D">
                <w:rPr>
                  <w:rFonts w:ascii="Arial Narrow" w:hAnsi="Arial Narrow" w:cs="Helv"/>
                  <w:iCs/>
                  <w:sz w:val="18"/>
                  <w:szCs w:val="18"/>
                </w:rPr>
                <w:delText xml:space="preserve">«ВЭД»          </w:delText>
              </w:r>
            </w:del>
          </w:p>
          <w:p w:rsidR="007C5481" w:rsidRPr="00853DD6" w:rsidRDefault="007C5481" w:rsidP="00697F5D">
            <w:pPr>
              <w:spacing w:after="0"/>
              <w:rPr>
                <w:rFonts w:ascii="MS Gothic" w:eastAsia="MS Gothic" w:hAnsi="MS Gothic"/>
                <w:sz w:val="18"/>
                <w:szCs w:val="18"/>
                <w:lang w:eastAsia="ru-RU"/>
              </w:rPr>
              <w:pPrChange w:id="230" w:author="Ербахаева Бальжина Аюшиевна" w:date="2024-10-10T13:00:00Z">
                <w:pPr>
                  <w:spacing w:after="0" w:line="276" w:lineRule="auto"/>
                </w:pPr>
              </w:pPrChange>
            </w:pPr>
            <w:r w:rsidRPr="00853DD6">
              <w:rPr>
                <w:rFonts w:ascii="MS Gothic" w:eastAsia="MS Gothic" w:hAnsi="MS Gothic" w:hint="eastAsia"/>
                <w:sz w:val="18"/>
                <w:szCs w:val="18"/>
                <w:lang w:eastAsia="ru-RU"/>
              </w:rPr>
              <w:t>☐</w:t>
            </w:r>
            <w:r w:rsidRPr="00853DD6">
              <w:rPr>
                <w:rFonts w:ascii="Arial Narrow" w:hAnsi="Arial Narrow" w:cs="Helv"/>
                <w:iCs/>
                <w:sz w:val="18"/>
                <w:szCs w:val="18"/>
              </w:rPr>
              <w:t xml:space="preserve">  «для экспортно-ориентированных компаний АПК»                      </w:t>
            </w:r>
          </w:p>
        </w:tc>
        <w:tc>
          <w:tcPr>
            <w:tcW w:w="3764" w:type="dxa"/>
            <w:gridSpan w:val="47"/>
            <w:tcBorders>
              <w:top w:val="single" w:sz="4" w:space="0" w:color="D0CECE"/>
              <w:left w:val="single" w:sz="4" w:space="0" w:color="D0CECE"/>
              <w:bottom w:val="single" w:sz="4" w:space="0" w:color="D0CECE"/>
              <w:right w:val="single" w:sz="4" w:space="0" w:color="D0CECE"/>
            </w:tcBorders>
            <w:shd w:val="clear" w:color="auto" w:fill="auto"/>
            <w:tcPrChange w:id="231" w:author="Ербахаева Бальжина Аюшиевна" w:date="2024-10-10T15:33:00Z">
              <w:tcPr>
                <w:tcW w:w="3770" w:type="dxa"/>
                <w:gridSpan w:val="48"/>
                <w:tcBorders>
                  <w:top w:val="single" w:sz="4" w:space="0" w:color="D0CECE"/>
                  <w:left w:val="single" w:sz="4" w:space="0" w:color="D0CECE"/>
                  <w:bottom w:val="single" w:sz="4" w:space="0" w:color="D0CECE"/>
                  <w:right w:val="single" w:sz="4" w:space="0" w:color="D0CECE"/>
                </w:tcBorders>
                <w:shd w:val="clear" w:color="auto" w:fill="auto"/>
              </w:tcPr>
            </w:tcPrChange>
          </w:tcPr>
          <w:p w:rsidR="007C5481" w:rsidRPr="00853DD6" w:rsidRDefault="007C5481" w:rsidP="007C5481">
            <w:pPr>
              <w:spacing w:after="0"/>
              <w:jc w:val="center"/>
              <w:rPr>
                <w:rFonts w:ascii="Arial Narrow" w:eastAsia="Times New Roman" w:hAnsi="Arial Narrow"/>
                <w:b/>
                <w:sz w:val="18"/>
                <w:szCs w:val="18"/>
                <w:lang w:eastAsia="ru-RU"/>
              </w:rPr>
            </w:pPr>
          </w:p>
          <w:p w:rsidR="007C5481" w:rsidRPr="00853DD6" w:rsidRDefault="007C5481" w:rsidP="007C5481">
            <w:pPr>
              <w:spacing w:after="0"/>
              <w:jc w:val="center"/>
              <w:rPr>
                <w:rFonts w:ascii="Arial Narrow" w:eastAsia="Times New Roman" w:hAnsi="Arial Narrow"/>
                <w:b/>
                <w:sz w:val="18"/>
                <w:szCs w:val="18"/>
                <w:lang w:val="en-US" w:eastAsia="ru-RU"/>
              </w:rPr>
            </w:pPr>
            <w:r w:rsidRPr="00853DD6">
              <w:rPr>
                <w:rFonts w:ascii="Arial Narrow" w:eastAsia="Times New Roman" w:hAnsi="Arial Narrow"/>
                <w:b/>
                <w:sz w:val="18"/>
                <w:szCs w:val="18"/>
                <w:lang w:val="en-US" w:eastAsia="ru-RU"/>
              </w:rPr>
              <w:t>___________</w:t>
            </w:r>
          </w:p>
        </w:tc>
        <w:tc>
          <w:tcPr>
            <w:tcW w:w="4670" w:type="dxa"/>
            <w:gridSpan w:val="79"/>
            <w:tcBorders>
              <w:top w:val="single" w:sz="4" w:space="0" w:color="D0CECE"/>
              <w:left w:val="single" w:sz="4" w:space="0" w:color="D0CECE"/>
              <w:bottom w:val="single" w:sz="4" w:space="0" w:color="D0CECE"/>
              <w:right w:val="single" w:sz="4" w:space="0" w:color="D0CECE"/>
            </w:tcBorders>
            <w:shd w:val="clear" w:color="auto" w:fill="auto"/>
            <w:tcPrChange w:id="232" w:author="Ербахаева Бальжина Аюшиевна" w:date="2024-10-10T15:33:00Z">
              <w:tcPr>
                <w:tcW w:w="4674" w:type="dxa"/>
                <w:gridSpan w:val="91"/>
                <w:tcBorders>
                  <w:top w:val="single" w:sz="4" w:space="0" w:color="D0CECE"/>
                  <w:left w:val="single" w:sz="4" w:space="0" w:color="D0CECE"/>
                  <w:bottom w:val="single" w:sz="4" w:space="0" w:color="D0CECE"/>
                  <w:right w:val="single" w:sz="4" w:space="0" w:color="D0CECE"/>
                </w:tcBorders>
                <w:shd w:val="clear" w:color="auto" w:fill="auto"/>
              </w:tcPr>
            </w:tcPrChange>
          </w:tcPr>
          <w:p w:rsidR="007C5481" w:rsidRPr="00853DD6" w:rsidRDefault="007C5481" w:rsidP="007C5481">
            <w:pPr>
              <w:spacing w:after="0"/>
              <w:jc w:val="center"/>
              <w:rPr>
                <w:rFonts w:ascii="MS Gothic" w:eastAsia="MS Gothic" w:hAnsi="MS Gothic"/>
                <w:sz w:val="18"/>
                <w:szCs w:val="18"/>
                <w:lang w:eastAsia="ru-RU"/>
              </w:rPr>
            </w:pPr>
          </w:p>
          <w:p w:rsidR="007C5481" w:rsidRPr="00853DD6" w:rsidRDefault="007C5481" w:rsidP="007C5481">
            <w:pPr>
              <w:spacing w:after="0"/>
              <w:jc w:val="center"/>
              <w:rPr>
                <w:rFonts w:ascii="MS Gothic" w:eastAsia="MS Gothic" w:hAnsi="MS Gothic"/>
                <w:sz w:val="18"/>
                <w:szCs w:val="18"/>
                <w:lang w:val="en-US" w:eastAsia="ru-RU"/>
              </w:rPr>
            </w:pPr>
            <w:r w:rsidRPr="00853DD6">
              <w:rPr>
                <w:rFonts w:ascii="Arial Narrow" w:eastAsia="Times New Roman" w:hAnsi="Arial Narrow"/>
                <w:b/>
                <w:sz w:val="18"/>
                <w:szCs w:val="18"/>
                <w:lang w:val="en-US" w:eastAsia="ru-RU"/>
              </w:rPr>
              <w:t>___________</w:t>
            </w:r>
          </w:p>
        </w:tc>
      </w:tr>
      <w:tr w:rsidR="007C5481" w:rsidRPr="00853DD6" w:rsidTr="008B406E">
        <w:tblPrEx>
          <w:tblPrExChange w:id="233" w:author="Ербахаева Бальжина Аюшиевна" w:date="2024-10-10T15:33:00Z">
            <w:tblPrEx>
              <w:tblW w:w="10803" w:type="dxa"/>
            </w:tblPrEx>
          </w:tblPrExChange>
        </w:tblPrEx>
        <w:trPr>
          <w:gridAfter w:val="3"/>
          <w:wAfter w:w="80" w:type="dxa"/>
          <w:trHeight w:val="185"/>
          <w:trPrChange w:id="234" w:author="Ербахаева Бальжина Аюшиевна" w:date="2024-10-10T15:33:00Z">
            <w:trPr>
              <w:gridAfter w:val="3"/>
              <w:wAfter w:w="51" w:type="dxa"/>
              <w:trHeight w:val="185"/>
            </w:trPr>
          </w:trPrChange>
        </w:trPr>
        <w:tc>
          <w:tcPr>
            <w:tcW w:w="10727" w:type="dxa"/>
            <w:gridSpan w:val="133"/>
            <w:shd w:val="clear" w:color="auto" w:fill="D0CECE"/>
            <w:tcPrChange w:id="235" w:author="Ербахаева Бальжина Аюшиевна" w:date="2024-10-10T15:33:00Z">
              <w:tcPr>
                <w:tcW w:w="10752" w:type="dxa"/>
                <w:gridSpan w:val="146"/>
                <w:shd w:val="clear" w:color="auto" w:fill="D0CECE"/>
              </w:tcPr>
            </w:tcPrChange>
          </w:tcPr>
          <w:p w:rsidR="007C5481" w:rsidRPr="00853DD6" w:rsidRDefault="007C5481" w:rsidP="007C5481">
            <w:pPr>
              <w:spacing w:after="0"/>
              <w:jc w:val="both"/>
              <w:rPr>
                <w:rFonts w:ascii="Arial Narrow" w:eastAsia="Times New Roman" w:hAnsi="Arial Narrow"/>
                <w:b/>
                <w:sz w:val="18"/>
                <w:szCs w:val="18"/>
                <w:lang w:eastAsia="ru-RU"/>
              </w:rPr>
            </w:pPr>
            <w:r w:rsidRPr="00853DD6">
              <w:rPr>
                <w:rFonts w:ascii="MS Gothic" w:eastAsia="MS Gothic" w:hAnsi="MS Gothic" w:hint="eastAsia"/>
                <w:sz w:val="18"/>
                <w:szCs w:val="18"/>
                <w:lang w:eastAsia="ru-RU"/>
              </w:rPr>
              <w:lastRenderedPageBreak/>
              <w:t>☐</w:t>
            </w:r>
            <w:r w:rsidRPr="00853DD6">
              <w:rPr>
                <w:rFonts w:ascii="MS Gothic" w:eastAsia="MS Gothic" w:hAnsi="MS Gothic"/>
                <w:sz w:val="18"/>
                <w:szCs w:val="18"/>
                <w:lang w:eastAsia="ru-RU"/>
              </w:rPr>
              <w:t xml:space="preserve"> </w:t>
            </w:r>
            <w:r w:rsidRPr="00853DD6">
              <w:rPr>
                <w:rFonts w:ascii="Arial Narrow" w:hAnsi="Arial Narrow" w:cs="Helv"/>
                <w:b/>
                <w:iCs/>
                <w:sz w:val="18"/>
                <w:szCs w:val="18"/>
              </w:rPr>
              <w:t>РАСЧЕТНЫЙ СЧЕТ В ИНОСТРАННОЙ ВАЛЮТЕ</w:t>
            </w:r>
            <w:ins w:id="236" w:author="Ербахаева Бальжина Аюшиевна" w:date="2024-10-10T14:56:00Z">
              <w:r w:rsidR="0054086B">
                <w:rPr>
                  <w:rStyle w:val="a6"/>
                  <w:rFonts w:ascii="Arial Narrow" w:hAnsi="Arial Narrow"/>
                  <w:b/>
                  <w:iCs/>
                  <w:sz w:val="18"/>
                  <w:szCs w:val="18"/>
                </w:rPr>
                <w:footnoteReference w:id="15"/>
              </w:r>
            </w:ins>
          </w:p>
        </w:tc>
      </w:tr>
      <w:tr w:rsidR="00036145" w:rsidRPr="00853DD6" w:rsidTr="008B406E">
        <w:tblPrEx>
          <w:tblPrExChange w:id="238" w:author="Ербахаева Бальжина Аюшиевна" w:date="2024-10-10T15:33:00Z">
            <w:tblPrEx>
              <w:tblW w:w="10803" w:type="dxa"/>
            </w:tblPrEx>
          </w:tblPrExChange>
        </w:tblPrEx>
        <w:trPr>
          <w:gridAfter w:val="3"/>
          <w:wAfter w:w="80" w:type="dxa"/>
          <w:trHeight w:val="185"/>
          <w:ins w:id="239" w:author="Ербахаева Бальжина Аюшиевна" w:date="2024-10-10T14:34:00Z"/>
          <w:trPrChange w:id="240" w:author="Ербахаева Бальжина Аюшиевна" w:date="2024-10-10T15:33:00Z">
            <w:trPr>
              <w:gridAfter w:val="3"/>
              <w:wAfter w:w="41" w:type="dxa"/>
              <w:trHeight w:val="185"/>
            </w:trPr>
          </w:trPrChange>
        </w:trPr>
        <w:tc>
          <w:tcPr>
            <w:tcW w:w="3170" w:type="dxa"/>
            <w:gridSpan w:val="12"/>
            <w:tcBorders>
              <w:bottom w:val="single" w:sz="6" w:space="0" w:color="FFFFFF"/>
            </w:tcBorders>
            <w:shd w:val="clear" w:color="auto" w:fill="auto"/>
            <w:tcPrChange w:id="241" w:author="Ербахаева Бальжина Аюшиевна" w:date="2024-10-10T15:33:00Z">
              <w:tcPr>
                <w:tcW w:w="3189" w:type="dxa"/>
                <w:gridSpan w:val="12"/>
                <w:tcBorders>
                  <w:bottom w:val="single" w:sz="6" w:space="0" w:color="FFFFFF"/>
                </w:tcBorders>
                <w:shd w:val="clear" w:color="auto" w:fill="auto"/>
              </w:tcPr>
            </w:tcPrChange>
          </w:tcPr>
          <w:p w:rsidR="00036145" w:rsidRDefault="00036145" w:rsidP="0054086B">
            <w:pPr>
              <w:spacing w:after="0"/>
              <w:jc w:val="both"/>
              <w:rPr>
                <w:ins w:id="242" w:author="Ербахаева Бальжина Аюшиевна" w:date="2024-10-10T14:38:00Z"/>
                <w:rFonts w:ascii="Arial Narrow" w:hAnsi="Arial Narrow" w:cs="Helv"/>
                <w:iCs/>
                <w:sz w:val="18"/>
                <w:szCs w:val="18"/>
              </w:rPr>
            </w:pPr>
            <w:ins w:id="243" w:author="Ербахаева Бальжина Аюшиевна" w:date="2024-10-10T14:37:00Z">
              <w:r>
                <w:rPr>
                  <w:rFonts w:ascii="Arial Narrow" w:hAnsi="Arial Narrow" w:cs="Helv"/>
                  <w:iCs/>
                  <w:sz w:val="18"/>
                  <w:szCs w:val="18"/>
                </w:rPr>
                <w:t>Наименование валюты</w:t>
              </w:r>
            </w:ins>
            <w:ins w:id="244" w:author="Ербахаева Бальжина Аюшиевна" w:date="2024-10-10T14:38:00Z">
              <w:r>
                <w:rPr>
                  <w:rFonts w:ascii="Arial Narrow" w:hAnsi="Arial Narrow" w:cs="Helv"/>
                  <w:iCs/>
                  <w:sz w:val="18"/>
                  <w:szCs w:val="18"/>
                </w:rPr>
                <w:t xml:space="preserve"> ____________</w:t>
              </w:r>
            </w:ins>
          </w:p>
          <w:p w:rsidR="00036145" w:rsidRPr="00853DD6" w:rsidRDefault="00036145" w:rsidP="0054086B">
            <w:pPr>
              <w:spacing w:after="0"/>
              <w:jc w:val="both"/>
              <w:rPr>
                <w:ins w:id="245" w:author="Ербахаева Бальжина Аюшиевна" w:date="2024-10-10T14:34:00Z"/>
                <w:rFonts w:ascii="MS Gothic" w:eastAsia="MS Gothic" w:hAnsi="MS Gothic"/>
                <w:sz w:val="18"/>
                <w:szCs w:val="18"/>
                <w:lang w:eastAsia="ru-RU"/>
              </w:rPr>
            </w:pPr>
            <w:ins w:id="246" w:author="Ербахаева Бальжина Аюшиевна" w:date="2024-10-10T14:38:00Z">
              <w:r>
                <w:rPr>
                  <w:rFonts w:ascii="Arial Narrow" w:hAnsi="Arial Narrow" w:cs="Helv"/>
                  <w:iCs/>
                  <w:sz w:val="18"/>
                  <w:szCs w:val="18"/>
                </w:rPr>
                <w:t>Количество счетов ____ (</w:t>
              </w:r>
              <w:proofErr w:type="spellStart"/>
              <w:r>
                <w:rPr>
                  <w:rFonts w:ascii="Arial Narrow" w:hAnsi="Arial Narrow" w:cs="Helv"/>
                  <w:iCs/>
                  <w:sz w:val="18"/>
                  <w:szCs w:val="18"/>
                </w:rPr>
                <w:t>шт</w:t>
              </w:r>
              <w:proofErr w:type="spellEnd"/>
              <w:r>
                <w:rPr>
                  <w:rFonts w:ascii="Arial Narrow" w:hAnsi="Arial Narrow" w:cs="Helv"/>
                  <w:iCs/>
                  <w:sz w:val="18"/>
                  <w:szCs w:val="18"/>
                </w:rPr>
                <w:t>)</w:t>
              </w:r>
            </w:ins>
          </w:p>
        </w:tc>
        <w:tc>
          <w:tcPr>
            <w:tcW w:w="3763" w:type="dxa"/>
            <w:gridSpan w:val="56"/>
            <w:tcBorders>
              <w:bottom w:val="single" w:sz="6" w:space="0" w:color="FFFFFF"/>
            </w:tcBorders>
            <w:shd w:val="clear" w:color="auto" w:fill="auto"/>
            <w:tcPrChange w:id="247" w:author="Ербахаева Бальжина Аюшиевна" w:date="2024-10-10T15:33:00Z">
              <w:tcPr>
                <w:tcW w:w="3765" w:type="dxa"/>
                <w:gridSpan w:val="58"/>
                <w:tcBorders>
                  <w:bottom w:val="single" w:sz="6" w:space="0" w:color="FFFFFF"/>
                </w:tcBorders>
                <w:shd w:val="clear" w:color="auto" w:fill="auto"/>
              </w:tcPr>
            </w:tcPrChange>
          </w:tcPr>
          <w:p w:rsidR="00036145" w:rsidRDefault="00036145" w:rsidP="00036145">
            <w:pPr>
              <w:spacing w:after="0"/>
              <w:jc w:val="both"/>
              <w:rPr>
                <w:ins w:id="248" w:author="Ербахаева Бальжина Аюшиевна" w:date="2024-10-10T14:39:00Z"/>
                <w:rFonts w:ascii="Arial Narrow" w:hAnsi="Arial Narrow" w:cs="Helv"/>
                <w:iCs/>
                <w:sz w:val="18"/>
                <w:szCs w:val="18"/>
              </w:rPr>
            </w:pPr>
            <w:ins w:id="249" w:author="Ербахаева Бальжина Аюшиевна" w:date="2024-10-10T14:39:00Z">
              <w:r>
                <w:rPr>
                  <w:rFonts w:ascii="Arial Narrow" w:hAnsi="Arial Narrow" w:cs="Helv"/>
                  <w:iCs/>
                  <w:sz w:val="18"/>
                  <w:szCs w:val="18"/>
                </w:rPr>
                <w:t>Наименование валюты ____________</w:t>
              </w:r>
            </w:ins>
          </w:p>
          <w:p w:rsidR="00036145" w:rsidRPr="00853DD6" w:rsidRDefault="00036145" w:rsidP="00036145">
            <w:pPr>
              <w:spacing w:after="0"/>
              <w:rPr>
                <w:ins w:id="250" w:author="Ербахаева Бальжина Аюшиевна" w:date="2024-10-10T14:34:00Z"/>
                <w:rFonts w:ascii="MS Gothic" w:eastAsia="MS Gothic" w:hAnsi="MS Gothic"/>
                <w:sz w:val="18"/>
                <w:szCs w:val="18"/>
                <w:lang w:eastAsia="ru-RU"/>
              </w:rPr>
            </w:pPr>
            <w:ins w:id="251" w:author="Ербахаева Бальжина Аюшиевна" w:date="2024-10-10T14:39:00Z">
              <w:r>
                <w:rPr>
                  <w:rFonts w:ascii="Arial Narrow" w:hAnsi="Arial Narrow" w:cs="Helv"/>
                  <w:iCs/>
                  <w:sz w:val="18"/>
                  <w:szCs w:val="18"/>
                </w:rPr>
                <w:t>Количество счетов ____ (</w:t>
              </w:r>
              <w:proofErr w:type="spellStart"/>
              <w:r>
                <w:rPr>
                  <w:rFonts w:ascii="Arial Narrow" w:hAnsi="Arial Narrow" w:cs="Helv"/>
                  <w:iCs/>
                  <w:sz w:val="18"/>
                  <w:szCs w:val="18"/>
                </w:rPr>
                <w:t>шт</w:t>
              </w:r>
              <w:proofErr w:type="spellEnd"/>
              <w:r>
                <w:rPr>
                  <w:rFonts w:ascii="Arial Narrow" w:hAnsi="Arial Narrow" w:cs="Helv"/>
                  <w:iCs/>
                  <w:sz w:val="18"/>
                  <w:szCs w:val="18"/>
                </w:rPr>
                <w:t>)</w:t>
              </w:r>
            </w:ins>
          </w:p>
        </w:tc>
        <w:tc>
          <w:tcPr>
            <w:tcW w:w="3794" w:type="dxa"/>
            <w:gridSpan w:val="65"/>
            <w:tcBorders>
              <w:bottom w:val="single" w:sz="6" w:space="0" w:color="FFFFFF"/>
            </w:tcBorders>
            <w:shd w:val="clear" w:color="auto" w:fill="auto"/>
            <w:tcPrChange w:id="252" w:author="Ербахаева Бальжина Аюшиевна" w:date="2024-10-10T15:33:00Z">
              <w:tcPr>
                <w:tcW w:w="3798" w:type="dxa"/>
                <w:gridSpan w:val="76"/>
                <w:tcBorders>
                  <w:bottom w:val="single" w:sz="6" w:space="0" w:color="FFFFFF"/>
                </w:tcBorders>
                <w:shd w:val="clear" w:color="auto" w:fill="auto"/>
              </w:tcPr>
            </w:tcPrChange>
          </w:tcPr>
          <w:p w:rsidR="00036145" w:rsidRDefault="00036145" w:rsidP="00036145">
            <w:pPr>
              <w:spacing w:after="0"/>
              <w:jc w:val="both"/>
              <w:rPr>
                <w:ins w:id="253" w:author="Ербахаева Бальжина Аюшиевна" w:date="2024-10-10T14:39:00Z"/>
                <w:rFonts w:ascii="Arial Narrow" w:hAnsi="Arial Narrow" w:cs="Helv"/>
                <w:iCs/>
                <w:sz w:val="18"/>
                <w:szCs w:val="18"/>
              </w:rPr>
            </w:pPr>
            <w:ins w:id="254" w:author="Ербахаева Бальжина Аюшиевна" w:date="2024-10-10T14:39:00Z">
              <w:r>
                <w:rPr>
                  <w:rFonts w:ascii="Arial Narrow" w:hAnsi="Arial Narrow" w:cs="Helv"/>
                  <w:iCs/>
                  <w:sz w:val="18"/>
                  <w:szCs w:val="18"/>
                </w:rPr>
                <w:t>Наименование валюты ____________</w:t>
              </w:r>
            </w:ins>
          </w:p>
          <w:p w:rsidR="00036145" w:rsidRPr="00853DD6" w:rsidRDefault="00036145" w:rsidP="00036145">
            <w:pPr>
              <w:spacing w:after="0"/>
              <w:rPr>
                <w:ins w:id="255" w:author="Ербахаева Бальжина Аюшиевна" w:date="2024-10-10T14:34:00Z"/>
                <w:rFonts w:ascii="MS Gothic" w:eastAsia="MS Gothic" w:hAnsi="MS Gothic"/>
                <w:sz w:val="18"/>
                <w:szCs w:val="18"/>
                <w:lang w:eastAsia="ru-RU"/>
              </w:rPr>
            </w:pPr>
            <w:ins w:id="256" w:author="Ербахаева Бальжина Аюшиевна" w:date="2024-10-10T14:39:00Z">
              <w:r>
                <w:rPr>
                  <w:rFonts w:ascii="Arial Narrow" w:hAnsi="Arial Narrow" w:cs="Helv"/>
                  <w:iCs/>
                  <w:sz w:val="18"/>
                  <w:szCs w:val="18"/>
                </w:rPr>
                <w:t>Количество счетов ____ (</w:t>
              </w:r>
              <w:proofErr w:type="spellStart"/>
              <w:r>
                <w:rPr>
                  <w:rFonts w:ascii="Arial Narrow" w:hAnsi="Arial Narrow" w:cs="Helv"/>
                  <w:iCs/>
                  <w:sz w:val="18"/>
                  <w:szCs w:val="18"/>
                </w:rPr>
                <w:t>шт</w:t>
              </w:r>
              <w:proofErr w:type="spellEnd"/>
              <w:r>
                <w:rPr>
                  <w:rFonts w:ascii="Arial Narrow" w:hAnsi="Arial Narrow" w:cs="Helv"/>
                  <w:iCs/>
                  <w:sz w:val="18"/>
                  <w:szCs w:val="18"/>
                </w:rPr>
                <w:t>)</w:t>
              </w:r>
            </w:ins>
          </w:p>
        </w:tc>
      </w:tr>
      <w:tr w:rsidR="00036145" w:rsidRPr="00853DD6" w:rsidTr="008B406E">
        <w:tblPrEx>
          <w:tblPrExChange w:id="257" w:author="Ербахаева Бальжина Аюшиевна" w:date="2024-10-10T15:33:00Z">
            <w:tblPrEx>
              <w:tblW w:w="10803" w:type="dxa"/>
            </w:tblPrEx>
          </w:tblPrExChange>
        </w:tblPrEx>
        <w:trPr>
          <w:gridAfter w:val="3"/>
          <w:wAfter w:w="80" w:type="dxa"/>
          <w:trHeight w:val="185"/>
          <w:ins w:id="258" w:author="Ербахаева Бальжина Аюшиевна" w:date="2024-10-10T14:39:00Z"/>
          <w:trPrChange w:id="259" w:author="Ербахаева Бальжина Аюшиевна" w:date="2024-10-10T15:33:00Z">
            <w:trPr>
              <w:gridAfter w:val="3"/>
              <w:wAfter w:w="51" w:type="dxa"/>
              <w:trHeight w:val="185"/>
            </w:trPr>
          </w:trPrChange>
        </w:trPr>
        <w:tc>
          <w:tcPr>
            <w:tcW w:w="10727" w:type="dxa"/>
            <w:gridSpan w:val="133"/>
            <w:tcBorders>
              <w:bottom w:val="single" w:sz="6" w:space="0" w:color="FFFFFF"/>
            </w:tcBorders>
            <w:shd w:val="clear" w:color="auto" w:fill="F2F2F2" w:themeFill="background1" w:themeFillShade="F2"/>
            <w:tcPrChange w:id="260" w:author="Ербахаева Бальжина Аюшиевна" w:date="2024-10-10T15:33:00Z">
              <w:tcPr>
                <w:tcW w:w="10752" w:type="dxa"/>
                <w:gridSpan w:val="146"/>
                <w:tcBorders>
                  <w:bottom w:val="single" w:sz="6" w:space="0" w:color="FFFFFF"/>
                </w:tcBorders>
                <w:shd w:val="clear" w:color="auto" w:fill="F2F2F2" w:themeFill="background1" w:themeFillShade="F2"/>
              </w:tcPr>
            </w:tcPrChange>
          </w:tcPr>
          <w:p w:rsidR="00036145" w:rsidRPr="00853DD6" w:rsidRDefault="00036145" w:rsidP="0054086B">
            <w:pPr>
              <w:spacing w:after="0"/>
              <w:rPr>
                <w:ins w:id="261" w:author="Ербахаева Бальжина Аюшиевна" w:date="2024-10-10T14:39:00Z"/>
                <w:rFonts w:ascii="MS Gothic" w:eastAsia="MS Gothic" w:hAnsi="MS Gothic"/>
                <w:sz w:val="18"/>
                <w:szCs w:val="18"/>
                <w:lang w:eastAsia="ru-RU"/>
              </w:rPr>
            </w:pPr>
            <w:ins w:id="262" w:author="Ербахаева Бальжина Аюшиевна" w:date="2024-10-10T14:40:00Z">
              <w:r w:rsidRPr="00853DD6">
                <w:rPr>
                  <w:rFonts w:ascii="MS Gothic" w:eastAsia="MS Gothic" w:hAnsi="MS Gothic" w:hint="eastAsia"/>
                  <w:sz w:val="18"/>
                  <w:szCs w:val="18"/>
                  <w:lang w:eastAsia="ru-RU"/>
                </w:rPr>
                <w:t>☐</w:t>
              </w:r>
            </w:ins>
            <w:ins w:id="263" w:author="Ербахаева Бальжина Аюшиевна" w:date="2024-10-10T14:42:00Z">
              <w:r>
                <w:rPr>
                  <w:rFonts w:ascii="MS Gothic" w:eastAsia="MS Gothic" w:hAnsi="MS Gothic" w:hint="eastAsia"/>
                  <w:sz w:val="18"/>
                  <w:szCs w:val="18"/>
                  <w:lang w:eastAsia="ru-RU"/>
                </w:rPr>
                <w:t xml:space="preserve"> </w:t>
              </w:r>
            </w:ins>
            <w:ins w:id="264" w:author="Ербахаева Бальжина Аюшиевна" w:date="2024-10-10T14:41:00Z">
              <w:r w:rsidRPr="002A63F7">
                <w:rPr>
                  <w:rFonts w:ascii="Arial Narrow" w:eastAsia="MS Gothic" w:hAnsi="Arial Narrow"/>
                  <w:b/>
                  <w:sz w:val="18"/>
                  <w:szCs w:val="18"/>
                  <w:lang w:eastAsia="ru-RU"/>
                </w:rPr>
                <w:t xml:space="preserve">Прошу для </w:t>
              </w:r>
              <w:r>
                <w:rPr>
                  <w:rFonts w:ascii="Arial Narrow" w:eastAsia="MS Gothic" w:hAnsi="Arial Narrow"/>
                  <w:b/>
                  <w:sz w:val="18"/>
                  <w:szCs w:val="18"/>
                  <w:lang w:eastAsia="ru-RU"/>
                </w:rPr>
                <w:t>расчетных счетов в иностранной валюте, открытых на основании настоящего Заявления:</w:t>
              </w:r>
            </w:ins>
          </w:p>
        </w:tc>
      </w:tr>
      <w:tr w:rsidR="00036145" w:rsidRPr="00853DD6" w:rsidTr="008B406E">
        <w:tblPrEx>
          <w:tblPrExChange w:id="265" w:author="Ербахаева Бальжина Аюшиевна" w:date="2024-10-10T15:33:00Z">
            <w:tblPrEx>
              <w:tblW w:w="10803" w:type="dxa"/>
            </w:tblPrEx>
          </w:tblPrExChange>
        </w:tblPrEx>
        <w:trPr>
          <w:gridAfter w:val="3"/>
          <w:wAfter w:w="80" w:type="dxa"/>
          <w:trHeight w:val="185"/>
          <w:ins w:id="266" w:author="Ербахаева Бальжина Аюшиевна" w:date="2024-10-10T14:42:00Z"/>
          <w:trPrChange w:id="267" w:author="Ербахаева Бальжина Аюшиевна" w:date="2024-10-10T15:33:00Z">
            <w:trPr>
              <w:gridAfter w:val="3"/>
              <w:wAfter w:w="51" w:type="dxa"/>
              <w:trHeight w:val="185"/>
            </w:trPr>
          </w:trPrChange>
        </w:trPr>
        <w:tc>
          <w:tcPr>
            <w:tcW w:w="10727" w:type="dxa"/>
            <w:gridSpan w:val="133"/>
            <w:tcBorders>
              <w:bottom w:val="single" w:sz="6" w:space="0" w:color="FFFFFF"/>
            </w:tcBorders>
            <w:shd w:val="clear" w:color="auto" w:fill="F2F2F2" w:themeFill="background1" w:themeFillShade="F2"/>
            <w:tcPrChange w:id="268" w:author="Ербахаева Бальжина Аюшиевна" w:date="2024-10-10T15:33:00Z">
              <w:tcPr>
                <w:tcW w:w="10752" w:type="dxa"/>
                <w:gridSpan w:val="146"/>
                <w:tcBorders>
                  <w:bottom w:val="single" w:sz="6" w:space="0" w:color="FFFFFF"/>
                </w:tcBorders>
                <w:shd w:val="clear" w:color="auto" w:fill="F2F2F2" w:themeFill="background1" w:themeFillShade="F2"/>
              </w:tcPr>
            </w:tcPrChange>
          </w:tcPr>
          <w:p w:rsidR="00036145" w:rsidRPr="00853DD6" w:rsidRDefault="00036145" w:rsidP="007C5481">
            <w:pPr>
              <w:spacing w:after="0"/>
              <w:rPr>
                <w:ins w:id="269" w:author="Ербахаева Бальжина Аюшиевна" w:date="2024-10-10T14:42:00Z"/>
                <w:rFonts w:ascii="MS Gothic" w:eastAsia="MS Gothic" w:hAnsi="MS Gothic" w:hint="eastAsia"/>
                <w:sz w:val="18"/>
                <w:szCs w:val="18"/>
                <w:lang w:eastAsia="ru-RU"/>
              </w:rPr>
            </w:pPr>
            <w:ins w:id="270" w:author="Ербахаева Бальжина Аюшиевна" w:date="2024-10-10T14:42:00Z">
              <w:r w:rsidRPr="00853DD6">
                <w:rPr>
                  <w:rFonts w:ascii="Arial Narrow" w:eastAsia="MS Gothic" w:hAnsi="Arial Narrow" w:hint="eastAsia"/>
                  <w:sz w:val="18"/>
                  <w:szCs w:val="18"/>
                  <w:lang w:eastAsia="ru-RU"/>
                </w:rPr>
                <w:t>☐</w:t>
              </w:r>
              <w:r>
                <w:rPr>
                  <w:rFonts w:ascii="Arial Narrow" w:eastAsia="MS Gothic" w:hAnsi="Arial Narrow" w:hint="eastAsia"/>
                  <w:sz w:val="18"/>
                  <w:szCs w:val="18"/>
                  <w:lang w:eastAsia="ru-RU"/>
                </w:rPr>
                <w:t xml:space="preserve"> </w:t>
              </w:r>
              <w:r w:rsidRPr="002A63F7">
                <w:rPr>
                  <w:rFonts w:ascii="Arial Narrow" w:eastAsia="MS Gothic" w:hAnsi="Arial Narrow"/>
                  <w:b/>
                  <w:sz w:val="18"/>
                  <w:szCs w:val="18"/>
                  <w:lang w:eastAsia="ru-RU"/>
                </w:rPr>
                <w:t>Прошу для расчетного счета</w:t>
              </w:r>
              <w:r>
                <w:rPr>
                  <w:rStyle w:val="a6"/>
                  <w:rFonts w:ascii="Arial Narrow" w:eastAsia="MS Gothic" w:hAnsi="Arial Narrow"/>
                  <w:b/>
                  <w:sz w:val="18"/>
                  <w:szCs w:val="18"/>
                  <w:lang w:eastAsia="ru-RU"/>
                </w:rPr>
                <w:footnoteReference w:id="16"/>
              </w:r>
              <w:r>
                <w:rPr>
                  <w:rFonts w:ascii="Arial Narrow" w:eastAsia="MS Gothic" w:hAnsi="Arial Narrow"/>
                  <w:b/>
                  <w:sz w:val="18"/>
                  <w:szCs w:val="18"/>
                  <w:lang w:eastAsia="ru-RU"/>
                </w:rPr>
                <w:t xml:space="preserve"> № _____________________________________ :</w:t>
              </w:r>
            </w:ins>
          </w:p>
        </w:tc>
      </w:tr>
      <w:tr w:rsidR="00036145" w:rsidRPr="00853DD6" w:rsidTr="008B406E">
        <w:tblPrEx>
          <w:tblPrExChange w:id="275" w:author="Ербахаева Бальжина Аюшиевна" w:date="2024-10-10T15:33:00Z">
            <w:tblPrEx>
              <w:tblW w:w="10803" w:type="dxa"/>
            </w:tblPrEx>
          </w:tblPrExChange>
        </w:tblPrEx>
        <w:trPr>
          <w:gridAfter w:val="3"/>
          <w:wAfter w:w="80" w:type="dxa"/>
          <w:trHeight w:val="185"/>
          <w:ins w:id="276" w:author="Ербахаева Бальжина Аюшиевна" w:date="2024-10-10T14:40:00Z"/>
          <w:trPrChange w:id="277" w:author="Ербахаева Бальжина Аюшиевна" w:date="2024-10-10T15:33:00Z">
            <w:trPr>
              <w:gridAfter w:val="3"/>
              <w:wAfter w:w="51" w:type="dxa"/>
              <w:trHeight w:val="185"/>
            </w:trPr>
          </w:trPrChange>
        </w:trPr>
        <w:tc>
          <w:tcPr>
            <w:tcW w:w="10727" w:type="dxa"/>
            <w:gridSpan w:val="133"/>
            <w:tcBorders>
              <w:bottom w:val="single" w:sz="6" w:space="0" w:color="FFFFFF"/>
            </w:tcBorders>
            <w:shd w:val="clear" w:color="auto" w:fill="auto"/>
            <w:tcPrChange w:id="278" w:author="Ербахаева Бальжина Аюшиевна" w:date="2024-10-10T15:33:00Z">
              <w:tcPr>
                <w:tcW w:w="10752" w:type="dxa"/>
                <w:gridSpan w:val="146"/>
                <w:tcBorders>
                  <w:bottom w:val="single" w:sz="6" w:space="0" w:color="FFFFFF"/>
                </w:tcBorders>
                <w:shd w:val="clear" w:color="auto" w:fill="auto"/>
              </w:tcPr>
            </w:tcPrChange>
          </w:tcPr>
          <w:p w:rsidR="00036145" w:rsidRPr="00853DD6" w:rsidRDefault="00036145" w:rsidP="007C5481">
            <w:pPr>
              <w:spacing w:after="0"/>
              <w:rPr>
                <w:ins w:id="279" w:author="Ербахаева Бальжина Аюшиевна" w:date="2024-10-10T14:40:00Z"/>
                <w:rFonts w:ascii="MS Gothic" w:eastAsia="MS Gothic" w:hAnsi="MS Gothic"/>
                <w:sz w:val="18"/>
                <w:szCs w:val="18"/>
                <w:lang w:eastAsia="ru-RU"/>
              </w:rPr>
            </w:pPr>
            <w:ins w:id="280" w:author="Ербахаева Бальжина Аюшиевна" w:date="2024-10-10T14:43:00Z">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cs="Helv"/>
                  <w:iCs/>
                  <w:sz w:val="18"/>
                  <w:szCs w:val="18"/>
                </w:rPr>
                <w:t>использовать Тарифы Банка (стандартные)</w:t>
              </w:r>
            </w:ins>
          </w:p>
        </w:tc>
      </w:tr>
      <w:tr w:rsidR="00036145" w:rsidRPr="00853DD6" w:rsidTr="008B406E">
        <w:tblPrEx>
          <w:tblPrExChange w:id="281" w:author="Ербахаева Бальжина Аюшиевна" w:date="2024-10-10T15:33:00Z">
            <w:tblPrEx>
              <w:tblW w:w="10823" w:type="dxa"/>
            </w:tblPrEx>
          </w:tblPrExChange>
        </w:tblPrEx>
        <w:trPr>
          <w:gridAfter w:val="3"/>
          <w:wAfter w:w="80" w:type="dxa"/>
          <w:trHeight w:val="185"/>
          <w:ins w:id="282" w:author="Ербахаева Бальжина Аюшиевна" w:date="2024-10-10T14:49:00Z"/>
          <w:trPrChange w:id="283" w:author="Ербахаева Бальжина Аюшиевна" w:date="2024-10-10T15:33:00Z">
            <w:trPr>
              <w:gridAfter w:val="3"/>
              <w:wAfter w:w="96" w:type="dxa"/>
              <w:trHeight w:val="185"/>
            </w:trPr>
          </w:trPrChange>
        </w:trPr>
        <w:tc>
          <w:tcPr>
            <w:tcW w:w="10727" w:type="dxa"/>
            <w:gridSpan w:val="133"/>
            <w:tcBorders>
              <w:bottom w:val="single" w:sz="6" w:space="0" w:color="FFFFFF"/>
            </w:tcBorders>
            <w:shd w:val="clear" w:color="auto" w:fill="auto"/>
            <w:tcPrChange w:id="284" w:author="Ербахаева Бальжина Аюшиевна" w:date="2024-10-10T15:33:00Z">
              <w:tcPr>
                <w:tcW w:w="10727" w:type="dxa"/>
                <w:gridSpan w:val="146"/>
                <w:tcBorders>
                  <w:bottom w:val="single" w:sz="6" w:space="0" w:color="FFFFFF"/>
                </w:tcBorders>
                <w:shd w:val="clear" w:color="auto" w:fill="auto"/>
              </w:tcPr>
            </w:tcPrChange>
          </w:tcPr>
          <w:p w:rsidR="00036145" w:rsidRPr="00853DD6" w:rsidRDefault="00036145" w:rsidP="0054086B">
            <w:pPr>
              <w:spacing w:after="0"/>
              <w:rPr>
                <w:ins w:id="285" w:author="Ербахаева Бальжина Аюшиевна" w:date="2024-10-10T14:49:00Z"/>
                <w:rFonts w:ascii="MS Gothic" w:eastAsia="MS Gothic" w:hAnsi="MS Gothic" w:hint="eastAsia"/>
                <w:sz w:val="18"/>
                <w:szCs w:val="18"/>
                <w:lang w:eastAsia="ru-RU"/>
              </w:rPr>
            </w:pPr>
            <w:ins w:id="286" w:author="Ербахаева Бальжина Аюшиевна" w:date="2024-10-10T14:50:00Z">
              <w:r>
                <w:rPr>
                  <w:rFonts w:ascii="Arial Narrow" w:hAnsi="Arial Narrow" w:cs="Helv"/>
                  <w:iCs/>
                  <w:sz w:val="18"/>
                  <w:szCs w:val="18"/>
                </w:rPr>
                <w:t>и</w:t>
              </w:r>
            </w:ins>
            <w:ins w:id="287" w:author="Ербахаева Бальжина Аюшиевна" w:date="2024-10-10T14:49:00Z">
              <w:r w:rsidRPr="00853DD6">
                <w:rPr>
                  <w:rFonts w:ascii="Arial Narrow" w:hAnsi="Arial Narrow" w:cs="Helv"/>
                  <w:iCs/>
                  <w:sz w:val="18"/>
                  <w:szCs w:val="18"/>
                </w:rPr>
                <w:t xml:space="preserve">спользовать </w:t>
              </w:r>
              <w:r>
                <w:rPr>
                  <w:rFonts w:ascii="Arial Narrow" w:hAnsi="Arial Narrow" w:cs="Helv"/>
                  <w:iCs/>
                  <w:sz w:val="18"/>
                  <w:szCs w:val="18"/>
                </w:rPr>
                <w:t>т</w:t>
              </w:r>
              <w:r w:rsidRPr="00853DD6">
                <w:rPr>
                  <w:rFonts w:ascii="Arial Narrow" w:hAnsi="Arial Narrow" w:cs="Helv"/>
                  <w:iCs/>
                  <w:sz w:val="18"/>
                  <w:szCs w:val="18"/>
                </w:rPr>
                <w:t>ариф</w:t>
              </w:r>
              <w:r>
                <w:rPr>
                  <w:rFonts w:ascii="Arial Narrow" w:hAnsi="Arial Narrow" w:cs="Helv"/>
                  <w:iCs/>
                  <w:sz w:val="18"/>
                  <w:szCs w:val="18"/>
                </w:rPr>
                <w:t>ный план:</w:t>
              </w:r>
            </w:ins>
          </w:p>
        </w:tc>
      </w:tr>
      <w:tr w:rsidR="00036145" w:rsidRPr="00853DD6" w:rsidTr="008B406E">
        <w:tblPrEx>
          <w:tblPrExChange w:id="288" w:author="Ербахаева Бальжина Аюшиевна" w:date="2024-10-10T15:33:00Z">
            <w:tblPrEx>
              <w:tblW w:w="10803" w:type="dxa"/>
            </w:tblPrEx>
          </w:tblPrExChange>
        </w:tblPrEx>
        <w:trPr>
          <w:gridAfter w:val="3"/>
          <w:wAfter w:w="80" w:type="dxa"/>
          <w:trHeight w:val="185"/>
          <w:ins w:id="289" w:author="Ербахаева Бальжина Аюшиевна" w:date="2024-10-10T14:45:00Z"/>
          <w:trPrChange w:id="290" w:author="Ербахаева Бальжина Аюшиевна" w:date="2024-10-10T15:33:00Z">
            <w:trPr>
              <w:gridAfter w:val="3"/>
              <w:wAfter w:w="66" w:type="dxa"/>
              <w:trHeight w:val="185"/>
            </w:trPr>
          </w:trPrChange>
        </w:trPr>
        <w:tc>
          <w:tcPr>
            <w:tcW w:w="10727" w:type="dxa"/>
            <w:gridSpan w:val="133"/>
            <w:tcBorders>
              <w:bottom w:val="single" w:sz="6" w:space="0" w:color="FFFFFF"/>
            </w:tcBorders>
            <w:shd w:val="clear" w:color="auto" w:fill="auto"/>
            <w:tcPrChange w:id="291" w:author="Ербахаева Бальжина Аюшиевна" w:date="2024-10-10T15:33:00Z">
              <w:tcPr>
                <w:tcW w:w="10752" w:type="dxa"/>
                <w:gridSpan w:val="146"/>
                <w:tcBorders>
                  <w:bottom w:val="single" w:sz="6" w:space="0" w:color="FFFFFF"/>
                </w:tcBorders>
                <w:shd w:val="clear" w:color="auto" w:fill="auto"/>
              </w:tcPr>
            </w:tcPrChange>
          </w:tcPr>
          <w:p w:rsidR="00036145" w:rsidRPr="00853DD6" w:rsidRDefault="00036145" w:rsidP="0054086B">
            <w:pPr>
              <w:spacing w:after="0"/>
              <w:rPr>
                <w:ins w:id="292" w:author="Ербахаева Бальжина Аюшиевна" w:date="2024-10-10T14:45:00Z"/>
                <w:rFonts w:ascii="MS Gothic" w:eastAsia="MS Gothic" w:hAnsi="MS Gothic" w:hint="eastAsia"/>
                <w:sz w:val="18"/>
                <w:szCs w:val="18"/>
                <w:lang w:eastAsia="ru-RU"/>
              </w:rPr>
            </w:pPr>
            <w:ins w:id="293" w:author="Ербахаева Бальжина Аюшиевна" w:date="2024-10-10T14:49:00Z">
              <w:r w:rsidRPr="00910B76">
                <w:rPr>
                  <w:rFonts w:ascii="Segoe UI Symbol" w:eastAsia="MS Gothic" w:hAnsi="Segoe UI Symbol" w:cs="Segoe UI Symbol"/>
                  <w:sz w:val="18"/>
                  <w:szCs w:val="18"/>
                  <w:lang w:eastAsia="ru-RU"/>
                </w:rPr>
                <w:t>☐</w:t>
              </w:r>
              <w:r w:rsidRPr="00910B76">
                <w:rPr>
                  <w:rFonts w:ascii="Arial Narrow" w:eastAsia="MS Gothic" w:hAnsi="Arial Narrow"/>
                  <w:sz w:val="18"/>
                  <w:szCs w:val="18"/>
                  <w:lang w:eastAsia="ru-RU"/>
                </w:rPr>
                <w:t xml:space="preserve">  «для экспортно-ориентированных компаний АПК»                      </w:t>
              </w:r>
            </w:ins>
          </w:p>
        </w:tc>
      </w:tr>
      <w:tr w:rsidR="00036145" w:rsidRPr="00853DD6" w:rsidDel="00036145" w:rsidTr="008B406E">
        <w:tblPrEx>
          <w:tblPrExChange w:id="294" w:author="Ербахаева Бальжина Аюшиевна" w:date="2024-10-10T15:33:00Z">
            <w:tblPrEx>
              <w:tblW w:w="10803" w:type="dxa"/>
            </w:tblPrEx>
          </w:tblPrExChange>
        </w:tblPrEx>
        <w:trPr>
          <w:gridAfter w:val="3"/>
          <w:wAfter w:w="80" w:type="dxa"/>
          <w:trHeight w:val="185"/>
          <w:del w:id="295" w:author="Ербахаева Бальжина Аюшиевна" w:date="2024-10-10T14:45:00Z"/>
          <w:trPrChange w:id="296" w:author="Ербахаева Бальжина Аюшиевна" w:date="2024-10-10T15:33:00Z">
            <w:trPr>
              <w:gridAfter w:val="3"/>
              <w:wAfter w:w="61" w:type="dxa"/>
              <w:trHeight w:val="185"/>
            </w:trPr>
          </w:trPrChange>
        </w:trPr>
        <w:tc>
          <w:tcPr>
            <w:tcW w:w="10727" w:type="dxa"/>
            <w:gridSpan w:val="133"/>
            <w:tcBorders>
              <w:bottom w:val="single" w:sz="6" w:space="0" w:color="FFFFFF"/>
            </w:tcBorders>
            <w:shd w:val="clear" w:color="auto" w:fill="auto"/>
            <w:tcPrChange w:id="297" w:author="Ербахаева Бальжина Аюшиевна" w:date="2024-10-10T15:33:00Z">
              <w:tcPr>
                <w:tcW w:w="10752" w:type="dxa"/>
                <w:gridSpan w:val="146"/>
                <w:tcBorders>
                  <w:bottom w:val="single" w:sz="6" w:space="0" w:color="FFFFFF"/>
                </w:tcBorders>
                <w:shd w:val="clear" w:color="auto" w:fill="auto"/>
              </w:tcPr>
            </w:tcPrChange>
          </w:tcPr>
          <w:p w:rsidR="00036145" w:rsidRPr="00853DD6" w:rsidDel="00036145" w:rsidRDefault="00036145" w:rsidP="007C5481">
            <w:pPr>
              <w:spacing w:after="0"/>
              <w:jc w:val="both"/>
              <w:rPr>
                <w:del w:id="298" w:author="Ербахаева Бальжина Аюшиевна" w:date="2024-10-10T14:44:00Z"/>
                <w:rFonts w:ascii="Arial Narrow" w:eastAsia="MS Gothic" w:hAnsi="Arial Narrow"/>
                <w:sz w:val="18"/>
                <w:szCs w:val="18"/>
                <w:lang w:eastAsia="ru-RU"/>
              </w:rPr>
            </w:pPr>
            <w:del w:id="299" w:author="Ербахаева Бальжина Аюшиевна" w:date="2024-10-10T14:44:00Z">
              <w:r w:rsidRPr="00036145" w:rsidDel="00036145">
                <w:rPr>
                  <w:rFonts w:ascii="MS Gothic" w:eastAsia="MS Gothic" w:hAnsi="MS Gothic" w:hint="eastAsia"/>
                  <w:sz w:val="18"/>
                  <w:szCs w:val="18"/>
                  <w:shd w:val="clear" w:color="auto" w:fill="F2F2F2" w:themeFill="background1" w:themeFillShade="F2"/>
                  <w:lang w:eastAsia="ru-RU"/>
                  <w:rPrChange w:id="300" w:author="Ербахаева Бальжина Аюшиевна" w:date="2024-10-10T14:45:00Z">
                    <w:rPr>
                      <w:rFonts w:ascii="MS Gothic" w:eastAsia="MS Gothic" w:hAnsi="MS Gothic" w:hint="eastAsia"/>
                      <w:sz w:val="18"/>
                      <w:szCs w:val="18"/>
                      <w:lang w:eastAsia="ru-RU"/>
                    </w:rPr>
                  </w:rPrChange>
                </w:rPr>
                <w:delText>☐</w:delText>
              </w:r>
            </w:del>
            <w:del w:id="301" w:author="Ербахаева Бальжина Аюшиевна" w:date="2024-10-10T14:45:00Z">
              <w:r w:rsidRPr="00036145" w:rsidDel="00036145">
                <w:rPr>
                  <w:rFonts w:ascii="MS Gothic" w:eastAsia="MS Gothic" w:hAnsi="MS Gothic"/>
                  <w:sz w:val="18"/>
                  <w:szCs w:val="18"/>
                  <w:shd w:val="clear" w:color="auto" w:fill="F2F2F2" w:themeFill="background1" w:themeFillShade="F2"/>
                  <w:lang w:eastAsia="ru-RU"/>
                  <w:rPrChange w:id="302" w:author="Ербахаева Бальжина Аюшиевна" w:date="2024-10-10T14:45:00Z">
                    <w:rPr>
                      <w:rFonts w:ascii="MS Gothic" w:eastAsia="MS Gothic" w:hAnsi="MS Gothic"/>
                      <w:sz w:val="18"/>
                      <w:szCs w:val="18"/>
                      <w:lang w:eastAsia="ru-RU"/>
                    </w:rPr>
                  </w:rPrChange>
                </w:rPr>
                <w:delText xml:space="preserve"> </w:delText>
              </w:r>
              <w:r w:rsidRPr="00036145" w:rsidDel="00036145">
                <w:rPr>
                  <w:rFonts w:ascii="Arial Narrow" w:hAnsi="Arial Narrow" w:cs="Helv"/>
                  <w:iCs/>
                  <w:sz w:val="18"/>
                  <w:szCs w:val="18"/>
                  <w:shd w:val="clear" w:color="auto" w:fill="F2F2F2" w:themeFill="background1" w:themeFillShade="F2"/>
                  <w:rPrChange w:id="303" w:author="Ербахаева Бальжина Аюшиевна" w:date="2024-10-10T14:45:00Z">
                    <w:rPr>
                      <w:rFonts w:ascii="Arial Narrow" w:hAnsi="Arial Narrow" w:cs="Helv"/>
                      <w:iCs/>
                      <w:sz w:val="18"/>
                      <w:szCs w:val="18"/>
                    </w:rPr>
                  </w:rPrChange>
                </w:rPr>
                <w:delText xml:space="preserve">использовать </w:delText>
              </w:r>
            </w:del>
            <w:del w:id="304" w:author="Ербахаева Бальжина Аюшиевна" w:date="2024-10-10T14:44:00Z">
              <w:r w:rsidRPr="00036145" w:rsidDel="00036145">
                <w:rPr>
                  <w:rFonts w:ascii="Arial Narrow" w:hAnsi="Arial Narrow" w:cs="Helv"/>
                  <w:iCs/>
                  <w:sz w:val="18"/>
                  <w:szCs w:val="18"/>
                  <w:shd w:val="clear" w:color="auto" w:fill="F2F2F2" w:themeFill="background1" w:themeFillShade="F2"/>
                  <w:rPrChange w:id="305" w:author="Ербахаева Бальжина Аюшиевна" w:date="2024-10-10T14:45:00Z">
                    <w:rPr>
                      <w:rFonts w:ascii="Arial Narrow" w:hAnsi="Arial Narrow" w:cs="Helv"/>
                      <w:iCs/>
                      <w:sz w:val="18"/>
                      <w:szCs w:val="18"/>
                    </w:rPr>
                  </w:rPrChange>
                </w:rPr>
                <w:delText>Т</w:delText>
              </w:r>
            </w:del>
            <w:del w:id="306" w:author="Ербахаева Бальжина Аюшиевна" w:date="2024-10-10T14:45:00Z">
              <w:r w:rsidRPr="00036145" w:rsidDel="00036145">
                <w:rPr>
                  <w:rFonts w:ascii="Arial Narrow" w:hAnsi="Arial Narrow" w:cs="Helv"/>
                  <w:iCs/>
                  <w:sz w:val="18"/>
                  <w:szCs w:val="18"/>
                  <w:shd w:val="clear" w:color="auto" w:fill="F2F2F2" w:themeFill="background1" w:themeFillShade="F2"/>
                  <w:rPrChange w:id="307" w:author="Ербахаева Бальжина Аюшиевна" w:date="2024-10-10T14:45:00Z">
                    <w:rPr>
                      <w:rFonts w:ascii="Arial Narrow" w:hAnsi="Arial Narrow" w:cs="Helv"/>
                      <w:iCs/>
                      <w:sz w:val="18"/>
                      <w:szCs w:val="18"/>
                    </w:rPr>
                  </w:rPrChange>
                </w:rPr>
                <w:delText>ариф</w:delText>
              </w:r>
            </w:del>
            <w:del w:id="308" w:author="Ербахаева Бальжина Аюшиевна" w:date="2024-10-10T14:44:00Z">
              <w:r w:rsidRPr="00853DD6" w:rsidDel="00036145">
                <w:rPr>
                  <w:rFonts w:ascii="Arial Narrow" w:hAnsi="Arial Narrow" w:cs="Helv"/>
                  <w:iCs/>
                  <w:sz w:val="18"/>
                  <w:szCs w:val="18"/>
                </w:rPr>
                <w:delText>ы Банка (стандартные)</w:delText>
              </w:r>
            </w:del>
          </w:p>
          <w:p w:rsidR="00036145" w:rsidRPr="00853DD6" w:rsidDel="00036145" w:rsidRDefault="00036145" w:rsidP="007C5481">
            <w:pPr>
              <w:spacing w:after="0"/>
              <w:jc w:val="both"/>
              <w:rPr>
                <w:del w:id="309" w:author="Ербахаева Бальжина Аюшиевна" w:date="2024-10-10T14:44:00Z"/>
                <w:rFonts w:ascii="Arial Narrow" w:eastAsia="MS Gothic" w:hAnsi="Arial Narrow"/>
                <w:sz w:val="18"/>
                <w:szCs w:val="18"/>
                <w:lang w:eastAsia="ru-RU"/>
              </w:rPr>
            </w:pPr>
            <w:del w:id="310" w:author="Ербахаева Бальжина Аюшиевна" w:date="2024-10-10T14:42:00Z">
              <w:r w:rsidRPr="00853DD6" w:rsidDel="00036145">
                <w:rPr>
                  <w:rFonts w:ascii="Arial Narrow" w:eastAsia="MS Gothic" w:hAnsi="Arial Narrow"/>
                  <w:sz w:val="18"/>
                  <w:szCs w:val="18"/>
                  <w:lang w:eastAsia="ru-RU"/>
                </w:rPr>
                <w:delText>Валюта:</w:delText>
              </w:r>
            </w:del>
          </w:p>
          <w:p w:rsidR="00036145" w:rsidRPr="00853DD6" w:rsidDel="00036145" w:rsidRDefault="00036145" w:rsidP="00036145">
            <w:pPr>
              <w:spacing w:after="0"/>
              <w:jc w:val="both"/>
              <w:rPr>
                <w:del w:id="311" w:author="Ербахаева Бальжина Аюшиевна" w:date="2024-10-10T14:44:00Z"/>
                <w:rFonts w:ascii="Arial Narrow" w:hAnsi="Arial Narrow" w:cs="Helv"/>
                <w:iCs/>
                <w:sz w:val="18"/>
                <w:szCs w:val="18"/>
              </w:rPr>
              <w:pPrChange w:id="312" w:author="Ербахаева Бальжина Аюшиевна" w:date="2024-10-10T14:44:00Z">
                <w:pPr>
                  <w:spacing w:after="0"/>
                </w:pPr>
              </w:pPrChange>
            </w:pPr>
            <w:del w:id="313" w:author="Ербахаева Бальжина Аюшиевна" w:date="2024-10-10T14:42:00Z">
              <w:r w:rsidRPr="00853DD6" w:rsidDel="00036145">
                <w:rPr>
                  <w:rFonts w:ascii="MS Gothic" w:eastAsia="MS Gothic" w:hAnsi="MS Gothic"/>
                  <w:sz w:val="18"/>
                  <w:szCs w:val="18"/>
                  <w:lang w:eastAsia="ru-RU"/>
                </w:rPr>
                <w:delText>☐</w:delText>
              </w:r>
              <w:r w:rsidRPr="00853DD6" w:rsidDel="00036145">
                <w:rPr>
                  <w:rFonts w:ascii="Arial Narrow" w:hAnsi="Arial Narrow" w:cs="Helv"/>
                  <w:iCs/>
                  <w:sz w:val="18"/>
                  <w:szCs w:val="18"/>
                </w:rPr>
                <w:delText xml:space="preserve">  </w:delText>
              </w:r>
              <w:r w:rsidRPr="00036145" w:rsidDel="00036145">
                <w:rPr>
                  <w:rFonts w:ascii="Arial Narrow" w:hAnsi="Arial Narrow" w:cs="Helv"/>
                  <w:iCs/>
                  <w:sz w:val="18"/>
                  <w:szCs w:val="18"/>
                  <w:rPrChange w:id="314" w:author="Ербахаева Бальжина Аюшиевна" w:date="2024-10-10T14:49:00Z">
                    <w:rPr>
                      <w:rFonts w:ascii="Arial Narrow" w:hAnsi="Arial Narrow" w:cs="Helv"/>
                      <w:iCs/>
                      <w:sz w:val="18"/>
                      <w:szCs w:val="18"/>
                      <w:lang w:val="en-US"/>
                    </w:rPr>
                  </w:rPrChange>
                </w:rPr>
                <w:delText>_____/__</w:delText>
              </w:r>
              <w:r w:rsidRPr="00853DD6" w:rsidDel="00036145">
                <w:rPr>
                  <w:rFonts w:ascii="Arial Narrow" w:hAnsi="Arial Narrow" w:cs="Helv"/>
                  <w:iCs/>
                  <w:sz w:val="18"/>
                  <w:szCs w:val="18"/>
                </w:rPr>
                <w:delText>_ (указать/шт)</w:delText>
              </w:r>
              <w:r w:rsidRPr="00036145" w:rsidDel="00036145">
                <w:rPr>
                  <w:rFonts w:ascii="Arial Narrow" w:hAnsi="Arial Narrow" w:cs="Helv"/>
                  <w:iCs/>
                  <w:sz w:val="18"/>
                  <w:szCs w:val="18"/>
                  <w:rPrChange w:id="315" w:author="Ербахаева Бальжина Аюшиевна" w:date="2024-10-10T14:49:00Z">
                    <w:rPr>
                      <w:rFonts w:ascii="Arial Narrow" w:hAnsi="Arial Narrow" w:cs="Helv"/>
                      <w:iCs/>
                      <w:sz w:val="18"/>
                      <w:szCs w:val="18"/>
                      <w:lang w:val="en-US"/>
                    </w:rPr>
                  </w:rPrChange>
                </w:rPr>
                <w:delText xml:space="preserve">       </w:delText>
              </w:r>
            </w:del>
          </w:p>
          <w:p w:rsidR="00036145" w:rsidRPr="00853DD6" w:rsidDel="00036145" w:rsidRDefault="00036145" w:rsidP="00036145">
            <w:pPr>
              <w:spacing w:after="0"/>
              <w:jc w:val="both"/>
              <w:rPr>
                <w:del w:id="316" w:author="Ербахаева Бальжина Аюшиевна" w:date="2024-10-10T14:45:00Z"/>
                <w:rFonts w:ascii="Arial Narrow" w:eastAsia="MS Gothic" w:hAnsi="Arial Narrow"/>
                <w:sz w:val="18"/>
                <w:szCs w:val="18"/>
                <w:lang w:eastAsia="ru-RU"/>
              </w:rPr>
              <w:pPrChange w:id="317" w:author="Ербахаева Бальжина Аюшиевна" w:date="2024-10-10T14:44:00Z">
                <w:pPr>
                  <w:spacing w:after="0"/>
                </w:pPr>
              </w:pPrChange>
            </w:pPr>
            <w:del w:id="318" w:author="Ербахаева Бальжина Аюшиевна" w:date="2024-10-10T14:42:00Z">
              <w:r w:rsidRPr="00853DD6" w:rsidDel="00036145">
                <w:rPr>
                  <w:rFonts w:ascii="MS Gothic" w:eastAsia="MS Gothic" w:hAnsi="MS Gothic"/>
                  <w:sz w:val="18"/>
                  <w:szCs w:val="18"/>
                  <w:lang w:eastAsia="ru-RU"/>
                </w:rPr>
                <w:delText>☐</w:delText>
              </w:r>
              <w:r w:rsidRPr="00853DD6" w:rsidDel="00036145">
                <w:rPr>
                  <w:rFonts w:ascii="Arial Narrow" w:hAnsi="Arial Narrow" w:cs="Helv"/>
                  <w:iCs/>
                  <w:sz w:val="18"/>
                  <w:szCs w:val="18"/>
                </w:rPr>
                <w:delText xml:space="preserve">  </w:delText>
              </w:r>
              <w:r w:rsidRPr="00036145" w:rsidDel="00036145">
                <w:rPr>
                  <w:rFonts w:ascii="Arial Narrow" w:hAnsi="Arial Narrow" w:cs="Helv"/>
                  <w:iCs/>
                  <w:sz w:val="18"/>
                  <w:szCs w:val="18"/>
                  <w:rPrChange w:id="319" w:author="Ербахаева Бальжина Аюшиевна" w:date="2024-10-10T14:49:00Z">
                    <w:rPr>
                      <w:rFonts w:ascii="Arial Narrow" w:hAnsi="Arial Narrow" w:cs="Helv"/>
                      <w:iCs/>
                      <w:sz w:val="18"/>
                      <w:szCs w:val="18"/>
                      <w:lang w:val="en-US"/>
                    </w:rPr>
                  </w:rPrChange>
                </w:rPr>
                <w:delText xml:space="preserve">  _____/__</w:delText>
              </w:r>
              <w:r w:rsidRPr="00853DD6" w:rsidDel="00036145">
                <w:rPr>
                  <w:rFonts w:ascii="Arial Narrow" w:hAnsi="Arial Narrow" w:cs="Helv"/>
                  <w:iCs/>
                  <w:sz w:val="18"/>
                  <w:szCs w:val="18"/>
                </w:rPr>
                <w:delText>_  (указать/шт)</w:delText>
              </w:r>
            </w:del>
          </w:p>
        </w:tc>
      </w:tr>
      <w:tr w:rsidR="007C5481" w:rsidRPr="00853DD6" w:rsidDel="00036145" w:rsidTr="008B406E">
        <w:tblPrEx>
          <w:tblPrExChange w:id="320" w:author="Ербахаева Бальжина Аюшиевна" w:date="2024-10-10T15:33:00Z">
            <w:tblPrEx>
              <w:tblW w:w="10803" w:type="dxa"/>
            </w:tblPrEx>
          </w:tblPrExChange>
        </w:tblPrEx>
        <w:trPr>
          <w:gridAfter w:val="3"/>
          <w:wAfter w:w="80" w:type="dxa"/>
          <w:trHeight w:val="185"/>
          <w:del w:id="321" w:author="Ербахаева Бальжина Аюшиевна" w:date="2024-10-10T14:44:00Z"/>
          <w:trPrChange w:id="322" w:author="Ербахаева Бальжина Аюшиевна" w:date="2024-10-10T15:33:00Z">
            <w:trPr>
              <w:gridAfter w:val="3"/>
              <w:wAfter w:w="51" w:type="dxa"/>
              <w:trHeight w:val="185"/>
            </w:trPr>
          </w:trPrChange>
        </w:trPr>
        <w:tc>
          <w:tcPr>
            <w:tcW w:w="4806" w:type="dxa"/>
            <w:gridSpan w:val="35"/>
            <w:tcBorders>
              <w:top w:val="single" w:sz="6" w:space="0" w:color="FFFFFF"/>
              <w:left w:val="single" w:sz="6" w:space="0" w:color="FFFFFF"/>
              <w:bottom w:val="single" w:sz="6" w:space="0" w:color="FFFFFF"/>
              <w:right w:val="single" w:sz="6" w:space="0" w:color="FFFFFF"/>
            </w:tcBorders>
            <w:shd w:val="clear" w:color="auto" w:fill="D0CECE"/>
            <w:tcPrChange w:id="323" w:author="Ербахаева Бальжина Аюшиевна" w:date="2024-10-10T15:33:00Z">
              <w:tcPr>
                <w:tcW w:w="4827" w:type="dxa"/>
                <w:gridSpan w:val="35"/>
                <w:tcBorders>
                  <w:top w:val="single" w:sz="6" w:space="0" w:color="FFFFFF"/>
                  <w:left w:val="single" w:sz="6" w:space="0" w:color="FFFFFF"/>
                  <w:bottom w:val="single" w:sz="6" w:space="0" w:color="FFFFFF"/>
                  <w:right w:val="single" w:sz="6" w:space="0" w:color="FFFFFF"/>
                </w:tcBorders>
                <w:shd w:val="clear" w:color="auto" w:fill="D0CECE"/>
              </w:tcPr>
            </w:tcPrChange>
          </w:tcPr>
          <w:p w:rsidR="007C5481" w:rsidRPr="00853DD6" w:rsidDel="00036145" w:rsidRDefault="007C5481" w:rsidP="007C5481">
            <w:pPr>
              <w:spacing w:after="0"/>
              <w:jc w:val="center"/>
              <w:rPr>
                <w:del w:id="324" w:author="Ербахаева Бальжина Аюшиевна" w:date="2024-10-10T14:44:00Z"/>
                <w:rFonts w:ascii="MS Gothic" w:eastAsia="MS Gothic" w:hAnsi="MS Gothic"/>
                <w:sz w:val="18"/>
                <w:szCs w:val="18"/>
                <w:lang w:eastAsia="ru-RU"/>
              </w:rPr>
            </w:pPr>
            <w:del w:id="325" w:author="Ербахаева Бальжина Аюшиевна" w:date="2024-10-10T14:44:00Z">
              <w:r w:rsidRPr="00853DD6" w:rsidDel="00036145">
                <w:rPr>
                  <w:rFonts w:ascii="Arial Narrow" w:eastAsia="Times New Roman" w:hAnsi="Arial Narrow"/>
                  <w:sz w:val="18"/>
                  <w:szCs w:val="18"/>
                  <w:lang w:eastAsia="ru-RU"/>
                </w:rPr>
                <w:delText>Выбор тарифного плана для расчетного счета в иностранной валюте</w:delText>
              </w:r>
            </w:del>
          </w:p>
        </w:tc>
        <w:tc>
          <w:tcPr>
            <w:tcW w:w="5921" w:type="dxa"/>
            <w:gridSpan w:val="98"/>
            <w:tcBorders>
              <w:top w:val="single" w:sz="6" w:space="0" w:color="FFFFFF"/>
              <w:left w:val="single" w:sz="6" w:space="0" w:color="FFFFFF"/>
              <w:bottom w:val="single" w:sz="6" w:space="0" w:color="FFFFFF"/>
              <w:right w:val="single" w:sz="6" w:space="0" w:color="FFFFFF"/>
            </w:tcBorders>
            <w:shd w:val="clear" w:color="auto" w:fill="D0CECE"/>
            <w:tcPrChange w:id="326" w:author="Ербахаева Бальжина Аюшиевна" w:date="2024-10-10T15:33:00Z">
              <w:tcPr>
                <w:tcW w:w="5925" w:type="dxa"/>
                <w:gridSpan w:val="111"/>
                <w:tcBorders>
                  <w:top w:val="single" w:sz="6" w:space="0" w:color="FFFFFF"/>
                  <w:left w:val="single" w:sz="6" w:space="0" w:color="FFFFFF"/>
                  <w:bottom w:val="single" w:sz="6" w:space="0" w:color="FFFFFF"/>
                  <w:right w:val="single" w:sz="6" w:space="0" w:color="FFFFFF"/>
                </w:tcBorders>
                <w:shd w:val="clear" w:color="auto" w:fill="D0CECE"/>
              </w:tcPr>
            </w:tcPrChange>
          </w:tcPr>
          <w:p w:rsidR="007C5481" w:rsidRPr="00853DD6" w:rsidDel="00036145" w:rsidRDefault="007C5481" w:rsidP="007C5481">
            <w:pPr>
              <w:spacing w:after="0"/>
              <w:jc w:val="center"/>
              <w:rPr>
                <w:del w:id="327" w:author="Ербахаева Бальжина Аюшиевна" w:date="2024-10-10T14:44:00Z"/>
                <w:rFonts w:ascii="MS Gothic" w:eastAsia="MS Gothic" w:hAnsi="MS Gothic"/>
                <w:sz w:val="18"/>
                <w:szCs w:val="18"/>
                <w:lang w:eastAsia="ru-RU"/>
              </w:rPr>
            </w:pPr>
          </w:p>
        </w:tc>
      </w:tr>
      <w:tr w:rsidR="00036145" w:rsidRPr="00853DD6" w:rsidDel="00036145" w:rsidTr="008B406E">
        <w:tblPrEx>
          <w:tblPrExChange w:id="328" w:author="Ербахаева Бальжина Аюшиевна" w:date="2024-10-10T15:33:00Z">
            <w:tblPrEx>
              <w:tblW w:w="10803" w:type="dxa"/>
            </w:tblPrEx>
          </w:tblPrExChange>
        </w:tblPrEx>
        <w:trPr>
          <w:gridAfter w:val="3"/>
          <w:wAfter w:w="80" w:type="dxa"/>
          <w:trHeight w:val="170"/>
          <w:del w:id="329" w:author="Ербахаева Бальжина Аюшиевна" w:date="2024-10-10T14:49:00Z"/>
          <w:trPrChange w:id="330" w:author="Ербахаева Бальжина Аюшиевна" w:date="2024-10-10T15:33:00Z">
            <w:trPr>
              <w:gridAfter w:val="3"/>
              <w:wAfter w:w="76" w:type="dxa"/>
              <w:trHeight w:val="170"/>
            </w:trPr>
          </w:trPrChange>
        </w:trPr>
        <w:tc>
          <w:tcPr>
            <w:tcW w:w="10727" w:type="dxa"/>
            <w:gridSpan w:val="133"/>
            <w:tcBorders>
              <w:top w:val="single" w:sz="6" w:space="0" w:color="FFFFFF"/>
            </w:tcBorders>
            <w:shd w:val="clear" w:color="auto" w:fill="auto"/>
            <w:tcPrChange w:id="331" w:author="Ербахаева Бальжина Аюшиевна" w:date="2024-10-10T15:33:00Z">
              <w:tcPr>
                <w:tcW w:w="10752" w:type="dxa"/>
                <w:gridSpan w:val="146"/>
                <w:tcBorders>
                  <w:top w:val="single" w:sz="6" w:space="0" w:color="FFFFFF"/>
                </w:tcBorders>
                <w:shd w:val="clear" w:color="auto" w:fill="auto"/>
              </w:tcPr>
            </w:tcPrChange>
          </w:tcPr>
          <w:p w:rsidR="00036145" w:rsidRPr="00853DD6" w:rsidDel="002841B4" w:rsidRDefault="00036145" w:rsidP="007C5481">
            <w:pPr>
              <w:spacing w:after="0"/>
              <w:rPr>
                <w:del w:id="332" w:author="Ербахаева Бальжина Аюшиевна" w:date="2024-10-10T13:13:00Z"/>
                <w:rFonts w:ascii="Arial Narrow" w:hAnsi="Arial Narrow" w:cs="Helv"/>
                <w:iCs/>
                <w:sz w:val="18"/>
                <w:szCs w:val="18"/>
              </w:rPr>
            </w:pPr>
            <w:del w:id="333" w:author="Ербахаева Бальжина Аюшиевна" w:date="2024-10-10T13:13:00Z">
              <w:r w:rsidRPr="00853DD6" w:rsidDel="002841B4">
                <w:rPr>
                  <w:rFonts w:ascii="MS Gothic" w:eastAsia="MS Gothic" w:hAnsi="MS Gothic" w:hint="eastAsia"/>
                  <w:sz w:val="18"/>
                  <w:szCs w:val="18"/>
                  <w:lang w:eastAsia="ru-RU"/>
                </w:rPr>
                <w:delText>☐</w:delText>
              </w:r>
              <w:r w:rsidRPr="00853DD6" w:rsidDel="002841B4">
                <w:rPr>
                  <w:rFonts w:ascii="MS Gothic" w:eastAsia="MS Gothic" w:hAnsi="MS Gothic"/>
                  <w:sz w:val="18"/>
                  <w:szCs w:val="18"/>
                  <w:lang w:eastAsia="ru-RU"/>
                </w:rPr>
                <w:delText xml:space="preserve"> </w:delText>
              </w:r>
              <w:r w:rsidRPr="00853DD6" w:rsidDel="002841B4">
                <w:rPr>
                  <w:rFonts w:ascii="Arial Narrow" w:hAnsi="Arial Narrow" w:cs="Helv"/>
                  <w:iCs/>
                  <w:sz w:val="18"/>
                  <w:szCs w:val="18"/>
                </w:rPr>
                <w:delText xml:space="preserve">«ВЭД»          </w:delText>
              </w:r>
            </w:del>
          </w:p>
          <w:p w:rsidR="00036145" w:rsidRPr="00853DD6" w:rsidDel="00036145" w:rsidRDefault="00036145" w:rsidP="007C5481">
            <w:pPr>
              <w:spacing w:after="0"/>
              <w:rPr>
                <w:del w:id="334" w:author="Ербахаева Бальжина Аюшиевна" w:date="2024-10-10T14:49:00Z"/>
                <w:rFonts w:ascii="Arial Narrow" w:eastAsia="Times New Roman" w:hAnsi="Arial Narrow"/>
                <w:b/>
                <w:sz w:val="18"/>
                <w:szCs w:val="18"/>
                <w:lang w:eastAsia="ru-RU"/>
              </w:rPr>
            </w:pPr>
            <w:del w:id="335" w:author="Ербахаева Бальжина Аюшиевна" w:date="2024-10-10T14:49:00Z">
              <w:r w:rsidRPr="00853DD6" w:rsidDel="00036145">
                <w:rPr>
                  <w:rFonts w:ascii="MS Gothic" w:eastAsia="MS Gothic" w:hAnsi="MS Gothic" w:hint="eastAsia"/>
                  <w:sz w:val="18"/>
                  <w:szCs w:val="18"/>
                  <w:lang w:eastAsia="ru-RU"/>
                </w:rPr>
                <w:delText>☐</w:delText>
              </w:r>
              <w:r w:rsidRPr="00853DD6" w:rsidDel="00036145">
                <w:rPr>
                  <w:rFonts w:ascii="Arial Narrow" w:hAnsi="Arial Narrow" w:cs="Helv"/>
                  <w:iCs/>
                  <w:sz w:val="18"/>
                  <w:szCs w:val="18"/>
                </w:rPr>
                <w:delText xml:space="preserve">  «для экспортно-ориентированных компаний АПК»     </w:delText>
              </w:r>
            </w:del>
            <w:del w:id="336" w:author="Ербахаева Бальжина Аюшиевна" w:date="2024-10-10T14:48:00Z">
              <w:r w:rsidRPr="00853DD6" w:rsidDel="00036145">
                <w:rPr>
                  <w:rFonts w:ascii="Arial Narrow" w:hAnsi="Arial Narrow" w:cs="Helv"/>
                  <w:iCs/>
                  <w:sz w:val="18"/>
                  <w:szCs w:val="18"/>
                </w:rPr>
                <w:delText xml:space="preserve">   </w:delText>
              </w:r>
            </w:del>
            <w:del w:id="337" w:author="Ербахаева Бальжина Аюшиевна" w:date="2024-10-10T14:49:00Z">
              <w:r w:rsidRPr="00853DD6" w:rsidDel="00036145">
                <w:rPr>
                  <w:rFonts w:ascii="Arial Narrow" w:hAnsi="Arial Narrow" w:cs="Helv"/>
                  <w:iCs/>
                  <w:sz w:val="18"/>
                  <w:szCs w:val="18"/>
                </w:rPr>
                <w:delText xml:space="preserve">  </w:delText>
              </w:r>
            </w:del>
            <w:del w:id="338" w:author="Ербахаева Бальжина Аюшиевна" w:date="2024-10-10T14:48:00Z">
              <w:r w:rsidRPr="00853DD6" w:rsidDel="00036145">
                <w:rPr>
                  <w:rFonts w:ascii="Arial Narrow" w:hAnsi="Arial Narrow" w:cs="Helv"/>
                  <w:iCs/>
                  <w:sz w:val="18"/>
                  <w:szCs w:val="18"/>
                </w:rPr>
                <w:delText xml:space="preserve">   </w:delText>
              </w:r>
            </w:del>
            <w:del w:id="339" w:author="Ербахаева Бальжина Аюшиевна" w:date="2024-10-10T14:49:00Z">
              <w:r w:rsidRPr="00853DD6" w:rsidDel="00036145">
                <w:rPr>
                  <w:rFonts w:ascii="Arial Narrow" w:hAnsi="Arial Narrow" w:cs="Helv"/>
                  <w:iCs/>
                  <w:sz w:val="18"/>
                  <w:szCs w:val="18"/>
                </w:rPr>
                <w:delText xml:space="preserve">         </w:delText>
              </w:r>
            </w:del>
          </w:p>
          <w:p w:rsidR="00036145" w:rsidRPr="00853DD6" w:rsidDel="00036145" w:rsidRDefault="00036145" w:rsidP="007C5481">
            <w:pPr>
              <w:spacing w:after="0"/>
              <w:jc w:val="center"/>
              <w:rPr>
                <w:del w:id="340" w:author="Ербахаева Бальжина Аюшиевна" w:date="2024-10-10T14:49:00Z"/>
                <w:rFonts w:ascii="Arial Narrow" w:hAnsi="Arial Narrow" w:cs="Helv"/>
                <w:iCs/>
                <w:sz w:val="18"/>
                <w:szCs w:val="18"/>
              </w:rPr>
            </w:pPr>
            <w:del w:id="341" w:author="Ербахаева Бальжина Аюшиевна" w:date="2024-10-10T14:49:00Z">
              <w:r w:rsidRPr="00853DD6" w:rsidDel="00036145">
                <w:rPr>
                  <w:rFonts w:ascii="MS Gothic" w:eastAsia="MS Gothic" w:hAnsi="MS Gothic"/>
                  <w:sz w:val="18"/>
                  <w:szCs w:val="18"/>
                  <w:lang w:eastAsia="ru-RU"/>
                </w:rPr>
                <w:delText>☐</w:delText>
              </w:r>
              <w:r w:rsidRPr="00853DD6" w:rsidDel="00036145">
                <w:rPr>
                  <w:rFonts w:ascii="Arial Narrow" w:hAnsi="Arial Narrow" w:cs="Helv"/>
                  <w:iCs/>
                  <w:sz w:val="18"/>
                  <w:szCs w:val="18"/>
                </w:rPr>
                <w:delText xml:space="preserve">  </w:delText>
              </w:r>
              <w:r w:rsidRPr="00036145" w:rsidDel="00036145">
                <w:rPr>
                  <w:rFonts w:ascii="Arial Narrow" w:hAnsi="Arial Narrow" w:cs="Helv"/>
                  <w:iCs/>
                  <w:sz w:val="18"/>
                  <w:szCs w:val="18"/>
                  <w:rPrChange w:id="342" w:author="Ербахаева Бальжина Аюшиевна" w:date="2024-10-10T14:48:00Z">
                    <w:rPr>
                      <w:rFonts w:ascii="Arial Narrow" w:hAnsi="Arial Narrow" w:cs="Helv"/>
                      <w:iCs/>
                      <w:sz w:val="18"/>
                      <w:szCs w:val="18"/>
                      <w:lang w:val="en-US"/>
                    </w:rPr>
                  </w:rPrChange>
                </w:rPr>
                <w:delText>___/__</w:delText>
              </w:r>
              <w:r w:rsidRPr="00853DD6" w:rsidDel="00036145">
                <w:rPr>
                  <w:rFonts w:ascii="Arial Narrow" w:hAnsi="Arial Narrow" w:cs="Helv"/>
                  <w:iCs/>
                  <w:sz w:val="18"/>
                  <w:szCs w:val="18"/>
                </w:rPr>
                <w:delText>_  (шт)</w:delText>
              </w:r>
            </w:del>
          </w:p>
          <w:p w:rsidR="00036145" w:rsidRPr="00853DD6" w:rsidDel="00036145" w:rsidRDefault="00036145" w:rsidP="007C5481">
            <w:pPr>
              <w:spacing w:after="0"/>
              <w:jc w:val="center"/>
              <w:rPr>
                <w:del w:id="343" w:author="Ербахаева Бальжина Аюшиевна" w:date="2024-10-10T14:49:00Z"/>
                <w:rFonts w:ascii="Arial Narrow" w:hAnsi="Arial Narrow" w:cs="Helv"/>
                <w:iCs/>
                <w:sz w:val="18"/>
                <w:szCs w:val="18"/>
              </w:rPr>
            </w:pPr>
            <w:del w:id="344" w:author="Ербахаева Бальжина Аюшиевна" w:date="2024-10-10T14:47:00Z">
              <w:r w:rsidRPr="00853DD6" w:rsidDel="00036145">
                <w:rPr>
                  <w:rFonts w:ascii="MS Gothic" w:eastAsia="MS Gothic" w:hAnsi="MS Gothic"/>
                  <w:sz w:val="18"/>
                  <w:szCs w:val="18"/>
                  <w:lang w:eastAsia="ru-RU"/>
                </w:rPr>
                <w:delText xml:space="preserve">☐ </w:delText>
              </w:r>
              <w:r w:rsidRPr="00036145" w:rsidDel="00036145">
                <w:rPr>
                  <w:rFonts w:ascii="Arial Narrow" w:hAnsi="Arial Narrow" w:cs="Helv"/>
                  <w:iCs/>
                  <w:sz w:val="18"/>
                  <w:szCs w:val="18"/>
                  <w:rPrChange w:id="345" w:author="Ербахаева Бальжина Аюшиевна" w:date="2024-10-10T14:48:00Z">
                    <w:rPr>
                      <w:rFonts w:ascii="Arial Narrow" w:hAnsi="Arial Narrow" w:cs="Helv"/>
                      <w:iCs/>
                      <w:sz w:val="18"/>
                      <w:szCs w:val="18"/>
                      <w:lang w:val="en-US"/>
                    </w:rPr>
                  </w:rPrChange>
                </w:rPr>
                <w:delText>_____/__</w:delText>
              </w:r>
              <w:r w:rsidRPr="00853DD6" w:rsidDel="00036145">
                <w:rPr>
                  <w:rFonts w:ascii="Arial Narrow" w:hAnsi="Arial Narrow" w:cs="Helv"/>
                  <w:iCs/>
                  <w:sz w:val="18"/>
                  <w:szCs w:val="18"/>
                </w:rPr>
                <w:delText>_ (шт)</w:delText>
              </w:r>
            </w:del>
          </w:p>
        </w:tc>
      </w:tr>
      <w:tr w:rsidR="007C5481" w:rsidRPr="00853DD6" w:rsidTr="008B406E">
        <w:tblPrEx>
          <w:tblPrExChange w:id="346" w:author="Ербахаева Бальжина Аюшиевна" w:date="2024-10-10T15:33:00Z">
            <w:tblPrEx>
              <w:tblW w:w="10803" w:type="dxa"/>
            </w:tblPrEx>
          </w:tblPrExChange>
        </w:tblPrEx>
        <w:trPr>
          <w:gridAfter w:val="3"/>
          <w:wAfter w:w="80" w:type="dxa"/>
          <w:trHeight w:val="53"/>
          <w:trPrChange w:id="347" w:author="Ербахаева Бальжина Аюшиевна" w:date="2024-10-10T15:33:00Z">
            <w:trPr>
              <w:gridAfter w:val="3"/>
              <w:wAfter w:w="51" w:type="dxa"/>
              <w:trHeight w:val="53"/>
            </w:trPr>
          </w:trPrChange>
        </w:trPr>
        <w:tc>
          <w:tcPr>
            <w:tcW w:w="10727" w:type="dxa"/>
            <w:gridSpan w:val="133"/>
            <w:shd w:val="clear" w:color="auto" w:fill="D9D9D9"/>
            <w:tcPrChange w:id="348" w:author="Ербахаева Бальжина Аюшиевна" w:date="2024-10-10T15:33:00Z">
              <w:tcPr>
                <w:tcW w:w="10752" w:type="dxa"/>
                <w:gridSpan w:val="146"/>
                <w:shd w:val="clear" w:color="auto" w:fill="D9D9D9"/>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 xml:space="preserve">☐ </w:t>
            </w:r>
            <w:r w:rsidRPr="00853DD6">
              <w:rPr>
                <w:rFonts w:ascii="Arial Narrow" w:hAnsi="Arial Narrow" w:cs="Helv"/>
                <w:b/>
                <w:iCs/>
                <w:sz w:val="18"/>
                <w:szCs w:val="18"/>
              </w:rPr>
              <w:t>СПЕЦИАЛЬНЫЕ БАНКОВСКИЕ СЧЕТА</w:t>
            </w:r>
          </w:p>
        </w:tc>
      </w:tr>
      <w:tr w:rsidR="007C5481" w:rsidRPr="00853DD6" w:rsidTr="008B406E">
        <w:tblPrEx>
          <w:tblPrExChange w:id="349" w:author="Ербахаева Бальжина Аюшиевна" w:date="2024-10-10T15:33:00Z">
            <w:tblPrEx>
              <w:tblW w:w="10803" w:type="dxa"/>
            </w:tblPrEx>
          </w:tblPrExChange>
        </w:tblPrEx>
        <w:trPr>
          <w:gridAfter w:val="3"/>
          <w:wAfter w:w="80" w:type="dxa"/>
          <w:trHeight w:val="53"/>
          <w:trPrChange w:id="350" w:author="Ербахаева Бальжина Аюшиевна" w:date="2024-10-10T15:33:00Z">
            <w:trPr>
              <w:gridAfter w:val="3"/>
              <w:wAfter w:w="51" w:type="dxa"/>
              <w:trHeight w:val="53"/>
            </w:trPr>
          </w:trPrChange>
        </w:trPr>
        <w:tc>
          <w:tcPr>
            <w:tcW w:w="10727" w:type="dxa"/>
            <w:gridSpan w:val="133"/>
            <w:shd w:val="clear" w:color="auto" w:fill="FFFFFF"/>
            <w:tcPrChange w:id="351"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платежного агента в валюте РФ</w:t>
            </w:r>
          </w:p>
        </w:tc>
      </w:tr>
      <w:tr w:rsidR="007C5481" w:rsidRPr="00853DD6" w:rsidTr="008B406E">
        <w:tblPrEx>
          <w:tblPrExChange w:id="352" w:author="Ербахаева Бальжина Аюшиевна" w:date="2024-10-10T15:33:00Z">
            <w:tblPrEx>
              <w:tblW w:w="10803" w:type="dxa"/>
            </w:tblPrEx>
          </w:tblPrExChange>
        </w:tblPrEx>
        <w:trPr>
          <w:gridAfter w:val="3"/>
          <w:wAfter w:w="80" w:type="dxa"/>
          <w:trHeight w:val="53"/>
          <w:trPrChange w:id="353" w:author="Ербахаева Бальжина Аюшиевна" w:date="2024-10-10T15:33:00Z">
            <w:trPr>
              <w:gridAfter w:val="3"/>
              <w:wAfter w:w="51" w:type="dxa"/>
              <w:trHeight w:val="53"/>
            </w:trPr>
          </w:trPrChange>
        </w:trPr>
        <w:tc>
          <w:tcPr>
            <w:tcW w:w="10727" w:type="dxa"/>
            <w:gridSpan w:val="133"/>
            <w:shd w:val="clear" w:color="auto" w:fill="FFFFFF"/>
            <w:tcPrChange w:id="354"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банковского платежного агента (субагента) в валюте РФ</w:t>
            </w:r>
          </w:p>
        </w:tc>
      </w:tr>
      <w:tr w:rsidR="007C5481" w:rsidRPr="00853DD6" w:rsidTr="008B406E">
        <w:tblPrEx>
          <w:tblPrExChange w:id="355" w:author="Ербахаева Бальжина Аюшиевна" w:date="2024-10-10T15:33:00Z">
            <w:tblPrEx>
              <w:tblW w:w="10803" w:type="dxa"/>
            </w:tblPrEx>
          </w:tblPrExChange>
        </w:tblPrEx>
        <w:trPr>
          <w:gridAfter w:val="3"/>
          <w:wAfter w:w="80" w:type="dxa"/>
          <w:trHeight w:val="53"/>
          <w:trPrChange w:id="356" w:author="Ербахаева Бальжина Аюшиевна" w:date="2024-10-10T15:33:00Z">
            <w:trPr>
              <w:gridAfter w:val="3"/>
              <w:wAfter w:w="51" w:type="dxa"/>
              <w:trHeight w:val="53"/>
            </w:trPr>
          </w:trPrChange>
        </w:trPr>
        <w:tc>
          <w:tcPr>
            <w:tcW w:w="10727" w:type="dxa"/>
            <w:gridSpan w:val="133"/>
            <w:shd w:val="clear" w:color="auto" w:fill="FFFFFF"/>
            <w:tcPrChange w:id="357"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поставщика в валюте РФ</w:t>
            </w:r>
          </w:p>
        </w:tc>
      </w:tr>
      <w:tr w:rsidR="007C5481" w:rsidRPr="00853DD6" w:rsidTr="008B406E">
        <w:tblPrEx>
          <w:tblPrExChange w:id="358" w:author="Ербахаева Бальжина Аюшиевна" w:date="2024-10-10T15:33:00Z">
            <w:tblPrEx>
              <w:tblW w:w="10803" w:type="dxa"/>
            </w:tblPrEx>
          </w:tblPrExChange>
        </w:tblPrEx>
        <w:trPr>
          <w:gridAfter w:val="3"/>
          <w:wAfter w:w="80" w:type="dxa"/>
          <w:trHeight w:val="53"/>
          <w:trPrChange w:id="359" w:author="Ербахаева Бальжина Аюшиевна" w:date="2024-10-10T15:33:00Z">
            <w:trPr>
              <w:gridAfter w:val="3"/>
              <w:wAfter w:w="51" w:type="dxa"/>
              <w:trHeight w:val="53"/>
            </w:trPr>
          </w:trPrChange>
        </w:trPr>
        <w:tc>
          <w:tcPr>
            <w:tcW w:w="10727" w:type="dxa"/>
            <w:gridSpan w:val="133"/>
            <w:shd w:val="clear" w:color="auto" w:fill="FFFFFF"/>
            <w:tcPrChange w:id="360"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брокерский счет в валюте РФ</w:t>
            </w:r>
          </w:p>
        </w:tc>
      </w:tr>
      <w:tr w:rsidR="007C5481" w:rsidRPr="00853DD6" w:rsidTr="008B406E">
        <w:tblPrEx>
          <w:tblPrExChange w:id="361" w:author="Ербахаева Бальжина Аюшиевна" w:date="2024-10-10T15:33:00Z">
            <w:tblPrEx>
              <w:tblW w:w="10803" w:type="dxa"/>
            </w:tblPrEx>
          </w:tblPrExChange>
        </w:tblPrEx>
        <w:trPr>
          <w:gridAfter w:val="3"/>
          <w:wAfter w:w="80" w:type="dxa"/>
          <w:trHeight w:val="53"/>
          <w:trPrChange w:id="362" w:author="Ербахаева Бальжина Аюшиевна" w:date="2024-10-10T15:33:00Z">
            <w:trPr>
              <w:gridAfter w:val="3"/>
              <w:wAfter w:w="51" w:type="dxa"/>
              <w:trHeight w:val="53"/>
            </w:trPr>
          </w:trPrChange>
        </w:trPr>
        <w:tc>
          <w:tcPr>
            <w:tcW w:w="10727" w:type="dxa"/>
            <w:gridSpan w:val="133"/>
            <w:shd w:val="clear" w:color="auto" w:fill="FFFFFF"/>
            <w:tcPrChange w:id="363" w:author="Ербахаева Бальжина Аюшиевна" w:date="2024-10-10T15:33:00Z">
              <w:tcPr>
                <w:tcW w:w="10752" w:type="dxa"/>
                <w:gridSpan w:val="146"/>
                <w:shd w:val="clear" w:color="auto" w:fill="FFFFFF"/>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w:t>
            </w:r>
            <w:r w:rsidRPr="00853DD6">
              <w:rPr>
                <w:rFonts w:ascii="MS Gothic" w:eastAsia="MS Gothic" w:hAnsi="MS Gothic"/>
                <w:sz w:val="18"/>
                <w:szCs w:val="18"/>
                <w:lang w:eastAsia="ru-RU"/>
              </w:rPr>
              <w:t xml:space="preserve"> </w:t>
            </w:r>
            <w:r w:rsidRPr="00853DD6">
              <w:rPr>
                <w:rFonts w:ascii="Arial Narrow" w:hAnsi="Arial Narrow"/>
                <w:sz w:val="18"/>
                <w:szCs w:val="18"/>
              </w:rPr>
              <w:t>счет для формирования фонда капитального ремонта в валюте РФ</w:t>
            </w:r>
          </w:p>
        </w:tc>
      </w:tr>
      <w:tr w:rsidR="007C5481" w:rsidRPr="00853DD6" w:rsidTr="008B406E">
        <w:tblPrEx>
          <w:tblPrExChange w:id="364" w:author="Ербахаева Бальжина Аюшиевна" w:date="2024-10-10T15:33:00Z">
            <w:tblPrEx>
              <w:tblW w:w="10803" w:type="dxa"/>
            </w:tblPrEx>
          </w:tblPrExChange>
        </w:tblPrEx>
        <w:trPr>
          <w:gridAfter w:val="3"/>
          <w:wAfter w:w="80" w:type="dxa"/>
          <w:trHeight w:val="53"/>
          <w:trPrChange w:id="365" w:author="Ербахаева Бальжина Аюшиевна" w:date="2024-10-10T15:33:00Z">
            <w:trPr>
              <w:gridAfter w:val="3"/>
              <w:wAfter w:w="51" w:type="dxa"/>
              <w:trHeight w:val="53"/>
            </w:trPr>
          </w:trPrChange>
        </w:trPr>
        <w:tc>
          <w:tcPr>
            <w:tcW w:w="10727" w:type="dxa"/>
            <w:gridSpan w:val="133"/>
            <w:shd w:val="clear" w:color="auto" w:fill="D9D9D9"/>
            <w:tcPrChange w:id="366" w:author="Ербахаева Бальжина Аюшиевна" w:date="2024-10-10T15:33:00Z">
              <w:tcPr>
                <w:tcW w:w="10752" w:type="dxa"/>
                <w:gridSpan w:val="146"/>
                <w:shd w:val="clear" w:color="auto" w:fill="D9D9D9"/>
              </w:tcPr>
            </w:tcPrChange>
          </w:tcPr>
          <w:p w:rsidR="007C5481" w:rsidRPr="00853DD6" w:rsidRDefault="007C5481" w:rsidP="007C5481">
            <w:pPr>
              <w:spacing w:after="0"/>
              <w:rPr>
                <w:rFonts w:ascii="MS Gothic" w:eastAsia="MS Gothic" w:hAnsi="MS Gothic"/>
                <w:sz w:val="18"/>
                <w:szCs w:val="18"/>
                <w:lang w:eastAsia="ru-RU"/>
              </w:rPr>
            </w:pPr>
            <w:r w:rsidRPr="00853DD6">
              <w:rPr>
                <w:rFonts w:ascii="MS Gothic" w:eastAsia="MS Gothic" w:hAnsi="MS Gothic" w:hint="eastAsia"/>
                <w:sz w:val="18"/>
                <w:szCs w:val="18"/>
                <w:lang w:eastAsia="ru-RU"/>
              </w:rPr>
              <w:t xml:space="preserve">☐ </w:t>
            </w:r>
            <w:r w:rsidRPr="00853DD6">
              <w:rPr>
                <w:rFonts w:ascii="Arial Narrow" w:hAnsi="Arial Narrow" w:cs="Helv"/>
                <w:b/>
                <w:iCs/>
                <w:sz w:val="18"/>
                <w:szCs w:val="18"/>
              </w:rPr>
              <w:t>ОТДЕЛЬНЫЙ БАНКОВСКИЙ СЧЕТ</w:t>
            </w:r>
          </w:p>
        </w:tc>
      </w:tr>
      <w:tr w:rsidR="007C5481" w:rsidRPr="00853DD6" w:rsidTr="008B406E">
        <w:tblPrEx>
          <w:tblPrExChange w:id="367" w:author="Ербахаева Бальжина Аюшиевна" w:date="2024-10-10T15:33:00Z">
            <w:tblPrEx>
              <w:tblW w:w="10803" w:type="dxa"/>
            </w:tblPrEx>
          </w:tblPrExChange>
        </w:tblPrEx>
        <w:trPr>
          <w:gridAfter w:val="4"/>
          <w:wAfter w:w="89" w:type="dxa"/>
          <w:trHeight w:val="362"/>
          <w:trPrChange w:id="368" w:author="Ербахаева Бальжина Аюшиевна" w:date="2024-10-10T15:33:00Z">
            <w:trPr>
              <w:gridAfter w:val="4"/>
              <w:wAfter w:w="60" w:type="dxa"/>
              <w:trHeight w:val="362"/>
            </w:trPr>
          </w:trPrChange>
        </w:trPr>
        <w:tc>
          <w:tcPr>
            <w:tcW w:w="7162" w:type="dxa"/>
            <w:gridSpan w:val="73"/>
            <w:tcBorders>
              <w:bottom w:val="nil"/>
            </w:tcBorders>
            <w:shd w:val="clear" w:color="auto" w:fill="FFFFFF"/>
            <w:tcPrChange w:id="369" w:author="Ербахаева Бальжина Аюшиевна" w:date="2024-10-10T15:33:00Z">
              <w:tcPr>
                <w:tcW w:w="7183" w:type="dxa"/>
                <w:gridSpan w:val="76"/>
                <w:tcBorders>
                  <w:bottom w:val="nil"/>
                </w:tcBorders>
                <w:shd w:val="clear" w:color="auto" w:fill="FFFFFF"/>
              </w:tcPr>
            </w:tcPrChange>
          </w:tcPr>
          <w:p w:rsidR="007C5481" w:rsidRPr="00853DD6" w:rsidRDefault="007C5481" w:rsidP="007C5481">
            <w:pPr>
              <w:spacing w:after="0"/>
              <w:rPr>
                <w:rFonts w:ascii="Arial Narrow" w:hAnsi="Arial Narrow"/>
                <w:sz w:val="18"/>
                <w:szCs w:val="18"/>
              </w:rPr>
            </w:pPr>
            <w:r w:rsidRPr="00853DD6">
              <w:rPr>
                <w:rFonts w:ascii="MS Gothic" w:eastAsia="MS Gothic" w:hAnsi="MS Gothic" w:hint="eastAsia"/>
                <w:sz w:val="18"/>
                <w:szCs w:val="18"/>
                <w:lang w:eastAsia="ru-RU"/>
              </w:rPr>
              <w:t>☐</w:t>
            </w:r>
            <w:r w:rsidRPr="00853DD6">
              <w:rPr>
                <w:rFonts w:ascii="Arial Narrow" w:hAnsi="Arial Narrow"/>
                <w:sz w:val="18"/>
                <w:szCs w:val="18"/>
              </w:rPr>
              <w:t xml:space="preserve"> счет доверительного управления средствами пенсионных накоплений в валюте РФ или в иностранной валюте</w:t>
            </w:r>
          </w:p>
        </w:tc>
        <w:tc>
          <w:tcPr>
            <w:tcW w:w="1125" w:type="dxa"/>
            <w:gridSpan w:val="21"/>
            <w:tcBorders>
              <w:bottom w:val="nil"/>
            </w:tcBorders>
            <w:shd w:val="clear" w:color="auto" w:fill="FFFFFF"/>
            <w:tcPrChange w:id="370" w:author="Ербахаева Бальжина Аюшиевна" w:date="2024-10-10T15:33:00Z">
              <w:tcPr>
                <w:tcW w:w="1125" w:type="dxa"/>
                <w:gridSpan w:val="24"/>
                <w:tcBorders>
                  <w:bottom w:val="nil"/>
                </w:tcBorders>
                <w:shd w:val="clear" w:color="auto" w:fill="FFFFFF"/>
              </w:tcPr>
            </w:tcPrChange>
          </w:tcPr>
          <w:p w:rsidR="007C5481" w:rsidRPr="00853DD6" w:rsidDel="00C65BCB" w:rsidRDefault="007C5481" w:rsidP="007C5481">
            <w:pPr>
              <w:spacing w:after="0"/>
              <w:ind w:left="29"/>
              <w:contextualSpacing/>
              <w:rPr>
                <w:rFonts w:ascii="Arial Narrow" w:hAnsi="Arial Narrow"/>
                <w:sz w:val="18"/>
                <w:szCs w:val="18"/>
              </w:rPr>
            </w:pPr>
            <w:r w:rsidRPr="00853DD6">
              <w:rPr>
                <w:rFonts w:ascii="MS Gothic" w:eastAsia="MS Gothic" w:hAnsi="MS Gothic"/>
                <w:sz w:val="18"/>
                <w:szCs w:val="18"/>
                <w:lang w:eastAsia="ru-RU"/>
              </w:rPr>
              <w:t>☐</w:t>
            </w:r>
            <w:r w:rsidRPr="00853DD6">
              <w:rPr>
                <w:rFonts w:ascii="Arial Narrow" w:hAnsi="Arial Narrow" w:hint="eastAsia"/>
                <w:sz w:val="18"/>
                <w:szCs w:val="18"/>
              </w:rPr>
              <w:t xml:space="preserve"> </w:t>
            </w:r>
            <w:r w:rsidRPr="00853DD6">
              <w:rPr>
                <w:rFonts w:ascii="Arial Narrow" w:hAnsi="Arial Narrow"/>
                <w:sz w:val="18"/>
                <w:szCs w:val="18"/>
              </w:rPr>
              <w:t xml:space="preserve">валюта РФ      </w:t>
            </w:r>
          </w:p>
        </w:tc>
        <w:tc>
          <w:tcPr>
            <w:tcW w:w="2431" w:type="dxa"/>
            <w:gridSpan w:val="38"/>
            <w:tcBorders>
              <w:bottom w:val="nil"/>
            </w:tcBorders>
            <w:shd w:val="clear" w:color="auto" w:fill="FFFFFF"/>
            <w:tcPrChange w:id="371" w:author="Ербахаева Бальжина Аюшиевна" w:date="2024-10-10T15:33:00Z">
              <w:tcPr>
                <w:tcW w:w="2435" w:type="dxa"/>
                <w:gridSpan w:val="45"/>
                <w:tcBorders>
                  <w:bottom w:val="nil"/>
                </w:tcBorders>
                <w:shd w:val="clear" w:color="auto" w:fill="FFFFFF"/>
              </w:tcPr>
            </w:tcPrChange>
          </w:tcPr>
          <w:p w:rsidR="007C5481" w:rsidRPr="00853DD6" w:rsidRDefault="007C5481" w:rsidP="007C5481">
            <w:pPr>
              <w:spacing w:after="0"/>
              <w:ind w:left="29"/>
              <w:contextualSpacing/>
              <w:jc w:val="right"/>
              <w:rPr>
                <w:rFonts w:ascii="Arial Narrow" w:hAnsi="Arial Narrow"/>
                <w:sz w:val="18"/>
                <w:szCs w:val="18"/>
              </w:rPr>
            </w:pPr>
            <w:r w:rsidRPr="00853DD6">
              <w:rPr>
                <w:rFonts w:ascii="MS Gothic" w:eastAsia="MS Gothic" w:hAnsi="MS Gothic"/>
                <w:sz w:val="18"/>
                <w:szCs w:val="18"/>
                <w:lang w:eastAsia="ru-RU"/>
              </w:rPr>
              <w:t>☐</w:t>
            </w:r>
            <w:r w:rsidRPr="00853DD6">
              <w:rPr>
                <w:rFonts w:cs="Segoe UI Symbol"/>
                <w:sz w:val="18"/>
                <w:szCs w:val="18"/>
              </w:rPr>
              <w:t>___</w:t>
            </w:r>
            <w:r w:rsidRPr="00853DD6">
              <w:rPr>
                <w:rFonts w:ascii="Arial Narrow" w:hAnsi="Arial Narrow" w:hint="eastAsia"/>
                <w:sz w:val="18"/>
                <w:szCs w:val="18"/>
              </w:rPr>
              <w:t xml:space="preserve"> </w:t>
            </w:r>
            <w:r w:rsidRPr="00853DD6">
              <w:rPr>
                <w:rFonts w:ascii="Arial Narrow" w:hAnsi="Arial Narrow"/>
                <w:sz w:val="18"/>
                <w:szCs w:val="18"/>
              </w:rPr>
              <w:t xml:space="preserve"> (указать)</w:t>
            </w:r>
          </w:p>
        </w:tc>
      </w:tr>
      <w:tr w:rsidR="00374A84" w:rsidRPr="002F355E" w:rsidTr="008B406E">
        <w:trPr>
          <w:gridAfter w:val="1"/>
          <w:trHeight w:val="254"/>
          <w:trPrChange w:id="372" w:author="Ербахаева Бальжина Аюшиевна" w:date="2024-10-10T15:33:00Z">
            <w:trPr>
              <w:gridAfter w:val="1"/>
              <w:trHeight w:val="254"/>
            </w:trPr>
          </w:trPrChange>
        </w:trPr>
        <w:tc>
          <w:tcPr>
            <w:tcW w:w="10807" w:type="dxa"/>
            <w:gridSpan w:val="135"/>
            <w:tcBorders>
              <w:bottom w:val="nil"/>
            </w:tcBorders>
            <w:shd w:val="clear" w:color="auto" w:fill="D9D9D9"/>
            <w:tcPrChange w:id="373" w:author="Ербахаева Бальжина Аюшиевна" w:date="2024-10-10T15:33:00Z">
              <w:tcPr>
                <w:tcW w:w="10863" w:type="dxa"/>
                <w:gridSpan w:val="152"/>
                <w:tcBorders>
                  <w:bottom w:val="nil"/>
                </w:tcBorders>
                <w:shd w:val="clear" w:color="auto" w:fill="D9D9D9"/>
              </w:tcPr>
            </w:tcPrChange>
          </w:tcPr>
          <w:p w:rsidR="007C5481" w:rsidRPr="002F355E" w:rsidRDefault="007C5481" w:rsidP="007C5481">
            <w:pPr>
              <w:tabs>
                <w:tab w:val="left" w:pos="356"/>
              </w:tabs>
              <w:spacing w:after="0"/>
              <w:contextualSpacing/>
              <w:jc w:val="center"/>
              <w:rPr>
                <w:rFonts w:ascii="Times New Roman" w:eastAsia="Times New Roman" w:hAnsi="Times New Roman"/>
                <w:sz w:val="18"/>
                <w:szCs w:val="18"/>
                <w:lang w:eastAsia="ru-RU"/>
              </w:rPr>
            </w:pPr>
            <w:r w:rsidRPr="002F355E">
              <w:rPr>
                <w:rFonts w:ascii="Times New Roman" w:eastAsia="Times New Roman" w:hAnsi="Times New Roman"/>
                <w:b/>
                <w:sz w:val="18"/>
                <w:szCs w:val="18"/>
                <w:lang w:eastAsia="ru-RU"/>
              </w:rPr>
              <w:t>3.</w:t>
            </w:r>
            <w:r w:rsidRPr="002F355E">
              <w:rPr>
                <w:rFonts w:ascii="Times New Roman" w:eastAsia="Times New Roman" w:hAnsi="Times New Roman"/>
                <w:b/>
                <w:sz w:val="18"/>
                <w:szCs w:val="18"/>
                <w:lang w:eastAsia="ru-RU"/>
              </w:rPr>
              <w:tab/>
            </w:r>
            <w:r w:rsidR="004A27C8" w:rsidRPr="00D96B0C">
              <w:rPr>
                <w:rFonts w:ascii="Arial Narrow" w:hAnsi="Arial Narrow"/>
                <w:b/>
                <w:sz w:val="18"/>
                <w:szCs w:val="18"/>
              </w:rPr>
              <w:t xml:space="preserve">ПРЕДОСТАВЛЕНИЕ ФИНАНСОВОЙ ИНФОРМАЦИИ ПРЕДСТАВИТЕЛЮ(ЯМ) КЛИЕНТА </w:t>
            </w:r>
            <w:r w:rsidR="004A27C8" w:rsidRPr="00D96B0C">
              <w:rPr>
                <w:rFonts w:ascii="Arial Narrow" w:hAnsi="Arial Narrow"/>
                <w:b/>
                <w:sz w:val="18"/>
                <w:szCs w:val="18"/>
              </w:rPr>
              <w:br/>
              <w:t>С ИСПОЛЬЗОВАНИЕМ КОДОВОГО СЛОВА</w:t>
            </w:r>
            <w:r w:rsidR="004A27C8" w:rsidRPr="00D96B0C">
              <w:rPr>
                <w:rFonts w:ascii="Arial Narrow" w:hAnsi="Arial Narrow"/>
                <w:b/>
                <w:sz w:val="18"/>
                <w:szCs w:val="18"/>
                <w:vertAlign w:val="superscript"/>
              </w:rPr>
              <w:footnoteReference w:id="17"/>
            </w:r>
          </w:p>
        </w:tc>
      </w:tr>
      <w:tr w:rsidR="00374A84" w:rsidRPr="002F355E" w:rsidTr="008B406E">
        <w:trPr>
          <w:gridAfter w:val="1"/>
          <w:trHeight w:val="254"/>
          <w:trPrChange w:id="374"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75" w:author="Ербахаева Бальжина Аюшиевна" w:date="2024-10-10T15:33:00Z">
              <w:tcPr>
                <w:tcW w:w="10863" w:type="dxa"/>
                <w:gridSpan w:val="152"/>
                <w:tcBorders>
                  <w:bottom w:val="nil"/>
                </w:tcBorders>
                <w:shd w:val="clear" w:color="auto" w:fill="FFFFFF"/>
              </w:tcPr>
            </w:tcPrChange>
          </w:tcPr>
          <w:p w:rsidR="007C5481" w:rsidRPr="00674B38" w:rsidRDefault="004A27C8" w:rsidP="009C3D70">
            <w:pPr>
              <w:tabs>
                <w:tab w:val="left" w:pos="356"/>
              </w:tabs>
              <w:spacing w:after="0" w:line="240" w:lineRule="auto"/>
              <w:jc w:val="both"/>
              <w:rPr>
                <w:rFonts w:ascii="Arial Narrow" w:eastAsia="Times New Roman" w:hAnsi="Arial Narrow"/>
                <w:b/>
                <w:sz w:val="18"/>
                <w:szCs w:val="18"/>
                <w:lang w:eastAsia="ru-RU"/>
              </w:rPr>
            </w:pPr>
            <w:r w:rsidRPr="00D96B0C">
              <w:rPr>
                <w:rFonts w:ascii="Arial Narrow" w:hAnsi="Arial Narrow"/>
                <w:b/>
                <w:sz w:val="18"/>
                <w:szCs w:val="18"/>
              </w:rPr>
              <w:t>На основании настоящего Заявления Клиент поручает Банку предоставлять Финансовую информацию по каналам телефонной связи после осуществления успешной Аутентификации Представителя Клиента в Контакт-центре Банка с использованием Кодового слова.</w:t>
            </w:r>
          </w:p>
        </w:tc>
      </w:tr>
      <w:tr w:rsidR="00374A84" w:rsidRPr="002F355E" w:rsidTr="008B406E">
        <w:trPr>
          <w:gridAfter w:val="1"/>
          <w:trHeight w:val="254"/>
          <w:trPrChange w:id="376"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77" w:author="Ербахаева Бальжина Аюшиевна" w:date="2024-10-10T15:33:00Z">
              <w:tcPr>
                <w:tcW w:w="10863" w:type="dxa"/>
                <w:gridSpan w:val="152"/>
                <w:tcBorders>
                  <w:bottom w:val="nil"/>
                </w:tcBorders>
                <w:shd w:val="clear" w:color="auto" w:fill="FFFFFF"/>
              </w:tcPr>
            </w:tcPrChange>
          </w:tcPr>
          <w:p w:rsidR="007C5481" w:rsidRPr="002F355E" w:rsidRDefault="004A27C8" w:rsidP="004A27C8">
            <w:pPr>
              <w:widowControl w:val="0"/>
              <w:spacing w:after="0" w:line="240" w:lineRule="auto"/>
              <w:jc w:val="both"/>
              <w:rPr>
                <w:rFonts w:ascii="Times New Roman" w:eastAsia="Times New Roman" w:hAnsi="Times New Roman"/>
                <w:sz w:val="18"/>
                <w:szCs w:val="18"/>
                <w:lang w:eastAsia="ru-RU"/>
              </w:rPr>
            </w:pPr>
            <w:r w:rsidRPr="00D96B0C">
              <w:rPr>
                <w:rFonts w:ascii="Arial Narrow" w:hAnsi="Arial Narrow"/>
                <w:sz w:val="18"/>
                <w:szCs w:val="18"/>
                <w:lang w:val="x-none"/>
              </w:rPr>
              <w:t>Финансовую информацию просим предоставлять в отношении всех банковских счетов, депозитных счетов, продуктов/услуг Клиента, открытых в Банке в рамках Единого сервисного договора.</w:t>
            </w:r>
          </w:p>
        </w:tc>
      </w:tr>
      <w:tr w:rsidR="00374A84" w:rsidRPr="002F355E" w:rsidTr="008B406E">
        <w:trPr>
          <w:gridAfter w:val="1"/>
          <w:trHeight w:val="254"/>
          <w:trPrChange w:id="378"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79" w:author="Ербахаева Бальжина Аюшиевна" w:date="2024-10-10T15:33:00Z">
              <w:tcPr>
                <w:tcW w:w="10863" w:type="dxa"/>
                <w:gridSpan w:val="152"/>
                <w:tcBorders>
                  <w:bottom w:val="nil"/>
                </w:tcBorders>
                <w:shd w:val="clear" w:color="auto" w:fill="FFFFFF"/>
              </w:tcPr>
            </w:tcPrChange>
          </w:tcPr>
          <w:p w:rsidR="007C5481" w:rsidRPr="00674B38" w:rsidRDefault="004A27C8" w:rsidP="009C3D70">
            <w:pPr>
              <w:tabs>
                <w:tab w:val="left" w:pos="356"/>
              </w:tabs>
              <w:spacing w:after="0" w:line="240" w:lineRule="auto"/>
              <w:rPr>
                <w:rFonts w:ascii="Arial Narrow" w:eastAsia="Times New Roman" w:hAnsi="Arial Narrow"/>
                <w:b/>
                <w:sz w:val="18"/>
                <w:szCs w:val="18"/>
                <w:lang w:eastAsia="ru-RU"/>
              </w:rPr>
            </w:pPr>
            <w:r w:rsidRPr="00D96B0C">
              <w:rPr>
                <w:rFonts w:ascii="Segoe UI Symbol" w:hAnsi="Segoe UI Symbol" w:cs="Segoe UI Symbol"/>
                <w:sz w:val="18"/>
                <w:szCs w:val="18"/>
              </w:rPr>
              <w:t>☐</w:t>
            </w:r>
            <w:r w:rsidRPr="00D96B0C">
              <w:rPr>
                <w:rFonts w:ascii="Arial Narrow" w:hAnsi="Arial Narrow"/>
                <w:sz w:val="18"/>
                <w:szCs w:val="18"/>
              </w:rPr>
              <w:t xml:space="preserve"> </w:t>
            </w:r>
            <w:r w:rsidRPr="00D96B0C">
              <w:rPr>
                <w:rFonts w:ascii="Arial Narrow" w:hAnsi="Arial Narrow"/>
                <w:b/>
                <w:sz w:val="18"/>
                <w:szCs w:val="18"/>
              </w:rPr>
              <w:t>Установить Кодовое слово в целях предоставления Банком Представителю(ям) Клиента Финансовой информации</w:t>
            </w:r>
            <w:r w:rsidRPr="00D96B0C">
              <w:rPr>
                <w:rFonts w:ascii="Arial Narrow" w:hAnsi="Arial Narrow"/>
                <w:sz w:val="18"/>
                <w:szCs w:val="18"/>
              </w:rPr>
              <w:t xml:space="preserve"> </w:t>
            </w:r>
            <w:r w:rsidRPr="00D96B0C">
              <w:rPr>
                <w:rFonts w:ascii="Arial Narrow" w:hAnsi="Arial Narrow"/>
                <w:b/>
                <w:sz w:val="18"/>
                <w:szCs w:val="18"/>
              </w:rPr>
              <w:t>и/или подключения (оформления) услуг, продуктов, сервисов, программ Банка в рамках Единого сервисного договора:</w:t>
            </w:r>
          </w:p>
        </w:tc>
      </w:tr>
      <w:tr w:rsidR="00374A84" w:rsidRPr="002F355E" w:rsidTr="008B406E">
        <w:tblPrEx>
          <w:tblPrExChange w:id="380" w:author="Ербахаева Бальжина Аюшиевна" w:date="2024-10-10T15:33:00Z">
            <w:tblPrEx>
              <w:tblW w:w="10858" w:type="dxa"/>
            </w:tblPrEx>
          </w:tblPrExChange>
        </w:tblPrEx>
        <w:trPr>
          <w:gridAfter w:val="1"/>
          <w:trHeight w:val="254"/>
          <w:trPrChange w:id="381" w:author="Ербахаева Бальжина Аюшиевна" w:date="2024-10-10T15:33:00Z">
            <w:trPr>
              <w:gridAfter w:val="1"/>
              <w:trHeight w:val="254"/>
            </w:trPr>
          </w:trPrChange>
        </w:trPr>
        <w:tc>
          <w:tcPr>
            <w:tcW w:w="609" w:type="dxa"/>
            <w:gridSpan w:val="2"/>
            <w:tcBorders>
              <w:bottom w:val="nil"/>
            </w:tcBorders>
            <w:shd w:val="clear" w:color="auto" w:fill="FFFFFF"/>
            <w:tcPrChange w:id="382" w:author="Ербахаева Бальжина Аюшиевна" w:date="2024-10-10T15:33:00Z">
              <w:tcPr>
                <w:tcW w:w="609" w:type="dxa"/>
                <w:gridSpan w:val="2"/>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4" w:type="dxa"/>
            <w:gridSpan w:val="2"/>
            <w:tcBorders>
              <w:bottom w:val="nil"/>
            </w:tcBorders>
            <w:shd w:val="clear" w:color="auto" w:fill="FFFFFF"/>
            <w:tcPrChange w:id="383" w:author="Ербахаева Бальжина Аюшиевна" w:date="2024-10-10T15:33:00Z">
              <w:tcPr>
                <w:tcW w:w="714" w:type="dxa"/>
                <w:gridSpan w:val="2"/>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tcBorders>
              <w:bottom w:val="nil"/>
            </w:tcBorders>
            <w:shd w:val="clear" w:color="auto" w:fill="FFFFFF"/>
            <w:tcPrChange w:id="384" w:author="Ербахаева Бальжина Аюшиевна" w:date="2024-10-10T15:33:00Z">
              <w:tcPr>
                <w:tcW w:w="719" w:type="dxa"/>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gridSpan w:val="5"/>
            <w:tcBorders>
              <w:bottom w:val="nil"/>
            </w:tcBorders>
            <w:shd w:val="clear" w:color="auto" w:fill="FFFFFF"/>
            <w:tcPrChange w:id="385" w:author="Ербахаева Бальжина Аюшиевна" w:date="2024-10-10T15:33:00Z">
              <w:tcPr>
                <w:tcW w:w="719" w:type="dxa"/>
                <w:gridSpan w:val="5"/>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19" w:type="dxa"/>
            <w:gridSpan w:val="4"/>
            <w:tcBorders>
              <w:bottom w:val="nil"/>
            </w:tcBorders>
            <w:shd w:val="clear" w:color="auto" w:fill="FFFFFF"/>
            <w:tcPrChange w:id="386" w:author="Ербахаева Бальжина Аюшиевна" w:date="2024-10-10T15:33:00Z">
              <w:tcPr>
                <w:tcW w:w="719" w:type="dxa"/>
                <w:gridSpan w:val="4"/>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6" w:type="dxa"/>
            <w:gridSpan w:val="12"/>
            <w:tcBorders>
              <w:bottom w:val="nil"/>
            </w:tcBorders>
            <w:shd w:val="clear" w:color="auto" w:fill="FFFFFF"/>
            <w:tcPrChange w:id="387" w:author="Ербахаева Бальжина Аюшиевна" w:date="2024-10-10T15:33:00Z">
              <w:tcPr>
                <w:tcW w:w="726" w:type="dxa"/>
                <w:gridSpan w:val="12"/>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1"/>
            <w:tcBorders>
              <w:bottom w:val="nil"/>
            </w:tcBorders>
            <w:shd w:val="clear" w:color="auto" w:fill="FFFFFF"/>
            <w:tcPrChange w:id="388" w:author="Ербахаева Бальжина Аюшиевна" w:date="2024-10-10T15:33:00Z">
              <w:tcPr>
                <w:tcW w:w="728" w:type="dxa"/>
                <w:gridSpan w:val="12"/>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1"/>
            <w:tcBorders>
              <w:bottom w:val="nil"/>
            </w:tcBorders>
            <w:shd w:val="clear" w:color="auto" w:fill="FFFFFF"/>
            <w:tcPrChange w:id="389" w:author="Ербахаева Бальжина Аюшиевна" w:date="2024-10-10T15:33:00Z">
              <w:tcPr>
                <w:tcW w:w="728" w:type="dxa"/>
                <w:gridSpan w:val="11"/>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0"/>
            <w:tcBorders>
              <w:bottom w:val="nil"/>
            </w:tcBorders>
            <w:shd w:val="clear" w:color="auto" w:fill="FFFFFF"/>
            <w:tcPrChange w:id="390" w:author="Ербахаева Бальжина Аюшиевна" w:date="2024-10-10T15:33:00Z">
              <w:tcPr>
                <w:tcW w:w="728" w:type="dxa"/>
                <w:gridSpan w:val="10"/>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4"/>
            <w:tcBorders>
              <w:bottom w:val="nil"/>
            </w:tcBorders>
            <w:shd w:val="clear" w:color="auto" w:fill="FFFFFF"/>
            <w:tcPrChange w:id="391" w:author="Ербахаева Бальжина Аюшиевна" w:date="2024-10-10T15:33:00Z">
              <w:tcPr>
                <w:tcW w:w="728" w:type="dxa"/>
                <w:gridSpan w:val="16"/>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7" w:type="dxa"/>
            <w:gridSpan w:val="14"/>
            <w:tcBorders>
              <w:bottom w:val="nil"/>
            </w:tcBorders>
            <w:shd w:val="clear" w:color="auto" w:fill="FFFFFF"/>
            <w:tcPrChange w:id="392" w:author="Ербахаева Бальжина Аюшиевна" w:date="2024-10-10T15:33:00Z">
              <w:tcPr>
                <w:tcW w:w="727" w:type="dxa"/>
                <w:gridSpan w:val="16"/>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4"/>
            <w:tcBorders>
              <w:bottom w:val="nil"/>
            </w:tcBorders>
            <w:shd w:val="clear" w:color="auto" w:fill="FFFFFF"/>
            <w:tcPrChange w:id="393" w:author="Ербахаева Бальжина Аюшиевна" w:date="2024-10-10T15:33:00Z">
              <w:tcPr>
                <w:tcW w:w="728" w:type="dxa"/>
                <w:gridSpan w:val="16"/>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28" w:type="dxa"/>
            <w:gridSpan w:val="13"/>
            <w:tcBorders>
              <w:bottom w:val="nil"/>
            </w:tcBorders>
            <w:shd w:val="clear" w:color="auto" w:fill="FFFFFF"/>
            <w:tcPrChange w:id="394" w:author="Ербахаева Бальжина Аюшиевна" w:date="2024-10-10T15:33:00Z">
              <w:tcPr>
                <w:tcW w:w="728" w:type="dxa"/>
                <w:gridSpan w:val="15"/>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38" w:type="dxa"/>
            <w:gridSpan w:val="11"/>
            <w:tcBorders>
              <w:bottom w:val="nil"/>
            </w:tcBorders>
            <w:shd w:val="clear" w:color="auto" w:fill="FFFFFF"/>
            <w:tcPrChange w:id="395" w:author="Ербахаева Бальжина Аюшиевна" w:date="2024-10-10T15:33:00Z">
              <w:tcPr>
                <w:tcW w:w="738" w:type="dxa"/>
                <w:gridSpan w:val="13"/>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c>
          <w:tcPr>
            <w:tcW w:w="768" w:type="dxa"/>
            <w:gridSpan w:val="11"/>
            <w:tcBorders>
              <w:bottom w:val="nil"/>
            </w:tcBorders>
            <w:shd w:val="clear" w:color="auto" w:fill="FFFFFF"/>
            <w:tcPrChange w:id="396" w:author="Ербахаева Бальжина Аюшиевна" w:date="2024-10-10T15:33:00Z">
              <w:tcPr>
                <w:tcW w:w="814" w:type="dxa"/>
                <w:gridSpan w:val="15"/>
                <w:tcBorders>
                  <w:bottom w:val="nil"/>
                </w:tcBorders>
                <w:shd w:val="clear" w:color="auto" w:fill="FFFFFF"/>
              </w:tcPr>
            </w:tcPrChange>
          </w:tcPr>
          <w:p w:rsidR="007C5481" w:rsidRPr="00674B38" w:rsidRDefault="007C5481" w:rsidP="009C3D70">
            <w:pPr>
              <w:tabs>
                <w:tab w:val="left" w:pos="356"/>
              </w:tabs>
              <w:spacing w:after="0" w:line="240" w:lineRule="auto"/>
              <w:rPr>
                <w:rFonts w:ascii="Segoe UI Symbol" w:eastAsia="Times New Roman" w:hAnsi="Segoe UI Symbol" w:cs="Segoe UI Symbol"/>
                <w:sz w:val="18"/>
                <w:szCs w:val="18"/>
              </w:rPr>
            </w:pPr>
          </w:p>
        </w:tc>
      </w:tr>
      <w:tr w:rsidR="00374A84" w:rsidRPr="002F355E" w:rsidTr="008B406E">
        <w:trPr>
          <w:gridAfter w:val="1"/>
          <w:trHeight w:val="254"/>
          <w:trPrChange w:id="397"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398" w:author="Ербахаева Бальжина Аюшиевна" w:date="2024-10-10T15:33:00Z">
              <w:tcPr>
                <w:tcW w:w="10863" w:type="dxa"/>
                <w:gridSpan w:val="152"/>
                <w:tcBorders>
                  <w:bottom w:val="nil"/>
                </w:tcBorders>
                <w:shd w:val="clear" w:color="auto" w:fill="FFFFFF"/>
              </w:tcPr>
            </w:tcPrChange>
          </w:tcPr>
          <w:p w:rsidR="004A27C8" w:rsidRPr="002F355E" w:rsidRDefault="004A27C8" w:rsidP="009C3D70">
            <w:pPr>
              <w:tabs>
                <w:tab w:val="left" w:pos="356"/>
              </w:tabs>
              <w:spacing w:after="0" w:line="240" w:lineRule="auto"/>
              <w:jc w:val="center"/>
              <w:rPr>
                <w:rFonts w:ascii="Times New Roman" w:eastAsia="Times New Roman" w:hAnsi="Times New Roman"/>
                <w:b/>
                <w:sz w:val="18"/>
                <w:szCs w:val="18"/>
                <w:lang w:eastAsia="ru-RU"/>
              </w:rPr>
            </w:pPr>
            <w:r w:rsidRPr="00D96B0C">
              <w:rPr>
                <w:rFonts w:ascii="Arial Narrow" w:hAnsi="Arial Narrow" w:cs="Helv"/>
                <w:i/>
                <w:iCs/>
                <w:sz w:val="15"/>
                <w:szCs w:val="15"/>
              </w:rPr>
              <w:t>(комбинация букв на русском языке и/или арабских цифр, содержащая не менее 3 символов, не более 15 символов, печатными буквами и/или арабскими цифрами. Настоящее Кодовое слово устанавливается для всех Представителей Клиента)</w:t>
            </w:r>
          </w:p>
        </w:tc>
      </w:tr>
      <w:tr w:rsidR="00374A84" w:rsidRPr="002F355E" w:rsidTr="008B406E">
        <w:trPr>
          <w:gridAfter w:val="1"/>
          <w:trHeight w:val="254"/>
          <w:trPrChange w:id="399" w:author="Ербахаева Бальжина Аюшиевна" w:date="2024-10-10T15:33:00Z">
            <w:trPr>
              <w:gridAfter w:val="1"/>
              <w:trHeight w:val="254"/>
            </w:trPr>
          </w:trPrChange>
        </w:trPr>
        <w:tc>
          <w:tcPr>
            <w:tcW w:w="10807" w:type="dxa"/>
            <w:gridSpan w:val="135"/>
            <w:tcBorders>
              <w:bottom w:val="nil"/>
            </w:tcBorders>
            <w:shd w:val="clear" w:color="auto" w:fill="FFFFFF"/>
            <w:tcPrChange w:id="400" w:author="Ербахаева Бальжина Аюшиевна" w:date="2024-10-10T15:33:00Z">
              <w:tcPr>
                <w:tcW w:w="10863" w:type="dxa"/>
                <w:gridSpan w:val="152"/>
                <w:tcBorders>
                  <w:bottom w:val="nil"/>
                </w:tcBorders>
                <w:shd w:val="clear" w:color="auto" w:fill="FFFFFF"/>
              </w:tcPr>
            </w:tcPrChange>
          </w:tcPr>
          <w:p w:rsidR="004A27C8" w:rsidRPr="00D96B0C" w:rsidRDefault="004A27C8" w:rsidP="009C3D70">
            <w:pPr>
              <w:widowControl w:val="0"/>
              <w:spacing w:after="0" w:line="240" w:lineRule="auto"/>
              <w:jc w:val="both"/>
              <w:rPr>
                <w:rFonts w:ascii="Arial Narrow" w:hAnsi="Arial Narrow"/>
                <w:sz w:val="18"/>
                <w:szCs w:val="18"/>
                <w:lang w:val="x-none"/>
              </w:rPr>
            </w:pPr>
            <w:r w:rsidRPr="00D96B0C">
              <w:rPr>
                <w:rFonts w:ascii="Arial Narrow" w:hAnsi="Arial Narrow"/>
                <w:sz w:val="18"/>
                <w:szCs w:val="18"/>
                <w:lang w:val="x-none"/>
              </w:rPr>
              <w:t>Настоящим Клиент подтверждает:</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риск убытков и иных неблагоприятных последствий вследствие предоставления Банком Клиенту Финансовой информации, которая составляет банковскую тайну Клиента, посредством телефонной связи с использованием Кодового слова, несет Клиент;</w:t>
            </w:r>
          </w:p>
          <w:p w:rsidR="004A27C8" w:rsidRPr="00D96B0C" w:rsidRDefault="004A27C8" w:rsidP="009C3D70">
            <w:pPr>
              <w:widowControl w:val="0"/>
              <w:spacing w:after="0" w:line="240" w:lineRule="auto"/>
              <w:ind w:firstLine="315"/>
              <w:jc w:val="both"/>
              <w:rPr>
                <w:rFonts w:ascii="Arial Narrow" w:hAnsi="Arial Narrow"/>
                <w:sz w:val="18"/>
                <w:szCs w:val="18"/>
              </w:rPr>
            </w:pPr>
            <w:r w:rsidRPr="00D96B0C">
              <w:rPr>
                <w:rFonts w:ascii="Arial Narrow" w:hAnsi="Arial Narrow"/>
                <w:sz w:val="18"/>
                <w:szCs w:val="18"/>
                <w:lang w:val="x-none"/>
              </w:rPr>
              <w:t>- что использование Кодового слова при обращении Представителя Клиента в Контакт-центр Банка по каналам телефонной связи является согласием Клиента на подключение (оформление)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в рамках Единого сервисного договора, осуществляемых через Контакт-Центр Банка</w:t>
            </w:r>
            <w:r w:rsidRPr="00D96B0C">
              <w:rPr>
                <w:rFonts w:ascii="Arial Narrow" w:hAnsi="Arial Narrow"/>
                <w:sz w:val="18"/>
                <w:szCs w:val="18"/>
              </w:rPr>
              <w:t>;</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Представитель Клиента, обратившийся в Контакт-центр Банка в целях подключения (оформления)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в рамках Единого сервисного договора</w:t>
            </w:r>
            <w:r w:rsidRPr="00D96B0C">
              <w:rPr>
                <w:rFonts w:ascii="Arial Narrow" w:hAnsi="Arial Narrow"/>
                <w:sz w:val="18"/>
                <w:szCs w:val="18"/>
              </w:rPr>
              <w:t>,</w:t>
            </w:r>
            <w:r w:rsidRPr="00D96B0C">
              <w:rPr>
                <w:rFonts w:ascii="Arial Narrow" w:hAnsi="Arial Narrow"/>
                <w:sz w:val="18"/>
                <w:szCs w:val="18"/>
                <w:lang w:val="x-none"/>
              </w:rPr>
              <w:t xml:space="preserve"> является единоличным исполнительным органом/индивидуальным предпринимателем/физическим лицом, занимающимся в установленном законодательством Российской Федерации порядке частной практикой</w:t>
            </w:r>
            <w:r w:rsidRPr="00D96B0C">
              <w:rPr>
                <w:rFonts w:ascii="Arial Narrow" w:hAnsi="Arial Narrow"/>
                <w:sz w:val="18"/>
                <w:szCs w:val="18"/>
              </w:rPr>
              <w:t>. Использование Представителем Клиента корректного Кодового слова является специальным способом достоверного определения лица, выразившего волю на заключение договора</w:t>
            </w:r>
            <w:r w:rsidRPr="00D96B0C">
              <w:rPr>
                <w:rFonts w:ascii="Arial Narrow" w:hAnsi="Arial Narrow"/>
                <w:sz w:val="18"/>
                <w:szCs w:val="18"/>
                <w:lang w:val="x-none"/>
              </w:rPr>
              <w:t>;</w:t>
            </w:r>
          </w:p>
          <w:p w:rsidR="004A27C8" w:rsidRPr="00D96B0C" w:rsidRDefault="004A27C8" w:rsidP="009C3D70">
            <w:pPr>
              <w:widowControl w:val="0"/>
              <w:spacing w:after="0" w:line="240" w:lineRule="auto"/>
              <w:ind w:firstLine="315"/>
              <w:jc w:val="both"/>
              <w:rPr>
                <w:rFonts w:ascii="Arial Narrow" w:hAnsi="Arial Narrow"/>
                <w:sz w:val="18"/>
                <w:szCs w:val="18"/>
              </w:rPr>
            </w:pPr>
            <w:r w:rsidRPr="00D96B0C">
              <w:rPr>
                <w:rFonts w:ascii="Arial Narrow" w:hAnsi="Arial Narrow"/>
                <w:sz w:val="18"/>
                <w:szCs w:val="18"/>
                <w:lang w:val="x-none"/>
              </w:rPr>
              <w:t>- что риск убытков вследствие списания Банком комиссионного вознаграждения за доступ к Сервису проверки контрагент</w:t>
            </w:r>
            <w:r w:rsidRPr="00D96B0C">
              <w:rPr>
                <w:rFonts w:ascii="Arial Narrow" w:hAnsi="Arial Narrow"/>
                <w:sz w:val="18"/>
                <w:szCs w:val="18"/>
              </w:rPr>
              <w:t>ов</w:t>
            </w:r>
            <w:r w:rsidRPr="00D96B0C">
              <w:rPr>
                <w:rFonts w:ascii="Arial Narrow" w:hAnsi="Arial Narrow"/>
                <w:sz w:val="18"/>
                <w:szCs w:val="18"/>
                <w:lang w:val="x-none"/>
              </w:rPr>
              <w:t xml:space="preserve"> и иных неблагоприятных последствий, связанных с подключением (оформление</w:t>
            </w:r>
            <w:r w:rsidRPr="00D96B0C">
              <w:rPr>
                <w:rFonts w:ascii="Arial Narrow" w:hAnsi="Arial Narrow"/>
                <w:sz w:val="18"/>
                <w:szCs w:val="18"/>
              </w:rPr>
              <w:t>м</w:t>
            </w:r>
            <w:r w:rsidRPr="00D96B0C">
              <w:rPr>
                <w:rFonts w:ascii="Arial Narrow" w:hAnsi="Arial Narrow"/>
                <w:sz w:val="18"/>
                <w:szCs w:val="18"/>
                <w:lang w:val="x-none"/>
              </w:rPr>
              <w:t>) Клиенту услуг, продуктов, сервисов</w:t>
            </w:r>
            <w:r w:rsidRPr="00D96B0C">
              <w:rPr>
                <w:rFonts w:ascii="Arial Narrow" w:hAnsi="Arial Narrow"/>
                <w:sz w:val="18"/>
                <w:szCs w:val="18"/>
              </w:rPr>
              <w:t>, программ</w:t>
            </w:r>
            <w:r w:rsidRPr="00D96B0C">
              <w:rPr>
                <w:rFonts w:ascii="Arial Narrow" w:hAnsi="Arial Narrow"/>
                <w:sz w:val="18"/>
                <w:szCs w:val="18"/>
                <w:lang w:val="x-none"/>
              </w:rPr>
              <w:t xml:space="preserve"> Банка </w:t>
            </w:r>
            <w:r>
              <w:rPr>
                <w:rFonts w:ascii="Arial Narrow" w:hAnsi="Arial Narrow"/>
                <w:sz w:val="18"/>
                <w:szCs w:val="18"/>
                <w:lang w:val="x-none"/>
              </w:rPr>
              <w:br/>
            </w:r>
            <w:r w:rsidRPr="00D96B0C">
              <w:rPr>
                <w:rFonts w:ascii="Arial Narrow" w:hAnsi="Arial Narrow"/>
                <w:sz w:val="18"/>
                <w:szCs w:val="18"/>
                <w:lang w:val="x-none"/>
              </w:rPr>
              <w:t>в рамках Единого сервисного договора</w:t>
            </w:r>
            <w:r w:rsidRPr="00D96B0C">
              <w:rPr>
                <w:rFonts w:ascii="Arial Narrow" w:hAnsi="Arial Narrow"/>
                <w:sz w:val="18"/>
                <w:szCs w:val="18"/>
              </w:rPr>
              <w:t>,</w:t>
            </w:r>
            <w:r w:rsidRPr="00D96B0C">
              <w:rPr>
                <w:rFonts w:ascii="Arial Narrow" w:hAnsi="Arial Narrow"/>
                <w:sz w:val="18"/>
                <w:szCs w:val="18"/>
                <w:lang w:val="x-none"/>
              </w:rPr>
              <w:t xml:space="preserve"> путем обращения в Контакт-Центр Банка неуполномоченного лица по каналам телефонной связи с использованием Кодового слова/Кодового слова Держателя Бизнес-карты к расчетному счету, несет Клиент</w:t>
            </w:r>
            <w:r w:rsidRPr="00D96B0C">
              <w:rPr>
                <w:rFonts w:ascii="Arial Narrow" w:hAnsi="Arial Narrow"/>
                <w:sz w:val="18"/>
                <w:szCs w:val="18"/>
              </w:rPr>
              <w:t>;</w:t>
            </w:r>
          </w:p>
          <w:p w:rsidR="004A27C8" w:rsidRPr="00D96B0C" w:rsidRDefault="004A27C8" w:rsidP="009C3D70">
            <w:pPr>
              <w:widowControl w:val="0"/>
              <w:spacing w:after="0" w:line="240" w:lineRule="auto"/>
              <w:ind w:firstLine="315"/>
              <w:jc w:val="both"/>
              <w:rPr>
                <w:rFonts w:ascii="Arial Narrow" w:hAnsi="Arial Narrow"/>
                <w:sz w:val="18"/>
                <w:szCs w:val="18"/>
                <w:lang w:val="x-none"/>
              </w:rPr>
            </w:pPr>
            <w:r w:rsidRPr="00D96B0C">
              <w:rPr>
                <w:rFonts w:ascii="Arial Narrow" w:hAnsi="Arial Narrow"/>
                <w:sz w:val="18"/>
                <w:szCs w:val="18"/>
                <w:lang w:val="x-none"/>
              </w:rPr>
              <w:t>- что лицо, которое имеет доступ к Кодовому слову, является надлежаще уполномоченным Представителем Клиента.</w:t>
            </w:r>
          </w:p>
          <w:p w:rsidR="004A27C8" w:rsidRPr="00D96B0C" w:rsidRDefault="004A27C8" w:rsidP="009C3D70">
            <w:pPr>
              <w:widowControl w:val="0"/>
              <w:spacing w:after="0" w:line="240" w:lineRule="auto"/>
              <w:ind w:right="284"/>
              <w:jc w:val="both"/>
              <w:rPr>
                <w:rFonts w:ascii="Arial Narrow" w:hAnsi="Arial Narrow"/>
                <w:sz w:val="18"/>
                <w:szCs w:val="18"/>
                <w:lang w:val="x-none"/>
              </w:rPr>
            </w:pPr>
            <w:r w:rsidRPr="00D96B0C">
              <w:rPr>
                <w:rFonts w:ascii="Arial Narrow" w:hAnsi="Arial Narrow"/>
                <w:sz w:val="18"/>
                <w:szCs w:val="18"/>
                <w:lang w:val="x-none"/>
              </w:rPr>
              <w:t>Настоящим Клиент обязуется:</w:t>
            </w:r>
          </w:p>
          <w:p w:rsidR="004A27C8" w:rsidRPr="00D96B0C" w:rsidRDefault="004A27C8" w:rsidP="009C3D70">
            <w:pPr>
              <w:widowControl w:val="0"/>
              <w:spacing w:after="0" w:line="240" w:lineRule="auto"/>
              <w:ind w:left="720" w:right="282" w:hanging="406"/>
              <w:jc w:val="both"/>
              <w:rPr>
                <w:rFonts w:ascii="Arial Narrow" w:hAnsi="Arial Narrow"/>
                <w:sz w:val="18"/>
                <w:szCs w:val="18"/>
                <w:lang w:val="x-none"/>
              </w:rPr>
            </w:pPr>
            <w:r w:rsidRPr="00D96B0C">
              <w:rPr>
                <w:rFonts w:ascii="Arial Narrow" w:hAnsi="Arial Narrow"/>
                <w:sz w:val="18"/>
                <w:szCs w:val="18"/>
                <w:lang w:val="x-none"/>
              </w:rPr>
              <w:t xml:space="preserve">- обеспечить конфиденциальность Кодового слова, в </w:t>
            </w:r>
            <w:proofErr w:type="spellStart"/>
            <w:r w:rsidRPr="00D96B0C">
              <w:rPr>
                <w:rFonts w:ascii="Arial Narrow" w:hAnsi="Arial Narrow"/>
                <w:sz w:val="18"/>
                <w:szCs w:val="18"/>
                <w:lang w:val="x-none"/>
              </w:rPr>
              <w:t>т.ч</w:t>
            </w:r>
            <w:proofErr w:type="spellEnd"/>
            <w:r w:rsidRPr="00D96B0C">
              <w:rPr>
                <w:rFonts w:ascii="Arial Narrow" w:hAnsi="Arial Narrow"/>
                <w:sz w:val="18"/>
                <w:szCs w:val="18"/>
                <w:lang w:val="x-none"/>
              </w:rPr>
              <w:t xml:space="preserve">. не передавать Кодовое слово неуполномоченным лицам; </w:t>
            </w:r>
          </w:p>
          <w:p w:rsidR="004A27C8" w:rsidRPr="002F355E" w:rsidRDefault="004A27C8" w:rsidP="009C3D70">
            <w:pPr>
              <w:tabs>
                <w:tab w:val="left" w:pos="356"/>
              </w:tabs>
              <w:spacing w:after="0" w:line="240" w:lineRule="auto"/>
              <w:jc w:val="both"/>
              <w:rPr>
                <w:rFonts w:ascii="Times New Roman" w:eastAsia="Times New Roman" w:hAnsi="Times New Roman"/>
                <w:b/>
                <w:sz w:val="18"/>
                <w:szCs w:val="18"/>
                <w:lang w:eastAsia="ru-RU"/>
              </w:rPr>
            </w:pPr>
            <w:r w:rsidRPr="00D96B0C">
              <w:rPr>
                <w:rFonts w:ascii="Arial Narrow" w:hAnsi="Arial Narrow"/>
                <w:sz w:val="18"/>
                <w:szCs w:val="18"/>
                <w:lang w:val="x-none"/>
              </w:rPr>
              <w:t>- незамедлительно изменить Кодовое слово при подозрении в его компрометации (ознакомлении с Кодовым словом неуполномоченными лицами).</w:t>
            </w:r>
          </w:p>
        </w:tc>
      </w:tr>
      <w:tr w:rsidR="00374A84" w:rsidRPr="003A6BEC" w:rsidTr="008B406E">
        <w:trPr>
          <w:gridAfter w:val="1"/>
          <w:trHeight w:val="271"/>
          <w:trPrChange w:id="401" w:author="Ербахаева Бальжина Аюшиевна" w:date="2024-10-10T15:33:00Z">
            <w:trPr>
              <w:gridAfter w:val="1"/>
              <w:trHeight w:val="271"/>
            </w:trPr>
          </w:trPrChange>
        </w:trPr>
        <w:tc>
          <w:tcPr>
            <w:tcW w:w="10807" w:type="dxa"/>
            <w:gridSpan w:val="135"/>
            <w:tcBorders>
              <w:bottom w:val="nil"/>
            </w:tcBorders>
            <w:shd w:val="clear" w:color="auto" w:fill="BFBFBF"/>
            <w:tcPrChange w:id="402" w:author="Ербахаева Бальжина Аюшиевна" w:date="2024-10-10T15:33:00Z">
              <w:tcPr>
                <w:tcW w:w="10863" w:type="dxa"/>
                <w:gridSpan w:val="152"/>
                <w:tcBorders>
                  <w:bottom w:val="nil"/>
                </w:tcBorders>
                <w:shd w:val="clear" w:color="auto" w:fill="BFBFBF"/>
              </w:tcPr>
            </w:tcPrChange>
          </w:tcPr>
          <w:p w:rsidR="004A27C8" w:rsidRPr="003A6BEC" w:rsidRDefault="004A27C8" w:rsidP="004A27C8">
            <w:pPr>
              <w:pStyle w:val="ae"/>
              <w:tabs>
                <w:tab w:val="left" w:pos="408"/>
              </w:tabs>
              <w:spacing w:after="0"/>
              <w:ind w:left="29"/>
              <w:jc w:val="center"/>
              <w:rPr>
                <w:rFonts w:ascii="Segoe UI Symbol" w:hAnsi="Segoe UI Symbol" w:cs="Segoe UI Symbol"/>
                <w:sz w:val="18"/>
                <w:szCs w:val="18"/>
              </w:rPr>
            </w:pPr>
            <w:r>
              <w:rPr>
                <w:rFonts w:ascii="Arial Narrow" w:hAnsi="Arial Narrow"/>
                <w:b/>
                <w:sz w:val="18"/>
                <w:szCs w:val="18"/>
              </w:rPr>
              <w:t>4.</w:t>
            </w:r>
            <w:r>
              <w:rPr>
                <w:rFonts w:ascii="Arial Narrow" w:eastAsia="Times New Roman" w:hAnsi="Arial Narrow"/>
                <w:b/>
                <w:sz w:val="18"/>
                <w:szCs w:val="18"/>
                <w:lang w:eastAsia="ru-RU"/>
              </w:rPr>
              <w:tab/>
            </w:r>
            <w:r w:rsidRPr="007E7A85">
              <w:rPr>
                <w:rFonts w:ascii="Arial Narrow" w:hAnsi="Arial Narrow"/>
                <w:b/>
                <w:sz w:val="18"/>
                <w:szCs w:val="18"/>
              </w:rPr>
              <w:t>ПРОГРАММА ЛОЯЛЬНОСТИ</w:t>
            </w:r>
            <w:r w:rsidRPr="007E7A85">
              <w:rPr>
                <w:rFonts w:ascii="Arial Narrow" w:hAnsi="Arial Narrow"/>
                <w:b/>
                <w:sz w:val="18"/>
                <w:szCs w:val="18"/>
                <w:vertAlign w:val="superscript"/>
              </w:rPr>
              <w:footnoteReference w:id="18"/>
            </w:r>
          </w:p>
        </w:tc>
      </w:tr>
      <w:tr w:rsidR="00374A84" w:rsidRPr="003A6BEC" w:rsidTr="008B406E">
        <w:trPr>
          <w:gridAfter w:val="1"/>
          <w:trHeight w:val="277"/>
          <w:trPrChange w:id="403" w:author="Ербахаева Бальжина Аюшиевна" w:date="2024-10-10T15:33:00Z">
            <w:trPr>
              <w:gridAfter w:val="1"/>
              <w:trHeight w:val="277"/>
            </w:trPr>
          </w:trPrChange>
        </w:trPr>
        <w:tc>
          <w:tcPr>
            <w:tcW w:w="10807" w:type="dxa"/>
            <w:gridSpan w:val="135"/>
            <w:tcBorders>
              <w:bottom w:val="nil"/>
            </w:tcBorders>
            <w:shd w:val="clear" w:color="auto" w:fill="FFFFFF"/>
            <w:tcPrChange w:id="404" w:author="Ербахаева Бальжина Аюшиевна" w:date="2024-10-10T15:33:00Z">
              <w:tcPr>
                <w:tcW w:w="10863" w:type="dxa"/>
                <w:gridSpan w:val="152"/>
                <w:tcBorders>
                  <w:bottom w:val="nil"/>
                </w:tcBorders>
                <w:shd w:val="clear" w:color="auto" w:fill="FFFFFF"/>
              </w:tcPr>
            </w:tcPrChange>
          </w:tcPr>
          <w:p w:rsidR="004A27C8" w:rsidRPr="003A6BEC" w:rsidRDefault="004A27C8" w:rsidP="004A27C8">
            <w:pPr>
              <w:pStyle w:val="ae"/>
              <w:spacing w:after="0"/>
              <w:ind w:left="29"/>
              <w:rPr>
                <w:rFonts w:ascii="Segoe UI Symbol" w:hAnsi="Segoe UI Symbol" w:cs="Segoe UI Symbol"/>
                <w:sz w:val="18"/>
                <w:szCs w:val="18"/>
              </w:rPr>
            </w:pPr>
            <w:r w:rsidRPr="00634D40">
              <w:rPr>
                <w:rFonts w:ascii="Arial Narrow" w:hAnsi="Arial Narrow"/>
                <w:sz w:val="18"/>
                <w:szCs w:val="18"/>
              </w:rPr>
              <w:t>Настоящим подтверждаю, что:</w:t>
            </w:r>
          </w:p>
        </w:tc>
      </w:tr>
      <w:tr w:rsidR="00374A84" w:rsidRPr="003A6BEC" w:rsidTr="008B406E">
        <w:trPr>
          <w:gridAfter w:val="1"/>
          <w:trHeight w:val="444"/>
          <w:trPrChange w:id="405" w:author="Ербахаева Бальжина Аюшиевна" w:date="2024-10-10T15:33:00Z">
            <w:trPr>
              <w:gridAfter w:val="1"/>
              <w:trHeight w:val="444"/>
            </w:trPr>
          </w:trPrChange>
        </w:trPr>
        <w:tc>
          <w:tcPr>
            <w:tcW w:w="10807" w:type="dxa"/>
            <w:gridSpan w:val="135"/>
            <w:tcBorders>
              <w:bottom w:val="nil"/>
            </w:tcBorders>
            <w:shd w:val="clear" w:color="auto" w:fill="FFFFFF"/>
            <w:tcPrChange w:id="406" w:author="Ербахаева Бальжина Аюшиевна" w:date="2024-10-10T15:33:00Z">
              <w:tcPr>
                <w:tcW w:w="10863" w:type="dxa"/>
                <w:gridSpan w:val="152"/>
                <w:tcBorders>
                  <w:bottom w:val="nil"/>
                </w:tcBorders>
                <w:shd w:val="clear" w:color="auto" w:fill="FFFFFF"/>
              </w:tcPr>
            </w:tcPrChange>
          </w:tcPr>
          <w:p w:rsidR="004A27C8" w:rsidRPr="003A6BEC" w:rsidRDefault="004A27C8" w:rsidP="004A27C8">
            <w:pPr>
              <w:pStyle w:val="ae"/>
              <w:spacing w:after="0"/>
              <w:ind w:left="29"/>
              <w:jc w:val="both"/>
              <w:rPr>
                <w:rFonts w:ascii="Segoe UI Symbol" w:hAnsi="Segoe UI Symbol" w:cs="Segoe UI Symbol"/>
                <w:sz w:val="18"/>
                <w:szCs w:val="18"/>
              </w:rPr>
            </w:pPr>
            <w:r w:rsidRPr="00DD1745">
              <w:rPr>
                <w:rFonts w:ascii="Segoe UI Symbol" w:hAnsi="Segoe UI Symbol" w:cs="Segoe UI Symbol"/>
                <w:sz w:val="18"/>
                <w:szCs w:val="18"/>
              </w:rPr>
              <w:lastRenderedPageBreak/>
              <w:t>☐</w:t>
            </w:r>
            <w:r>
              <w:rPr>
                <w:rFonts w:cs="Segoe UI Symbol"/>
                <w:sz w:val="18"/>
                <w:szCs w:val="18"/>
              </w:rPr>
              <w:t xml:space="preserve"> </w:t>
            </w:r>
            <w:r w:rsidRPr="00DD1745">
              <w:rPr>
                <w:rFonts w:ascii="Arial Narrow" w:hAnsi="Arial Narrow"/>
                <w:sz w:val="18"/>
                <w:szCs w:val="18"/>
              </w:rPr>
              <w:t>ознакомлен и согласен с Правилами программы лояльности</w:t>
            </w:r>
            <w:r w:rsidRPr="00DD1745">
              <w:rPr>
                <w:rFonts w:ascii="Arial Narrow" w:hAnsi="Arial Narrow"/>
                <w:sz w:val="18"/>
                <w:szCs w:val="18"/>
                <w:vertAlign w:val="superscript"/>
              </w:rPr>
              <w:footnoteReference w:id="19"/>
            </w:r>
            <w:r w:rsidRPr="00DD1745">
              <w:rPr>
                <w:rFonts w:ascii="Arial Narrow" w:hAnsi="Arial Narrow"/>
                <w:sz w:val="18"/>
                <w:szCs w:val="18"/>
              </w:rPr>
              <w:t>, присоединяюсь</w:t>
            </w:r>
            <w:r w:rsidRPr="00DD1745">
              <w:rPr>
                <w:rFonts w:ascii="Arial Narrow" w:hAnsi="Arial Narrow"/>
                <w:sz w:val="18"/>
                <w:szCs w:val="18"/>
                <w:vertAlign w:val="superscript"/>
              </w:rPr>
              <w:footnoteReference w:id="20"/>
            </w:r>
            <w:r w:rsidRPr="00DD1745">
              <w:rPr>
                <w:rFonts w:ascii="Arial Narrow" w:hAnsi="Arial Narrow"/>
                <w:sz w:val="18"/>
                <w:szCs w:val="18"/>
              </w:rPr>
              <w:t xml:space="preserve"> к Правилам программы лояльности и предоставляю Банку согласие на получение информации об акциях Программы лояльности по номерам телефонов, адресу(</w:t>
            </w:r>
            <w:proofErr w:type="spellStart"/>
            <w:r w:rsidRPr="00DD1745">
              <w:rPr>
                <w:rFonts w:ascii="Arial Narrow" w:hAnsi="Arial Narrow"/>
                <w:sz w:val="18"/>
                <w:szCs w:val="18"/>
              </w:rPr>
              <w:t>ам</w:t>
            </w:r>
            <w:proofErr w:type="spellEnd"/>
            <w:r w:rsidRPr="00DD1745">
              <w:rPr>
                <w:rFonts w:ascii="Arial Narrow" w:hAnsi="Arial Narrow"/>
                <w:sz w:val="18"/>
                <w:szCs w:val="18"/>
              </w:rPr>
              <w:t xml:space="preserve">) электронной почты, представленным Банку в разделе 1 настоящего Заявления, любым из способов, на усмотрение Банка, </w:t>
            </w:r>
            <w:r w:rsidRPr="00DD1745">
              <w:rPr>
                <w:rFonts w:ascii="Arial Narrow" w:eastAsia="Times New Roman" w:hAnsi="Arial Narrow" w:cs="Tahoma"/>
                <w:bCs/>
                <w:noProof/>
                <w:sz w:val="18"/>
                <w:szCs w:val="18"/>
              </w:rPr>
              <w:t xml:space="preserve">указанных в разделе «Согласие Клиента, предоставленное </w:t>
            </w:r>
            <w:r>
              <w:rPr>
                <w:rFonts w:ascii="Arial Narrow" w:eastAsia="Times New Roman" w:hAnsi="Arial Narrow" w:cs="Tahoma"/>
                <w:bCs/>
                <w:noProof/>
                <w:sz w:val="18"/>
                <w:szCs w:val="18"/>
              </w:rPr>
              <w:br/>
            </w:r>
            <w:r w:rsidRPr="00DD1745">
              <w:rPr>
                <w:rFonts w:ascii="Arial Narrow" w:eastAsia="Times New Roman" w:hAnsi="Arial Narrow" w:cs="Tahoma"/>
                <w:bCs/>
                <w:noProof/>
                <w:sz w:val="18"/>
                <w:szCs w:val="18"/>
              </w:rPr>
              <w:t>АО «Россельхозбанк» настоящего Заявления.</w:t>
            </w:r>
          </w:p>
        </w:tc>
      </w:tr>
      <w:tr w:rsidR="00374A84" w:rsidRPr="00917740" w:rsidTr="008B406E">
        <w:trPr>
          <w:gridAfter w:val="1"/>
          <w:trHeight w:val="254"/>
          <w:trPrChange w:id="407" w:author="Ербахаева Бальжина Аюшиевна" w:date="2024-10-10T15:33:00Z">
            <w:trPr>
              <w:gridAfter w:val="1"/>
              <w:trHeight w:val="254"/>
            </w:trPr>
          </w:trPrChange>
        </w:trPr>
        <w:tc>
          <w:tcPr>
            <w:tcW w:w="10807" w:type="dxa"/>
            <w:gridSpan w:val="135"/>
            <w:tcBorders>
              <w:bottom w:val="nil"/>
            </w:tcBorders>
            <w:shd w:val="clear" w:color="auto" w:fill="D9D9D9"/>
            <w:tcPrChange w:id="408" w:author="Ербахаева Бальжина Аюшиевна" w:date="2024-10-10T15:33:00Z">
              <w:tcPr>
                <w:tcW w:w="10863" w:type="dxa"/>
                <w:gridSpan w:val="152"/>
                <w:tcBorders>
                  <w:bottom w:val="nil"/>
                </w:tcBorders>
                <w:shd w:val="clear" w:color="auto" w:fill="D9D9D9"/>
              </w:tcPr>
            </w:tcPrChange>
          </w:tcPr>
          <w:p w:rsidR="004A27C8" w:rsidRPr="00917740" w:rsidRDefault="004A27C8" w:rsidP="004A27C8">
            <w:pPr>
              <w:tabs>
                <w:tab w:val="left" w:pos="356"/>
              </w:tabs>
              <w:spacing w:after="0"/>
              <w:contextualSpacing/>
              <w:jc w:val="center"/>
              <w:rPr>
                <w:rFonts w:ascii="Segoe UI Symbol" w:eastAsia="Times New Roman" w:hAnsi="Segoe UI Symbol" w:cs="Segoe UI Symbol"/>
                <w:sz w:val="18"/>
                <w:szCs w:val="18"/>
                <w:lang w:eastAsia="ru-RU"/>
              </w:rPr>
            </w:pPr>
            <w:r>
              <w:rPr>
                <w:rFonts w:ascii="Arial Narrow" w:eastAsia="Times New Roman" w:hAnsi="Arial Narrow"/>
                <w:b/>
                <w:sz w:val="18"/>
                <w:szCs w:val="18"/>
                <w:lang w:eastAsia="ru-RU"/>
              </w:rPr>
              <w:t>5.</w:t>
            </w:r>
            <w:r>
              <w:rPr>
                <w:rFonts w:ascii="Arial Narrow" w:eastAsia="Times New Roman" w:hAnsi="Arial Narrow"/>
                <w:b/>
                <w:sz w:val="18"/>
                <w:szCs w:val="18"/>
                <w:lang w:eastAsia="ru-RU"/>
              </w:rPr>
              <w:tab/>
            </w:r>
            <w:r w:rsidRPr="00917740">
              <w:rPr>
                <w:rFonts w:ascii="Arial Narrow" w:eastAsia="Times New Roman" w:hAnsi="Arial Narrow"/>
                <w:b/>
                <w:sz w:val="18"/>
                <w:szCs w:val="18"/>
                <w:lang w:eastAsia="ru-RU"/>
              </w:rPr>
              <w:t>ВЫПУСК И ОБСЛУЖИВАНИЕ БИЗНЕС-КАРТ</w:t>
            </w:r>
          </w:p>
        </w:tc>
      </w:tr>
      <w:tr w:rsidR="00374A84" w:rsidRPr="00917740" w:rsidTr="008B406E">
        <w:trPr>
          <w:gridAfter w:val="1"/>
          <w:trHeight w:val="97"/>
          <w:trPrChange w:id="409" w:author="Ербахаева Бальжина Аюшиевна" w:date="2024-10-10T15:33:00Z">
            <w:trPr>
              <w:gridAfter w:val="1"/>
              <w:trHeight w:val="97"/>
            </w:trPr>
          </w:trPrChange>
        </w:trPr>
        <w:tc>
          <w:tcPr>
            <w:tcW w:w="10807" w:type="dxa"/>
            <w:gridSpan w:val="135"/>
            <w:tcBorders>
              <w:bottom w:val="nil"/>
            </w:tcBorders>
            <w:shd w:val="clear" w:color="auto" w:fill="auto"/>
            <w:tcPrChange w:id="410" w:author="Ербахаева Бальжина Аюшиевна" w:date="2024-10-10T15:33:00Z">
              <w:tcPr>
                <w:tcW w:w="10863" w:type="dxa"/>
                <w:gridSpan w:val="152"/>
                <w:tcBorders>
                  <w:bottom w:val="nil"/>
                </w:tcBorders>
                <w:shd w:val="clear" w:color="auto" w:fill="auto"/>
              </w:tcPr>
            </w:tcPrChange>
          </w:tcPr>
          <w:p w:rsidR="004A27C8" w:rsidRPr="00917740" w:rsidDel="00C409A9" w:rsidRDefault="004A27C8" w:rsidP="00C409A9">
            <w:pPr>
              <w:spacing w:after="0" w:line="240" w:lineRule="auto"/>
              <w:rPr>
                <w:del w:id="411" w:author="Ербахаева Бальжина Аюшиевна" w:date="2024-10-10T15:00:00Z"/>
                <w:rFonts w:ascii="Arial Narrow" w:eastAsia="Times New Roman" w:hAnsi="Arial Narrow" w:cs="Tahoma"/>
                <w:i/>
                <w:sz w:val="18"/>
                <w:szCs w:val="18"/>
                <w:lang w:eastAsia="ru-RU"/>
              </w:rPr>
            </w:pPr>
            <w:r w:rsidRPr="00917740">
              <w:rPr>
                <w:rFonts w:ascii="Segoe UI Symbol" w:eastAsia="MS Gothic" w:hAnsi="Segoe UI Symbol" w:cs="Segoe UI Symbol"/>
                <w:sz w:val="18"/>
                <w:szCs w:val="18"/>
                <w:lang w:eastAsia="ru-RU"/>
              </w:rPr>
              <w:t>☐</w:t>
            </w:r>
            <w:r w:rsidRPr="00917740">
              <w:rPr>
                <w:rFonts w:ascii="Arial Narrow" w:eastAsia="MS Gothic" w:hAnsi="Arial Narrow" w:cs="Segoe UI Symbol"/>
                <w:sz w:val="18"/>
                <w:szCs w:val="18"/>
                <w:lang w:eastAsia="ru-RU"/>
              </w:rPr>
              <w:t xml:space="preserve">   </w:t>
            </w:r>
            <w:r w:rsidRPr="00917740">
              <w:rPr>
                <w:rFonts w:ascii="Arial Narrow" w:eastAsia="Times New Roman" w:hAnsi="Arial Narrow" w:cs="Tahoma"/>
                <w:b/>
                <w:sz w:val="18"/>
                <w:szCs w:val="18"/>
                <w:lang w:eastAsia="ru-RU"/>
              </w:rPr>
              <w:t xml:space="preserve">Присоединяемся/присоединяюсь к Условиям выпуска и обслуживания Бизнес-карт АО «Россельхозбанк» к расчетному счету </w:t>
            </w:r>
            <w:r w:rsidRPr="00917740">
              <w:rPr>
                <w:rFonts w:ascii="Arial Narrow" w:eastAsia="Times New Roman" w:hAnsi="Arial Narrow" w:cs="Tahoma"/>
                <w:b/>
                <w:sz w:val="18"/>
                <w:szCs w:val="18"/>
                <w:lang w:eastAsia="ru-RU"/>
              </w:rPr>
              <w:br/>
              <w:t>в рамках Единого сервисного договора</w:t>
            </w:r>
            <w:ins w:id="412" w:author="Ербахаева Бальжина Аюшиевна" w:date="2024-10-10T15:00:00Z">
              <w:r w:rsidR="00C409A9">
                <w:rPr>
                  <w:rFonts w:ascii="Arial Narrow" w:eastAsia="Times New Roman" w:hAnsi="Arial Narrow" w:cs="Tahoma"/>
                  <w:b/>
                  <w:sz w:val="18"/>
                  <w:szCs w:val="18"/>
                  <w:lang w:eastAsia="ru-RU"/>
                </w:rPr>
                <w:t xml:space="preserve"> </w:t>
              </w:r>
            </w:ins>
          </w:p>
          <w:p w:rsidR="004A27C8" w:rsidRPr="00917740" w:rsidRDefault="004A27C8" w:rsidP="00374A97">
            <w:pPr>
              <w:spacing w:after="0" w:line="240" w:lineRule="auto"/>
              <w:rPr>
                <w:rFonts w:ascii="Arial Narrow" w:eastAsia="Times New Roman" w:hAnsi="Arial Narrow" w:cs="Segoe UI Symbol"/>
                <w:sz w:val="18"/>
                <w:szCs w:val="18"/>
                <w:lang w:eastAsia="ru-RU"/>
              </w:rPr>
            </w:pPr>
            <w:del w:id="413" w:author="Ербахаева Бальжина Аюшиевна" w:date="2024-10-10T15:00:00Z">
              <w:r w:rsidRPr="00917740" w:rsidDel="00C409A9">
                <w:rPr>
                  <w:rFonts w:ascii="Segoe UI Symbol" w:eastAsia="MS Gothic" w:hAnsi="Segoe UI Symbol" w:cs="Segoe UI Symbol"/>
                  <w:sz w:val="18"/>
                  <w:szCs w:val="18"/>
                  <w:lang w:eastAsia="ru-RU"/>
                </w:rPr>
                <w:delText>☐</w:delText>
              </w:r>
              <w:r w:rsidRPr="00917740" w:rsidDel="00C409A9">
                <w:rPr>
                  <w:rFonts w:ascii="Arial Narrow" w:eastAsia="MS Gothic" w:hAnsi="Arial Narrow" w:cs="Segoe UI Symbol"/>
                  <w:sz w:val="18"/>
                  <w:szCs w:val="18"/>
                  <w:lang w:eastAsia="ru-RU"/>
                </w:rPr>
                <w:delText xml:space="preserve"> </w:delText>
              </w:r>
            </w:del>
            <w:ins w:id="414" w:author="Ербахаева Бальжина Аюшиевна" w:date="2024-10-10T15:00:00Z">
              <w:r w:rsidR="00C409A9">
                <w:rPr>
                  <w:rFonts w:ascii="Arial Narrow" w:eastAsia="MS Gothic" w:hAnsi="Arial Narrow" w:cs="Segoe UI Symbol"/>
                  <w:sz w:val="18"/>
                  <w:szCs w:val="18"/>
                  <w:lang w:eastAsia="ru-RU"/>
                </w:rPr>
                <w:t xml:space="preserve">и </w:t>
              </w:r>
            </w:ins>
            <w:del w:id="415" w:author="Ербахаева Бальжина Аюшиевна" w:date="2024-10-10T15:00:00Z">
              <w:r w:rsidRPr="00917740" w:rsidDel="00C409A9">
                <w:rPr>
                  <w:rFonts w:ascii="Arial Narrow" w:eastAsia="Times New Roman" w:hAnsi="Arial Narrow"/>
                  <w:sz w:val="18"/>
                  <w:szCs w:val="18"/>
                  <w:lang w:eastAsia="ru-RU"/>
                </w:rPr>
                <w:delText>П</w:delText>
              </w:r>
            </w:del>
            <w:ins w:id="416" w:author="Ербахаева Бальжина Аюшиевна" w:date="2024-10-10T15:00:00Z">
              <w:r w:rsidR="00C409A9">
                <w:rPr>
                  <w:rFonts w:ascii="Arial Narrow" w:eastAsia="Times New Roman" w:hAnsi="Arial Narrow"/>
                  <w:sz w:val="18"/>
                  <w:szCs w:val="18"/>
                  <w:lang w:eastAsia="ru-RU"/>
                </w:rPr>
                <w:t>п</w:t>
              </w:r>
            </w:ins>
            <w:r w:rsidRPr="00917740">
              <w:rPr>
                <w:rFonts w:ascii="Arial Narrow" w:eastAsia="Times New Roman" w:hAnsi="Arial Narrow"/>
                <w:sz w:val="18"/>
                <w:szCs w:val="18"/>
                <w:lang w:eastAsia="ru-RU"/>
              </w:rPr>
              <w:t xml:space="preserve">росим выпустить Бизнес-карту </w:t>
            </w:r>
            <w:r w:rsidRPr="00917740">
              <w:rPr>
                <w:rFonts w:ascii="Arial Narrow" w:eastAsia="Times New Roman" w:hAnsi="Arial Narrow" w:cs="Calibri"/>
                <w:sz w:val="18"/>
                <w:szCs w:val="18"/>
                <w:lang w:eastAsia="ru-RU"/>
              </w:rPr>
              <w:t>на имя Держател</w:t>
            </w:r>
            <w:r>
              <w:rPr>
                <w:rFonts w:ascii="Arial Narrow" w:eastAsia="Times New Roman" w:hAnsi="Arial Narrow" w:cs="Calibri"/>
                <w:sz w:val="18"/>
                <w:szCs w:val="18"/>
                <w:lang w:eastAsia="ru-RU"/>
              </w:rPr>
              <w:t>я</w:t>
            </w:r>
            <w:r w:rsidRPr="00917740">
              <w:rPr>
                <w:rFonts w:ascii="Arial Narrow" w:eastAsia="Times New Roman" w:hAnsi="Arial Narrow"/>
                <w:sz w:val="18"/>
                <w:szCs w:val="18"/>
                <w:lang w:eastAsia="ru-RU"/>
              </w:rPr>
              <w:t xml:space="preserve"> в рамках Тарифного плана «Корпоративный ПЛЮС» </w:t>
            </w:r>
          </w:p>
        </w:tc>
      </w:tr>
      <w:tr w:rsidR="00374A84" w:rsidRPr="00917740" w:rsidTr="008B406E">
        <w:trPr>
          <w:gridBefore w:val="1"/>
          <w:gridAfter w:val="2"/>
          <w:trHeight w:val="97"/>
          <w:trPrChange w:id="417" w:author="Ербахаева Бальжина Аюшиевна" w:date="2024-10-10T15:33:00Z">
            <w:trPr>
              <w:gridBefore w:val="1"/>
              <w:gridAfter w:val="2"/>
              <w:trHeight w:val="97"/>
            </w:trPr>
          </w:trPrChange>
        </w:trPr>
        <w:tc>
          <w:tcPr>
            <w:tcW w:w="3659" w:type="dxa"/>
            <w:gridSpan w:val="18"/>
            <w:tcBorders>
              <w:bottom w:val="nil"/>
            </w:tcBorders>
            <w:shd w:val="clear" w:color="auto" w:fill="auto"/>
            <w:tcPrChange w:id="418" w:author="Ербахаева Бальжина Аюшиевна" w:date="2024-10-10T15:33:00Z">
              <w:tcPr>
                <w:tcW w:w="3634" w:type="dxa"/>
                <w:gridSpan w:val="1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917740">
              <w:rPr>
                <w:rFonts w:ascii="Arial Narrow" w:eastAsia="Times New Roman" w:hAnsi="Arial Narrow"/>
                <w:b/>
                <w:sz w:val="18"/>
                <w:szCs w:val="18"/>
                <w:lang w:eastAsia="ru-RU"/>
              </w:rPr>
              <w:t>к</w:t>
            </w:r>
            <w:r w:rsidRPr="00917740">
              <w:rPr>
                <w:rFonts w:ascii="Arial Narrow" w:eastAsia="Times New Roman" w:hAnsi="Arial Narrow"/>
                <w:sz w:val="18"/>
                <w:szCs w:val="18"/>
                <w:lang w:eastAsia="ru-RU"/>
              </w:rPr>
              <w:t xml:space="preserve"> </w:t>
            </w:r>
            <w:r w:rsidRPr="00917740">
              <w:rPr>
                <w:rFonts w:ascii="Arial Narrow" w:eastAsia="Times New Roman" w:hAnsi="Arial Narrow"/>
                <w:b/>
                <w:sz w:val="18"/>
                <w:szCs w:val="18"/>
                <w:lang w:eastAsia="ru-RU"/>
              </w:rPr>
              <w:t>расчетному счету:</w:t>
            </w:r>
          </w:p>
        </w:tc>
        <w:tc>
          <w:tcPr>
            <w:tcW w:w="343" w:type="dxa"/>
            <w:gridSpan w:val="4"/>
            <w:tcBorders>
              <w:bottom w:val="nil"/>
            </w:tcBorders>
            <w:shd w:val="clear" w:color="auto" w:fill="auto"/>
            <w:tcPrChange w:id="419" w:author="Ербахаева Бальжина Аюшиевна" w:date="2024-10-10T15:33:00Z">
              <w:tcPr>
                <w:tcW w:w="343" w:type="dxa"/>
                <w:gridSpan w:val="4"/>
                <w:tcBorders>
                  <w:bottom w:val="nil"/>
                </w:tcBorders>
                <w:shd w:val="clear" w:color="auto" w:fill="auto"/>
              </w:tcPr>
            </w:tcPrChange>
          </w:tcPr>
          <w:p w:rsidR="004A27C8" w:rsidRPr="00310012" w:rsidRDefault="004A27C8" w:rsidP="004A27C8">
            <w:pPr>
              <w:spacing w:after="0" w:line="240" w:lineRule="auto"/>
              <w:rPr>
                <w:rFonts w:eastAsia="MS Gothic" w:cs="Segoe UI Symbol"/>
                <w:b/>
                <w:sz w:val="18"/>
                <w:szCs w:val="18"/>
                <w:lang w:eastAsia="ru-RU"/>
              </w:rPr>
            </w:pPr>
            <w:r w:rsidRPr="00310012">
              <w:rPr>
                <w:rFonts w:eastAsia="MS Gothic" w:cs="Segoe UI Symbol"/>
                <w:b/>
                <w:sz w:val="18"/>
                <w:szCs w:val="18"/>
                <w:lang w:eastAsia="ru-RU"/>
              </w:rPr>
              <w:t>№</w:t>
            </w:r>
          </w:p>
        </w:tc>
        <w:tc>
          <w:tcPr>
            <w:tcW w:w="343" w:type="dxa"/>
            <w:gridSpan w:val="6"/>
            <w:tcBorders>
              <w:bottom w:val="nil"/>
            </w:tcBorders>
            <w:shd w:val="clear" w:color="auto" w:fill="auto"/>
            <w:tcPrChange w:id="420"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21"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22"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23"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24"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6" w:type="dxa"/>
            <w:gridSpan w:val="4"/>
            <w:tcBorders>
              <w:bottom w:val="nil"/>
            </w:tcBorders>
            <w:shd w:val="clear" w:color="auto" w:fill="auto"/>
            <w:tcPrChange w:id="425" w:author="Ербахаева Бальжина Аюшиевна" w:date="2024-10-10T15:33:00Z">
              <w:tcPr>
                <w:tcW w:w="346"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26"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27"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6"/>
            <w:tcBorders>
              <w:bottom w:val="nil"/>
            </w:tcBorders>
            <w:shd w:val="clear" w:color="auto" w:fill="auto"/>
            <w:tcPrChange w:id="428" w:author="Ербахаева Бальжина Аюшиевна" w:date="2024-10-10T15:33:00Z">
              <w:tcPr>
                <w:tcW w:w="348"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10"/>
            <w:tcBorders>
              <w:bottom w:val="nil"/>
            </w:tcBorders>
            <w:shd w:val="clear" w:color="auto" w:fill="auto"/>
            <w:tcPrChange w:id="429" w:author="Ербахаева Бальжина Аюшиевна" w:date="2024-10-10T15:33:00Z">
              <w:tcPr>
                <w:tcW w:w="343" w:type="dxa"/>
                <w:gridSpan w:val="11"/>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30"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31"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Change w:id="432" w:author="Ербахаева Бальжина Аюшиевна" w:date="2024-10-10T15:33:00Z">
              <w:tcPr>
                <w:tcW w:w="343"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33"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34"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Change w:id="435" w:author="Ербахаева Бальжина Аюшиевна" w:date="2024-10-10T15:33:00Z">
              <w:tcPr>
                <w:tcW w:w="343"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36"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6"/>
            <w:tcBorders>
              <w:bottom w:val="nil"/>
            </w:tcBorders>
            <w:shd w:val="clear" w:color="auto" w:fill="auto"/>
            <w:tcPrChange w:id="437" w:author="Ербахаева Бальжина Аюшиевна" w:date="2024-10-10T15:33:00Z">
              <w:tcPr>
                <w:tcW w:w="348"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3"/>
            <w:tcBorders>
              <w:bottom w:val="nil"/>
            </w:tcBorders>
            <w:shd w:val="clear" w:color="auto" w:fill="auto"/>
            <w:tcPrChange w:id="438" w:author="Ербахаева Бальжина Аюшиевна" w:date="2024-10-10T15:33:00Z">
              <w:tcPr>
                <w:tcW w:w="343" w:type="dxa"/>
                <w:gridSpan w:val="3"/>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439" w:author="Ербахаева Бальжина Аюшиевна" w:date="2024-10-10T15:33:00Z">
              <w:tcPr>
                <w:tcW w:w="356" w:type="dxa"/>
                <w:gridSpan w:val="11"/>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8B406E">
        <w:trPr>
          <w:gridBefore w:val="1"/>
          <w:gridAfter w:val="2"/>
          <w:trHeight w:val="97"/>
          <w:trPrChange w:id="440" w:author="Ербахаева Бальжина Аюшиевна" w:date="2024-10-10T15:33:00Z">
            <w:trPr>
              <w:gridBefore w:val="1"/>
              <w:gridAfter w:val="2"/>
              <w:trHeight w:val="97"/>
            </w:trPr>
          </w:trPrChange>
        </w:trPr>
        <w:tc>
          <w:tcPr>
            <w:tcW w:w="3659" w:type="dxa"/>
            <w:gridSpan w:val="18"/>
            <w:tcBorders>
              <w:bottom w:val="nil"/>
            </w:tcBorders>
            <w:shd w:val="clear" w:color="auto" w:fill="auto"/>
            <w:tcPrChange w:id="441" w:author="Ербахаева Бальжина Аюшиевна" w:date="2024-10-10T15:33:00Z">
              <w:tcPr>
                <w:tcW w:w="3634" w:type="dxa"/>
                <w:gridSpan w:val="18"/>
                <w:tcBorders>
                  <w:bottom w:val="nil"/>
                </w:tcBorders>
                <w:shd w:val="clear" w:color="auto" w:fill="auto"/>
              </w:tcPr>
            </w:tcPrChange>
          </w:tcPr>
          <w:p w:rsidR="004A27C8" w:rsidRPr="00917740" w:rsidRDefault="004A27C8" w:rsidP="004A27C8">
            <w:pPr>
              <w:spacing w:after="0" w:line="240" w:lineRule="auto"/>
              <w:rPr>
                <w:rFonts w:ascii="Arial Narrow" w:eastAsia="Times New Roman" w:hAnsi="Arial Narrow"/>
                <w:b/>
                <w:sz w:val="18"/>
                <w:szCs w:val="18"/>
                <w:lang w:eastAsia="ru-RU"/>
              </w:rPr>
            </w:pPr>
            <w:r w:rsidRPr="00917740">
              <w:rPr>
                <w:rFonts w:ascii="Arial Narrow" w:eastAsia="Times New Roman" w:hAnsi="Arial Narrow"/>
                <w:b/>
                <w:sz w:val="18"/>
                <w:szCs w:val="18"/>
                <w:lang w:eastAsia="ru-RU"/>
              </w:rPr>
              <w:t>Наименование Клиента латинскими буквами:</w:t>
            </w:r>
          </w:p>
        </w:tc>
        <w:tc>
          <w:tcPr>
            <w:tcW w:w="343" w:type="dxa"/>
            <w:gridSpan w:val="4"/>
            <w:tcBorders>
              <w:bottom w:val="nil"/>
            </w:tcBorders>
            <w:shd w:val="clear" w:color="auto" w:fill="auto"/>
            <w:tcPrChange w:id="442"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43"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44"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45"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46" w:author="Ербахаева Бальжина Аюшиевна" w:date="2024-10-10T15:33:00Z">
              <w:tcPr>
                <w:tcW w:w="343"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47"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6" w:type="dxa"/>
            <w:gridSpan w:val="4"/>
            <w:tcBorders>
              <w:bottom w:val="nil"/>
            </w:tcBorders>
            <w:shd w:val="clear" w:color="auto" w:fill="auto"/>
            <w:tcPrChange w:id="448" w:author="Ербахаева Бальжина Аюшиевна" w:date="2024-10-10T15:33:00Z">
              <w:tcPr>
                <w:tcW w:w="346"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49"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50"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6"/>
            <w:tcBorders>
              <w:bottom w:val="nil"/>
            </w:tcBorders>
            <w:shd w:val="clear" w:color="auto" w:fill="auto"/>
            <w:tcPrChange w:id="451" w:author="Ербахаева Бальжина Аюшиевна" w:date="2024-10-10T15:33:00Z">
              <w:tcPr>
                <w:tcW w:w="348"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10"/>
            <w:tcBorders>
              <w:bottom w:val="nil"/>
            </w:tcBorders>
            <w:shd w:val="clear" w:color="auto" w:fill="auto"/>
            <w:tcPrChange w:id="452" w:author="Ербахаева Бальжина Аюшиевна" w:date="2024-10-10T15:33:00Z">
              <w:tcPr>
                <w:tcW w:w="343" w:type="dxa"/>
                <w:gridSpan w:val="11"/>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53"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54"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Change w:id="455" w:author="Ербахаева Бальжина Аюшиевна" w:date="2024-10-10T15:33:00Z">
              <w:tcPr>
                <w:tcW w:w="343"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6"/>
            <w:tcBorders>
              <w:bottom w:val="nil"/>
            </w:tcBorders>
            <w:shd w:val="clear" w:color="auto" w:fill="auto"/>
            <w:tcPrChange w:id="456" w:author="Ербахаева Бальжина Аюшиевна" w:date="2024-10-10T15:33:00Z">
              <w:tcPr>
                <w:tcW w:w="343"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5"/>
            <w:tcBorders>
              <w:bottom w:val="nil"/>
            </w:tcBorders>
            <w:shd w:val="clear" w:color="auto" w:fill="auto"/>
            <w:tcPrChange w:id="457"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7"/>
            <w:tcBorders>
              <w:bottom w:val="nil"/>
            </w:tcBorders>
            <w:shd w:val="clear" w:color="auto" w:fill="auto"/>
            <w:tcPrChange w:id="458" w:author="Ербахаева Бальжина Аюшиевна" w:date="2024-10-10T15:33:00Z">
              <w:tcPr>
                <w:tcW w:w="343"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4"/>
            <w:tcBorders>
              <w:bottom w:val="nil"/>
            </w:tcBorders>
            <w:shd w:val="clear" w:color="auto" w:fill="auto"/>
            <w:tcPrChange w:id="459" w:author="Ербахаева Бальжина Аюшиевна" w:date="2024-10-10T15:33:00Z">
              <w:tcPr>
                <w:tcW w:w="343"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8" w:type="dxa"/>
            <w:gridSpan w:val="6"/>
            <w:tcBorders>
              <w:bottom w:val="nil"/>
            </w:tcBorders>
            <w:shd w:val="clear" w:color="auto" w:fill="auto"/>
            <w:tcPrChange w:id="460" w:author="Ербахаева Бальжина Аюшиевна" w:date="2024-10-10T15:33:00Z">
              <w:tcPr>
                <w:tcW w:w="348"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3" w:type="dxa"/>
            <w:gridSpan w:val="3"/>
            <w:tcBorders>
              <w:bottom w:val="nil"/>
            </w:tcBorders>
            <w:shd w:val="clear" w:color="auto" w:fill="auto"/>
            <w:tcPrChange w:id="461" w:author="Ербахаева Бальжина Аюшиевна" w:date="2024-10-10T15:33:00Z">
              <w:tcPr>
                <w:tcW w:w="343" w:type="dxa"/>
                <w:gridSpan w:val="3"/>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462" w:author="Ербахаева Бальжина Аюшиевна" w:date="2024-10-10T15:33:00Z">
              <w:tcPr>
                <w:tcW w:w="356" w:type="dxa"/>
                <w:gridSpan w:val="11"/>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8B406E">
        <w:trPr>
          <w:gridBefore w:val="1"/>
          <w:gridAfter w:val="2"/>
          <w:trHeight w:val="97"/>
          <w:trPrChange w:id="463"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464" w:author="Ербахаева Бальжина Аюшиевна" w:date="2024-10-10T15:33:00Z">
              <w:tcPr>
                <w:tcW w:w="10863" w:type="dxa"/>
                <w:gridSpan w:val="152"/>
                <w:tcBorders>
                  <w:bottom w:val="nil"/>
                </w:tcBorders>
                <w:shd w:val="clear" w:color="auto" w:fill="auto"/>
              </w:tcPr>
            </w:tcPrChange>
          </w:tcPr>
          <w:p w:rsidR="004A27C8" w:rsidRPr="00917740" w:rsidRDefault="004A27C8" w:rsidP="004A27C8">
            <w:pPr>
              <w:spacing w:after="0" w:line="240" w:lineRule="auto"/>
              <w:jc w:val="center"/>
              <w:rPr>
                <w:rFonts w:ascii="Segoe UI Symbol" w:eastAsia="MS Gothic" w:hAnsi="Segoe UI Symbol" w:cs="Segoe UI Symbol"/>
                <w:sz w:val="18"/>
                <w:szCs w:val="18"/>
                <w:lang w:eastAsia="ru-RU"/>
              </w:rPr>
            </w:pPr>
            <w:r w:rsidRPr="00917740">
              <w:rPr>
                <w:rFonts w:ascii="Arial Narrow" w:eastAsia="Times New Roman" w:hAnsi="Arial Narrow"/>
                <w:sz w:val="12"/>
                <w:szCs w:val="12"/>
                <w:lang w:eastAsia="ru-RU"/>
              </w:rPr>
              <w:t>(для нанесения на Бизнес-карты, не более 21 символа)</w:t>
            </w:r>
          </w:p>
        </w:tc>
      </w:tr>
      <w:tr w:rsidR="00374A84" w:rsidRPr="00917740" w:rsidTr="008B406E">
        <w:trPr>
          <w:gridBefore w:val="1"/>
          <w:gridAfter w:val="2"/>
          <w:trHeight w:val="97"/>
          <w:trPrChange w:id="465" w:author="Ербахаева Бальжина Аюшиевна" w:date="2024-10-10T15:33:00Z">
            <w:trPr>
              <w:gridBefore w:val="1"/>
              <w:gridAfter w:val="2"/>
              <w:trHeight w:val="97"/>
            </w:trPr>
          </w:trPrChange>
        </w:trPr>
        <w:tc>
          <w:tcPr>
            <w:tcW w:w="3873" w:type="dxa"/>
            <w:gridSpan w:val="20"/>
            <w:tcBorders>
              <w:bottom w:val="nil"/>
            </w:tcBorders>
            <w:shd w:val="clear" w:color="auto" w:fill="auto"/>
            <w:tcPrChange w:id="466" w:author="Ербахаева Бальжина Аюшиевна" w:date="2024-10-10T15:33:00Z">
              <w:tcPr>
                <w:tcW w:w="3848" w:type="dxa"/>
                <w:gridSpan w:val="20"/>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917740">
              <w:rPr>
                <w:rFonts w:ascii="Arial Narrow" w:eastAsia="Times New Roman" w:hAnsi="Arial Narrow"/>
                <w:b/>
                <w:sz w:val="18"/>
                <w:szCs w:val="18"/>
                <w:lang w:eastAsia="ru-RU"/>
              </w:rPr>
              <w:t>Имя, отчество, фамилия Держателя:</w:t>
            </w:r>
          </w:p>
        </w:tc>
        <w:tc>
          <w:tcPr>
            <w:tcW w:w="349" w:type="dxa"/>
            <w:gridSpan w:val="6"/>
            <w:tcBorders>
              <w:bottom w:val="nil"/>
            </w:tcBorders>
            <w:shd w:val="clear" w:color="auto" w:fill="auto"/>
            <w:tcPrChange w:id="467"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Change w:id="468" w:author="Ербахаева Бальжина Аюшиевна" w:date="2024-10-10T15:33:00Z">
              <w:tcPr>
                <w:tcW w:w="349"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69" w:author="Ербахаева Бальжина Аюшиевна" w:date="2024-10-10T15:33:00Z">
              <w:tcPr>
                <w:tcW w:w="349"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70"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71"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9" w:type="dxa"/>
            <w:gridSpan w:val="5"/>
            <w:tcBorders>
              <w:bottom w:val="nil"/>
            </w:tcBorders>
            <w:shd w:val="clear" w:color="auto" w:fill="auto"/>
            <w:tcPrChange w:id="472" w:author="Ербахаева Бальжина Аюшиевна" w:date="2024-10-10T15:33:00Z">
              <w:tcPr>
                <w:tcW w:w="359"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Change w:id="473" w:author="Ербахаева Бальжина Аюшиевна" w:date="2024-10-10T15:33:00Z">
              <w:tcPr>
                <w:tcW w:w="350"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74"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75"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9"/>
            <w:tcBorders>
              <w:bottom w:val="nil"/>
            </w:tcBorders>
            <w:shd w:val="clear" w:color="auto" w:fill="auto"/>
            <w:tcPrChange w:id="476" w:author="Ербахаева Бальжина Аюшиевна" w:date="2024-10-10T15:33:00Z">
              <w:tcPr>
                <w:tcW w:w="349" w:type="dxa"/>
                <w:gridSpan w:val="10"/>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77"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478" w:author="Ербахаева Бальжина Аюшиевна" w:date="2024-10-10T15:33:00Z">
              <w:tcPr>
                <w:tcW w:w="349"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479" w:author="Ербахаева Бальжина Аюшиевна" w:date="2024-10-10T15:33:00Z">
              <w:tcPr>
                <w:tcW w:w="354"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480" w:author="Ербахаева Бальжина Аюшиевна" w:date="2024-10-10T15:33:00Z">
              <w:tcPr>
                <w:tcW w:w="350"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81"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82" w:author="Ербахаева Бальжина Аюшиевна" w:date="2024-10-10T15:33:00Z">
              <w:tcPr>
                <w:tcW w:w="349"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83"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484" w:author="Ербахаева Бальжина Аюшиевна" w:date="2024-10-10T15:33:00Z">
              <w:tcPr>
                <w:tcW w:w="356"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485" w:author="Ербахаева Бальжина Аюшиевна" w:date="2024-10-10T15:33:00Z">
              <w:tcPr>
                <w:tcW w:w="353"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486" w:author="Ербахаева Бальжина Аюшиевна" w:date="2024-10-10T15:33:00Z">
              <w:tcPr>
                <w:tcW w:w="356" w:type="dxa"/>
                <w:gridSpan w:val="11"/>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374A84" w:rsidRPr="00917740" w:rsidTr="008B406E">
        <w:trPr>
          <w:gridBefore w:val="1"/>
          <w:gridAfter w:val="2"/>
          <w:trHeight w:val="97"/>
          <w:trPrChange w:id="487" w:author="Ербахаева Бальжина Аюшиевна" w:date="2024-10-10T15:33:00Z">
            <w:trPr>
              <w:gridBefore w:val="1"/>
              <w:gridAfter w:val="2"/>
              <w:trHeight w:val="97"/>
            </w:trPr>
          </w:trPrChange>
        </w:trPr>
        <w:tc>
          <w:tcPr>
            <w:tcW w:w="3873" w:type="dxa"/>
            <w:gridSpan w:val="20"/>
            <w:tcBorders>
              <w:bottom w:val="nil"/>
            </w:tcBorders>
            <w:shd w:val="clear" w:color="auto" w:fill="auto"/>
            <w:tcPrChange w:id="488" w:author="Ербахаева Бальжина Аюшиевна" w:date="2024-10-10T15:33:00Z">
              <w:tcPr>
                <w:tcW w:w="3848" w:type="dxa"/>
                <w:gridSpan w:val="20"/>
                <w:tcBorders>
                  <w:bottom w:val="nil"/>
                </w:tcBorders>
                <w:shd w:val="clear" w:color="auto" w:fill="auto"/>
              </w:tcPr>
            </w:tcPrChange>
          </w:tcPr>
          <w:p w:rsidR="004A27C8" w:rsidRPr="00917740" w:rsidRDefault="004A27C8" w:rsidP="004A27C8">
            <w:pPr>
              <w:spacing w:after="0" w:line="240" w:lineRule="auto"/>
              <w:rPr>
                <w:rFonts w:ascii="Arial Narrow" w:eastAsia="Times New Roman" w:hAnsi="Arial Narrow"/>
                <w:b/>
                <w:sz w:val="18"/>
                <w:szCs w:val="18"/>
                <w:lang w:eastAsia="ru-RU"/>
              </w:rPr>
            </w:pPr>
            <w:r w:rsidRPr="00917740">
              <w:rPr>
                <w:rFonts w:ascii="Arial Narrow" w:eastAsia="Times New Roman" w:hAnsi="Arial Narrow"/>
                <w:b/>
                <w:sz w:val="18"/>
                <w:szCs w:val="18"/>
                <w:lang w:eastAsia="ru-RU"/>
              </w:rPr>
              <w:t>Имя и фамилия Держателя латинскими буквами:</w:t>
            </w:r>
          </w:p>
        </w:tc>
        <w:tc>
          <w:tcPr>
            <w:tcW w:w="349" w:type="dxa"/>
            <w:gridSpan w:val="6"/>
            <w:tcBorders>
              <w:bottom w:val="nil"/>
            </w:tcBorders>
            <w:shd w:val="clear" w:color="auto" w:fill="auto"/>
            <w:tcPrChange w:id="489"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4"/>
            <w:tcBorders>
              <w:bottom w:val="nil"/>
            </w:tcBorders>
            <w:shd w:val="clear" w:color="auto" w:fill="auto"/>
            <w:tcPrChange w:id="490" w:author="Ербахаева Бальжина Аюшиевна" w:date="2024-10-10T15:33:00Z">
              <w:tcPr>
                <w:tcW w:w="349" w:type="dxa"/>
                <w:gridSpan w:val="4"/>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91" w:author="Ербахаева Бальжина Аюшиевна" w:date="2024-10-10T15:33:00Z">
              <w:tcPr>
                <w:tcW w:w="349"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92"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93"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9" w:type="dxa"/>
            <w:gridSpan w:val="5"/>
            <w:tcBorders>
              <w:bottom w:val="nil"/>
            </w:tcBorders>
            <w:shd w:val="clear" w:color="auto" w:fill="auto"/>
            <w:tcPrChange w:id="494" w:author="Ербахаева Бальжина Аюшиевна" w:date="2024-10-10T15:33:00Z">
              <w:tcPr>
                <w:tcW w:w="359"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5"/>
            <w:tcBorders>
              <w:bottom w:val="nil"/>
            </w:tcBorders>
            <w:shd w:val="clear" w:color="auto" w:fill="auto"/>
            <w:tcPrChange w:id="495" w:author="Ербахаева Бальжина Аюшиевна" w:date="2024-10-10T15:33:00Z">
              <w:tcPr>
                <w:tcW w:w="350"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96"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497" w:author="Ербахаева Бальжина Аюшиевна" w:date="2024-10-10T15:33:00Z">
              <w:tcPr>
                <w:tcW w:w="349"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9"/>
            <w:tcBorders>
              <w:bottom w:val="nil"/>
            </w:tcBorders>
            <w:shd w:val="clear" w:color="auto" w:fill="auto"/>
            <w:tcPrChange w:id="498" w:author="Ербахаева Бальжина Аюшиевна" w:date="2024-10-10T15:33:00Z">
              <w:tcPr>
                <w:tcW w:w="349" w:type="dxa"/>
                <w:gridSpan w:val="10"/>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499"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500" w:author="Ербахаева Бальжина Аюшиевна" w:date="2024-10-10T15:33:00Z">
              <w:tcPr>
                <w:tcW w:w="349"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501" w:author="Ербахаева Бальжина Аюшиевна" w:date="2024-10-10T15:33:00Z">
              <w:tcPr>
                <w:tcW w:w="354"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502" w:author="Ербахаева Бальжина Аюшиевна" w:date="2024-10-10T15:33:00Z">
              <w:tcPr>
                <w:tcW w:w="350" w:type="dxa"/>
                <w:gridSpan w:val="7"/>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03"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504" w:author="Ербахаева Бальжина Аюшиевна" w:date="2024-10-10T15:33:00Z">
              <w:tcPr>
                <w:tcW w:w="349" w:type="dxa"/>
                <w:gridSpan w:val="8"/>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05" w:author="Ербахаева Бальжина Аюшиевна" w:date="2024-10-10T15:33:00Z">
              <w:tcPr>
                <w:tcW w:w="349"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506" w:author="Ербахаева Бальжина Аюшиевна" w:date="2024-10-10T15:33:00Z">
              <w:tcPr>
                <w:tcW w:w="356" w:type="dxa"/>
                <w:gridSpan w:val="6"/>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507" w:author="Ербахаева Бальжина Аюшиевна" w:date="2024-10-10T15:33:00Z">
              <w:tcPr>
                <w:tcW w:w="353" w:type="dxa"/>
                <w:gridSpan w:val="5"/>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508" w:author="Ербахаева Бальжина Аюшиевна" w:date="2024-10-10T15:33:00Z">
              <w:tcPr>
                <w:tcW w:w="356" w:type="dxa"/>
                <w:gridSpan w:val="11"/>
                <w:tcBorders>
                  <w:bottom w:val="nil"/>
                </w:tcBorders>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C409A9" w:rsidRPr="00917740" w:rsidTr="008B406E">
        <w:tblPrEx>
          <w:tblPrExChange w:id="509" w:author="Ербахаева Бальжина Аюшиевна" w:date="2024-10-10T15:33:00Z">
            <w:tblPrEx>
              <w:tblW w:w="10823" w:type="dxa"/>
            </w:tblPrEx>
          </w:tblPrExChange>
        </w:tblPrEx>
        <w:trPr>
          <w:gridBefore w:val="1"/>
          <w:gridAfter w:val="2"/>
          <w:trHeight w:val="97"/>
          <w:ins w:id="510" w:author="Ербахаева Бальжина Аюшиевна" w:date="2024-10-10T15:05:00Z"/>
          <w:trPrChange w:id="511" w:author="Ербахаева Бальжина Аюшиевна" w:date="2024-10-10T15:33:00Z">
            <w:trPr>
              <w:gridBefore w:val="1"/>
              <w:gridAfter w:val="2"/>
              <w:trHeight w:val="97"/>
            </w:trPr>
          </w:trPrChange>
        </w:trPr>
        <w:tc>
          <w:tcPr>
            <w:tcW w:w="6676" w:type="dxa"/>
            <w:gridSpan w:val="62"/>
            <w:tcBorders>
              <w:bottom w:val="nil"/>
            </w:tcBorders>
            <w:shd w:val="clear" w:color="auto" w:fill="auto"/>
            <w:tcPrChange w:id="512" w:author="Ербахаева Бальжина Аюшиевна" w:date="2024-10-10T15:33:00Z">
              <w:tcPr>
                <w:tcW w:w="6606" w:type="dxa"/>
                <w:gridSpan w:val="63"/>
                <w:tcBorders>
                  <w:bottom w:val="nil"/>
                </w:tcBorders>
                <w:shd w:val="clear" w:color="auto" w:fill="auto"/>
              </w:tcPr>
            </w:tcPrChange>
          </w:tcPr>
          <w:p w:rsidR="00C409A9" w:rsidRPr="00917740" w:rsidRDefault="00C409A9" w:rsidP="004A27C8">
            <w:pPr>
              <w:spacing w:after="0" w:line="240" w:lineRule="auto"/>
              <w:rPr>
                <w:ins w:id="513" w:author="Ербахаева Бальжина Аюшиевна" w:date="2024-10-10T15:05:00Z"/>
                <w:rFonts w:ascii="Segoe UI Symbol" w:eastAsia="MS Gothic" w:hAnsi="Segoe UI Symbol" w:cs="Segoe UI Symbol"/>
                <w:sz w:val="18"/>
                <w:szCs w:val="18"/>
                <w:lang w:eastAsia="ru-RU"/>
              </w:rPr>
            </w:pPr>
            <w:ins w:id="514" w:author="Ербахаева Бальжина Аюшиевна" w:date="2024-10-10T15:05:00Z">
              <w:r w:rsidRPr="003A614A">
                <w:rPr>
                  <w:rFonts w:ascii="Arial Narrow" w:eastAsia="Times New Roman" w:hAnsi="Arial Narrow"/>
                  <w:b/>
                  <w:sz w:val="18"/>
                  <w:szCs w:val="18"/>
                  <w:lang w:eastAsia="ru-RU"/>
                </w:rPr>
                <w:t xml:space="preserve">Кодовое слово для идентификации Банком </w:t>
              </w:r>
              <w:r w:rsidRPr="003A614A">
                <w:rPr>
                  <w:rFonts w:ascii="Arial Narrow" w:eastAsia="Times New Roman" w:hAnsi="Arial Narrow"/>
                  <w:sz w:val="18"/>
                  <w:szCs w:val="18"/>
                  <w:lang w:eastAsia="ru-RU"/>
                </w:rPr>
                <w:t>(не менее 3-х букв):</w:t>
              </w:r>
            </w:ins>
          </w:p>
        </w:tc>
        <w:tc>
          <w:tcPr>
            <w:tcW w:w="349" w:type="dxa"/>
            <w:gridSpan w:val="6"/>
            <w:tcBorders>
              <w:bottom w:val="nil"/>
            </w:tcBorders>
            <w:shd w:val="clear" w:color="auto" w:fill="auto"/>
            <w:tcPrChange w:id="515" w:author="Ербахаева Бальжина Аюшиевна" w:date="2024-10-10T15:33:00Z">
              <w:tcPr>
                <w:tcW w:w="349" w:type="dxa"/>
                <w:gridSpan w:val="7"/>
                <w:tcBorders>
                  <w:bottom w:val="nil"/>
                </w:tcBorders>
                <w:shd w:val="clear" w:color="auto" w:fill="auto"/>
              </w:tcPr>
            </w:tcPrChange>
          </w:tcPr>
          <w:p w:rsidR="00C409A9" w:rsidRPr="00C409A9" w:rsidRDefault="00C409A9" w:rsidP="004A27C8">
            <w:pPr>
              <w:spacing w:after="0" w:line="240" w:lineRule="auto"/>
              <w:rPr>
                <w:ins w:id="516" w:author="Ербахаева Бальжина Аюшиевна" w:date="2024-10-10T15:05:00Z"/>
                <w:rFonts w:asciiTheme="minorHAnsi" w:eastAsia="MS Gothic" w:hAnsiTheme="minorHAnsi" w:cs="Segoe UI Symbol"/>
                <w:sz w:val="18"/>
                <w:szCs w:val="18"/>
                <w:lang w:eastAsia="ru-RU"/>
                <w:rPrChange w:id="517" w:author="Ербахаева Бальжина Аюшиевна" w:date="2024-10-10T15:06:00Z">
                  <w:rPr>
                    <w:ins w:id="518" w:author="Ербахаева Бальжина Аюшиевна" w:date="2024-10-10T15:05:00Z"/>
                    <w:rFonts w:ascii="Segoe UI Symbol" w:eastAsia="MS Gothic" w:hAnsi="Segoe UI Symbol" w:cs="Segoe UI Symbol"/>
                    <w:sz w:val="18"/>
                    <w:szCs w:val="18"/>
                    <w:lang w:eastAsia="ru-RU"/>
                  </w:rPr>
                </w:rPrChange>
              </w:rPr>
            </w:pPr>
          </w:p>
        </w:tc>
        <w:tc>
          <w:tcPr>
            <w:tcW w:w="349" w:type="dxa"/>
            <w:gridSpan w:val="9"/>
            <w:tcBorders>
              <w:bottom w:val="nil"/>
            </w:tcBorders>
            <w:shd w:val="clear" w:color="auto" w:fill="auto"/>
            <w:tcPrChange w:id="519" w:author="Ербахаева Бальжина Аюшиевна" w:date="2024-10-10T15:33:00Z">
              <w:tcPr>
                <w:tcW w:w="349" w:type="dxa"/>
                <w:gridSpan w:val="10"/>
                <w:tcBorders>
                  <w:bottom w:val="nil"/>
                </w:tcBorders>
                <w:shd w:val="clear" w:color="auto" w:fill="auto"/>
              </w:tcPr>
            </w:tcPrChange>
          </w:tcPr>
          <w:p w:rsidR="00C409A9" w:rsidRPr="00917740" w:rsidRDefault="00C409A9" w:rsidP="004A27C8">
            <w:pPr>
              <w:spacing w:after="0" w:line="240" w:lineRule="auto"/>
              <w:rPr>
                <w:ins w:id="520"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21"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22" w:author="Ербахаева Бальжина Аюшиевна" w:date="2024-10-10T15:05:00Z"/>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523" w:author="Ербахаева Бальжина Аюшиевна" w:date="2024-10-10T15:33:00Z">
              <w:tcPr>
                <w:tcW w:w="349" w:type="dxa"/>
                <w:gridSpan w:val="7"/>
                <w:tcBorders>
                  <w:bottom w:val="nil"/>
                </w:tcBorders>
                <w:shd w:val="clear" w:color="auto" w:fill="auto"/>
              </w:tcPr>
            </w:tcPrChange>
          </w:tcPr>
          <w:p w:rsidR="00C409A9" w:rsidRPr="00917740" w:rsidRDefault="00C409A9" w:rsidP="004A27C8">
            <w:pPr>
              <w:spacing w:after="0" w:line="240" w:lineRule="auto"/>
              <w:rPr>
                <w:ins w:id="524" w:author="Ербахаева Бальжина Аюшиевна" w:date="2024-10-10T15:05:00Z"/>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525" w:author="Ербахаева Бальжина Аюшиевна" w:date="2024-10-10T15:33:00Z">
              <w:tcPr>
                <w:tcW w:w="354" w:type="dxa"/>
                <w:gridSpan w:val="9"/>
                <w:tcBorders>
                  <w:bottom w:val="nil"/>
                </w:tcBorders>
                <w:shd w:val="clear" w:color="auto" w:fill="auto"/>
              </w:tcPr>
            </w:tcPrChange>
          </w:tcPr>
          <w:p w:rsidR="00C409A9" w:rsidRPr="00917740" w:rsidRDefault="00C409A9" w:rsidP="004A27C8">
            <w:pPr>
              <w:spacing w:after="0" w:line="240" w:lineRule="auto"/>
              <w:rPr>
                <w:ins w:id="526" w:author="Ербахаева Бальжина Аюшиевна" w:date="2024-10-10T15:05:00Z"/>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527" w:author="Ербахаева Бальжина Аюшиевна" w:date="2024-10-10T15:33:00Z">
              <w:tcPr>
                <w:tcW w:w="350" w:type="dxa"/>
                <w:gridSpan w:val="7"/>
                <w:tcBorders>
                  <w:bottom w:val="nil"/>
                </w:tcBorders>
                <w:shd w:val="clear" w:color="auto" w:fill="auto"/>
              </w:tcPr>
            </w:tcPrChange>
          </w:tcPr>
          <w:p w:rsidR="00C409A9" w:rsidRPr="00917740" w:rsidRDefault="00C409A9" w:rsidP="004A27C8">
            <w:pPr>
              <w:spacing w:after="0" w:line="240" w:lineRule="auto"/>
              <w:rPr>
                <w:ins w:id="528"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29" w:author="Ербахаева Бальжина Аюшиевна" w:date="2024-10-10T15:33:00Z">
              <w:tcPr>
                <w:tcW w:w="349" w:type="dxa"/>
                <w:gridSpan w:val="5"/>
                <w:tcBorders>
                  <w:bottom w:val="nil"/>
                </w:tcBorders>
                <w:shd w:val="clear" w:color="auto" w:fill="auto"/>
              </w:tcPr>
            </w:tcPrChange>
          </w:tcPr>
          <w:p w:rsidR="00C409A9" w:rsidRPr="00917740" w:rsidRDefault="00C409A9" w:rsidP="004A27C8">
            <w:pPr>
              <w:spacing w:after="0" w:line="240" w:lineRule="auto"/>
              <w:rPr>
                <w:ins w:id="530" w:author="Ербахаева Бальжина Аюшиевна" w:date="2024-10-10T15:05:00Z"/>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531" w:author="Ербахаева Бальжина Аюшиевна" w:date="2024-10-10T15:33:00Z">
              <w:tcPr>
                <w:tcW w:w="349" w:type="dxa"/>
                <w:gridSpan w:val="8"/>
                <w:tcBorders>
                  <w:bottom w:val="nil"/>
                </w:tcBorders>
                <w:shd w:val="clear" w:color="auto" w:fill="auto"/>
              </w:tcPr>
            </w:tcPrChange>
          </w:tcPr>
          <w:p w:rsidR="00C409A9" w:rsidRPr="00917740" w:rsidRDefault="00C409A9" w:rsidP="004A27C8">
            <w:pPr>
              <w:spacing w:after="0" w:line="240" w:lineRule="auto"/>
              <w:rPr>
                <w:ins w:id="532"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33"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34" w:author="Ербахаева Бальжина Аюшиевна" w:date="2024-10-10T15:05:00Z"/>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535"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536" w:author="Ербахаева Бальжина Аюшиевна" w:date="2024-10-10T15:05:00Z"/>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537" w:author="Ербахаева Бальжина Аюшиевна" w:date="2024-10-10T15:33:00Z">
              <w:tcPr>
                <w:tcW w:w="353" w:type="dxa"/>
                <w:gridSpan w:val="5"/>
                <w:tcBorders>
                  <w:bottom w:val="nil"/>
                </w:tcBorders>
                <w:shd w:val="clear" w:color="auto" w:fill="auto"/>
              </w:tcPr>
            </w:tcPrChange>
          </w:tcPr>
          <w:p w:rsidR="00C409A9" w:rsidRPr="00917740" w:rsidRDefault="00C409A9" w:rsidP="004A27C8">
            <w:pPr>
              <w:spacing w:after="0" w:line="240" w:lineRule="auto"/>
              <w:rPr>
                <w:ins w:id="538" w:author="Ербахаева Бальжина Аюшиевна" w:date="2024-10-10T15:05:00Z"/>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539"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540" w:author="Ербахаева Бальжина Аюшиевна" w:date="2024-10-10T15:05:00Z"/>
                <w:rFonts w:ascii="Segoe UI Symbol" w:eastAsia="MS Gothic" w:hAnsi="Segoe UI Symbol" w:cs="Segoe UI Symbol"/>
                <w:sz w:val="18"/>
                <w:szCs w:val="18"/>
                <w:lang w:eastAsia="ru-RU"/>
              </w:rPr>
            </w:pPr>
          </w:p>
        </w:tc>
      </w:tr>
      <w:tr w:rsidR="00C409A9" w:rsidRPr="00917740" w:rsidTr="008B406E">
        <w:tblPrEx>
          <w:tblPrExChange w:id="541" w:author="Ербахаева Бальжина Аюшиевна" w:date="2024-10-10T15:33:00Z">
            <w:tblPrEx>
              <w:tblW w:w="10823" w:type="dxa"/>
            </w:tblPrEx>
          </w:tblPrExChange>
        </w:tblPrEx>
        <w:trPr>
          <w:gridBefore w:val="1"/>
          <w:gridAfter w:val="2"/>
          <w:trHeight w:val="97"/>
          <w:ins w:id="542" w:author="Ербахаева Бальжина Аюшиевна" w:date="2024-10-10T15:06:00Z"/>
          <w:trPrChange w:id="543" w:author="Ербахаева Бальжина Аюшиевна" w:date="2024-10-10T15:33:00Z">
            <w:trPr>
              <w:gridBefore w:val="1"/>
              <w:gridAfter w:val="2"/>
              <w:trHeight w:val="97"/>
            </w:trPr>
          </w:trPrChange>
        </w:trPr>
        <w:tc>
          <w:tcPr>
            <w:tcW w:w="6676" w:type="dxa"/>
            <w:gridSpan w:val="62"/>
            <w:tcBorders>
              <w:bottom w:val="nil"/>
            </w:tcBorders>
            <w:shd w:val="clear" w:color="auto" w:fill="auto"/>
            <w:tcPrChange w:id="544" w:author="Ербахаева Бальжина Аюшиевна" w:date="2024-10-10T15:33:00Z">
              <w:tcPr>
                <w:tcW w:w="6606" w:type="dxa"/>
                <w:gridSpan w:val="63"/>
                <w:tcBorders>
                  <w:bottom w:val="nil"/>
                </w:tcBorders>
                <w:shd w:val="clear" w:color="auto" w:fill="auto"/>
              </w:tcPr>
            </w:tcPrChange>
          </w:tcPr>
          <w:p w:rsidR="00C409A9" w:rsidRPr="003A614A" w:rsidRDefault="00C409A9" w:rsidP="004A27C8">
            <w:pPr>
              <w:spacing w:after="0" w:line="240" w:lineRule="auto"/>
              <w:rPr>
                <w:ins w:id="545" w:author="Ербахаева Бальжина Аюшиевна" w:date="2024-10-10T15:06:00Z"/>
                <w:rFonts w:ascii="Arial Narrow" w:eastAsia="Times New Roman" w:hAnsi="Arial Narrow"/>
                <w:b/>
                <w:sz w:val="18"/>
                <w:szCs w:val="18"/>
                <w:lang w:eastAsia="ru-RU"/>
              </w:rPr>
            </w:pPr>
            <w:ins w:id="546" w:author="Ербахаева Бальжина Аюшиевна" w:date="2024-10-10T15:07:00Z">
              <w:r w:rsidRPr="00917740">
                <w:rPr>
                  <w:rFonts w:ascii="Arial Narrow" w:eastAsia="Times New Roman" w:hAnsi="Arial Narrow"/>
                  <w:b/>
                  <w:sz w:val="18"/>
                  <w:szCs w:val="18"/>
                  <w:lang w:eastAsia="ru-RU"/>
                </w:rPr>
                <w:t>Мобильный телефон Держателя</w:t>
              </w:r>
              <w:r w:rsidRPr="00917740">
                <w:rPr>
                  <w:rFonts w:ascii="Arial Narrow" w:eastAsia="Times New Roman" w:hAnsi="Arial Narrow"/>
                  <w:sz w:val="18"/>
                  <w:szCs w:val="18"/>
                  <w:lang w:eastAsia="ru-RU"/>
                </w:rPr>
                <w:t xml:space="preserve"> </w:t>
              </w:r>
              <w:r w:rsidRPr="00A819FC">
                <w:rPr>
                  <w:rFonts w:ascii="Arial Narrow" w:eastAsia="Times New Roman" w:hAnsi="Arial Narrow"/>
                  <w:sz w:val="18"/>
                  <w:szCs w:val="18"/>
                  <w:vertAlign w:val="superscript"/>
                  <w:lang w:eastAsia="ru-RU"/>
                </w:rPr>
                <w:footnoteReference w:id="21"/>
              </w:r>
              <w:r w:rsidRPr="00917740">
                <w:rPr>
                  <w:rFonts w:ascii="Arial Narrow" w:eastAsia="Times New Roman" w:hAnsi="Arial Narrow"/>
                  <w:sz w:val="24"/>
                  <w:szCs w:val="24"/>
                  <w:vertAlign w:val="superscript"/>
                  <w:lang w:eastAsia="ru-RU"/>
                </w:rPr>
                <w:t xml:space="preserve"> </w:t>
              </w:r>
              <w:r w:rsidRPr="00917740">
                <w:rPr>
                  <w:rFonts w:ascii="Arial Narrow" w:eastAsia="Times New Roman" w:hAnsi="Arial Narrow"/>
                  <w:sz w:val="18"/>
                  <w:szCs w:val="18"/>
                  <w:lang w:eastAsia="ru-RU"/>
                </w:rPr>
                <w:t>(обязательное заполнение):</w:t>
              </w:r>
            </w:ins>
          </w:p>
        </w:tc>
        <w:tc>
          <w:tcPr>
            <w:tcW w:w="349" w:type="dxa"/>
            <w:gridSpan w:val="6"/>
            <w:tcBorders>
              <w:bottom w:val="nil"/>
            </w:tcBorders>
            <w:shd w:val="clear" w:color="auto" w:fill="auto"/>
            <w:tcPrChange w:id="549" w:author="Ербахаева Бальжина Аюшиевна" w:date="2024-10-10T15:33:00Z">
              <w:tcPr>
                <w:tcW w:w="349" w:type="dxa"/>
                <w:gridSpan w:val="7"/>
                <w:tcBorders>
                  <w:bottom w:val="nil"/>
                </w:tcBorders>
                <w:shd w:val="clear" w:color="auto" w:fill="auto"/>
              </w:tcPr>
            </w:tcPrChange>
          </w:tcPr>
          <w:p w:rsidR="00C409A9" w:rsidRDefault="00C409A9" w:rsidP="004A27C8">
            <w:pPr>
              <w:spacing w:after="0" w:line="240" w:lineRule="auto"/>
              <w:rPr>
                <w:ins w:id="550" w:author="Ербахаева Бальжина Аюшиевна" w:date="2024-10-10T15:06:00Z"/>
                <w:rFonts w:asciiTheme="minorHAnsi" w:eastAsia="MS Gothic" w:hAnsiTheme="minorHAnsi" w:cs="Segoe UI Symbol"/>
                <w:sz w:val="18"/>
                <w:szCs w:val="18"/>
                <w:lang w:eastAsia="ru-RU"/>
              </w:rPr>
            </w:pPr>
            <w:ins w:id="551" w:author="Ербахаева Бальжина Аюшиевна" w:date="2024-10-10T15:07:00Z">
              <w:r>
                <w:rPr>
                  <w:rFonts w:asciiTheme="minorHAnsi" w:eastAsia="MS Gothic" w:hAnsiTheme="minorHAnsi" w:cs="Segoe UI Symbol"/>
                  <w:sz w:val="18"/>
                  <w:szCs w:val="18"/>
                  <w:lang w:eastAsia="ru-RU"/>
                </w:rPr>
                <w:t>+</w:t>
              </w:r>
            </w:ins>
          </w:p>
        </w:tc>
        <w:tc>
          <w:tcPr>
            <w:tcW w:w="349" w:type="dxa"/>
            <w:gridSpan w:val="9"/>
            <w:tcBorders>
              <w:bottom w:val="nil"/>
            </w:tcBorders>
            <w:shd w:val="clear" w:color="auto" w:fill="auto"/>
            <w:tcPrChange w:id="552" w:author="Ербахаева Бальжина Аюшиевна" w:date="2024-10-10T15:33:00Z">
              <w:tcPr>
                <w:tcW w:w="349" w:type="dxa"/>
                <w:gridSpan w:val="10"/>
                <w:tcBorders>
                  <w:bottom w:val="nil"/>
                </w:tcBorders>
                <w:shd w:val="clear" w:color="auto" w:fill="auto"/>
              </w:tcPr>
            </w:tcPrChange>
          </w:tcPr>
          <w:p w:rsidR="00C409A9" w:rsidRPr="00C409A9" w:rsidRDefault="00C409A9" w:rsidP="004A27C8">
            <w:pPr>
              <w:spacing w:after="0" w:line="240" w:lineRule="auto"/>
              <w:rPr>
                <w:ins w:id="553" w:author="Ербахаева Бальжина Аюшиевна" w:date="2024-10-10T15:06:00Z"/>
                <w:rFonts w:asciiTheme="minorHAnsi" w:eastAsia="MS Gothic" w:hAnsiTheme="minorHAnsi" w:cs="Segoe UI Symbol"/>
                <w:sz w:val="18"/>
                <w:szCs w:val="18"/>
                <w:lang w:eastAsia="ru-RU"/>
                <w:rPrChange w:id="554" w:author="Ербахаева Бальжина Аюшиевна" w:date="2024-10-10T15:07:00Z">
                  <w:rPr>
                    <w:ins w:id="555" w:author="Ербахаева Бальжина Аюшиевна" w:date="2024-10-10T15:06:00Z"/>
                    <w:rFonts w:ascii="Segoe UI Symbol" w:eastAsia="MS Gothic" w:hAnsi="Segoe UI Symbol" w:cs="Segoe UI Symbol"/>
                    <w:sz w:val="18"/>
                    <w:szCs w:val="18"/>
                    <w:lang w:eastAsia="ru-RU"/>
                  </w:rPr>
                </w:rPrChange>
              </w:rPr>
            </w:pPr>
            <w:ins w:id="556" w:author="Ербахаева Бальжина Аюшиевна" w:date="2024-10-10T15:07:00Z">
              <w:r>
                <w:rPr>
                  <w:rFonts w:asciiTheme="minorHAnsi" w:eastAsia="MS Gothic" w:hAnsiTheme="minorHAnsi" w:cs="Segoe UI Symbol"/>
                  <w:sz w:val="18"/>
                  <w:szCs w:val="18"/>
                  <w:lang w:eastAsia="ru-RU"/>
                </w:rPr>
                <w:t>7</w:t>
              </w:r>
            </w:ins>
          </w:p>
        </w:tc>
        <w:tc>
          <w:tcPr>
            <w:tcW w:w="349" w:type="dxa"/>
            <w:gridSpan w:val="5"/>
            <w:tcBorders>
              <w:bottom w:val="nil"/>
            </w:tcBorders>
            <w:shd w:val="clear" w:color="auto" w:fill="auto"/>
            <w:tcPrChange w:id="557"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58" w:author="Ербахаева Бальжина Аюшиевна" w:date="2024-10-10T15:06:00Z"/>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559" w:author="Ербахаева Бальжина Аюшиевна" w:date="2024-10-10T15:33:00Z">
              <w:tcPr>
                <w:tcW w:w="349" w:type="dxa"/>
                <w:gridSpan w:val="7"/>
                <w:tcBorders>
                  <w:bottom w:val="nil"/>
                </w:tcBorders>
                <w:shd w:val="clear" w:color="auto" w:fill="auto"/>
              </w:tcPr>
            </w:tcPrChange>
          </w:tcPr>
          <w:p w:rsidR="00C409A9" w:rsidRPr="00917740" w:rsidRDefault="00C409A9" w:rsidP="004A27C8">
            <w:pPr>
              <w:spacing w:after="0" w:line="240" w:lineRule="auto"/>
              <w:rPr>
                <w:ins w:id="560" w:author="Ербахаева Бальжина Аюшиевна" w:date="2024-10-10T15:06:00Z"/>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561" w:author="Ербахаева Бальжина Аюшиевна" w:date="2024-10-10T15:33:00Z">
              <w:tcPr>
                <w:tcW w:w="354" w:type="dxa"/>
                <w:gridSpan w:val="9"/>
                <w:tcBorders>
                  <w:bottom w:val="nil"/>
                </w:tcBorders>
                <w:shd w:val="clear" w:color="auto" w:fill="auto"/>
              </w:tcPr>
            </w:tcPrChange>
          </w:tcPr>
          <w:p w:rsidR="00C409A9" w:rsidRPr="00917740" w:rsidRDefault="00C409A9" w:rsidP="004A27C8">
            <w:pPr>
              <w:spacing w:after="0" w:line="240" w:lineRule="auto"/>
              <w:rPr>
                <w:ins w:id="562" w:author="Ербахаева Бальжина Аюшиевна" w:date="2024-10-10T15:06:00Z"/>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563" w:author="Ербахаева Бальжина Аюшиевна" w:date="2024-10-10T15:33:00Z">
              <w:tcPr>
                <w:tcW w:w="350" w:type="dxa"/>
                <w:gridSpan w:val="7"/>
                <w:tcBorders>
                  <w:bottom w:val="nil"/>
                </w:tcBorders>
                <w:shd w:val="clear" w:color="auto" w:fill="auto"/>
              </w:tcPr>
            </w:tcPrChange>
          </w:tcPr>
          <w:p w:rsidR="00C409A9" w:rsidRPr="00917740" w:rsidRDefault="00C409A9" w:rsidP="004A27C8">
            <w:pPr>
              <w:spacing w:after="0" w:line="240" w:lineRule="auto"/>
              <w:rPr>
                <w:ins w:id="564" w:author="Ербахаева Бальжина Аюшиевна" w:date="2024-10-10T15:06: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65" w:author="Ербахаева Бальжина Аюшиевна" w:date="2024-10-10T15:33:00Z">
              <w:tcPr>
                <w:tcW w:w="349" w:type="dxa"/>
                <w:gridSpan w:val="5"/>
                <w:tcBorders>
                  <w:bottom w:val="nil"/>
                </w:tcBorders>
                <w:shd w:val="clear" w:color="auto" w:fill="auto"/>
              </w:tcPr>
            </w:tcPrChange>
          </w:tcPr>
          <w:p w:rsidR="00C409A9" w:rsidRPr="00917740" w:rsidRDefault="00C409A9" w:rsidP="004A27C8">
            <w:pPr>
              <w:spacing w:after="0" w:line="240" w:lineRule="auto"/>
              <w:rPr>
                <w:ins w:id="566" w:author="Ербахаева Бальжина Аюшиевна" w:date="2024-10-10T15:06:00Z"/>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567" w:author="Ербахаева Бальжина Аюшиевна" w:date="2024-10-10T15:33:00Z">
              <w:tcPr>
                <w:tcW w:w="349" w:type="dxa"/>
                <w:gridSpan w:val="8"/>
                <w:tcBorders>
                  <w:bottom w:val="nil"/>
                </w:tcBorders>
                <w:shd w:val="clear" w:color="auto" w:fill="auto"/>
              </w:tcPr>
            </w:tcPrChange>
          </w:tcPr>
          <w:p w:rsidR="00C409A9" w:rsidRPr="00917740" w:rsidRDefault="00C409A9" w:rsidP="004A27C8">
            <w:pPr>
              <w:spacing w:after="0" w:line="240" w:lineRule="auto"/>
              <w:rPr>
                <w:ins w:id="568" w:author="Ербахаева Бальжина Аюшиевна" w:date="2024-10-10T15:06: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569"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70" w:author="Ербахаева Бальжина Аюшиевна" w:date="2024-10-10T15:06:00Z"/>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571"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572" w:author="Ербахаева Бальжина Аюшиевна" w:date="2024-10-10T15:06:00Z"/>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573" w:author="Ербахаева Бальжина Аюшиевна" w:date="2024-10-10T15:33:00Z">
              <w:tcPr>
                <w:tcW w:w="353" w:type="dxa"/>
                <w:gridSpan w:val="5"/>
                <w:tcBorders>
                  <w:bottom w:val="nil"/>
                </w:tcBorders>
                <w:shd w:val="clear" w:color="auto" w:fill="auto"/>
              </w:tcPr>
            </w:tcPrChange>
          </w:tcPr>
          <w:p w:rsidR="00C409A9" w:rsidRPr="00917740" w:rsidRDefault="00C409A9" w:rsidP="004A27C8">
            <w:pPr>
              <w:spacing w:after="0" w:line="240" w:lineRule="auto"/>
              <w:rPr>
                <w:ins w:id="574" w:author="Ербахаева Бальжина Аюшиевна" w:date="2024-10-10T15:06:00Z"/>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575"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576" w:author="Ербахаева Бальжина Аюшиевна" w:date="2024-10-10T15:06:00Z"/>
                <w:rFonts w:ascii="Segoe UI Symbol" w:eastAsia="MS Gothic" w:hAnsi="Segoe UI Symbol" w:cs="Segoe UI Symbol"/>
                <w:sz w:val="18"/>
                <w:szCs w:val="18"/>
                <w:lang w:eastAsia="ru-RU"/>
              </w:rPr>
            </w:pPr>
          </w:p>
        </w:tc>
      </w:tr>
      <w:tr w:rsidR="00C409A9" w:rsidRPr="00917740" w:rsidTr="008B406E">
        <w:tblPrEx>
          <w:tblPrExChange w:id="577" w:author="Ербахаева Бальжина Аюшиевна" w:date="2024-10-10T15:33:00Z">
            <w:tblPrEx>
              <w:tblW w:w="10823" w:type="dxa"/>
            </w:tblPrEx>
          </w:tblPrExChange>
        </w:tblPrEx>
        <w:trPr>
          <w:gridBefore w:val="1"/>
          <w:gridAfter w:val="2"/>
          <w:trHeight w:val="97"/>
          <w:ins w:id="578" w:author="Ербахаева Бальжина Аюшиевна" w:date="2024-10-10T15:05:00Z"/>
          <w:trPrChange w:id="579" w:author="Ербахаева Бальжина Аюшиевна" w:date="2024-10-10T15:33:00Z">
            <w:trPr>
              <w:gridBefore w:val="1"/>
              <w:gridAfter w:val="2"/>
              <w:trHeight w:val="97"/>
            </w:trPr>
          </w:trPrChange>
        </w:trPr>
        <w:tc>
          <w:tcPr>
            <w:tcW w:w="6676" w:type="dxa"/>
            <w:gridSpan w:val="62"/>
            <w:tcBorders>
              <w:bottom w:val="nil"/>
            </w:tcBorders>
            <w:shd w:val="clear" w:color="auto" w:fill="auto"/>
            <w:tcPrChange w:id="580" w:author="Ербахаева Бальжина Аюшиевна" w:date="2024-10-10T15:33:00Z">
              <w:tcPr>
                <w:tcW w:w="6606" w:type="dxa"/>
                <w:gridSpan w:val="63"/>
                <w:tcBorders>
                  <w:bottom w:val="nil"/>
                </w:tcBorders>
                <w:shd w:val="clear" w:color="auto" w:fill="auto"/>
              </w:tcPr>
            </w:tcPrChange>
          </w:tcPr>
          <w:p w:rsidR="00C409A9" w:rsidRPr="00917740" w:rsidRDefault="00C409A9" w:rsidP="004A27C8">
            <w:pPr>
              <w:spacing w:after="0" w:line="240" w:lineRule="auto"/>
              <w:rPr>
                <w:ins w:id="581" w:author="Ербахаева Бальжина Аюшиевна" w:date="2024-10-10T15:05:00Z"/>
                <w:rFonts w:ascii="Segoe UI Symbol" w:eastAsia="MS Gothic" w:hAnsi="Segoe UI Symbol" w:cs="Segoe UI Symbol"/>
                <w:sz w:val="18"/>
                <w:szCs w:val="18"/>
                <w:lang w:eastAsia="ru-RU"/>
              </w:rPr>
            </w:pPr>
            <w:ins w:id="582" w:author="Ербахаева Бальжина Аюшиевна" w:date="2024-10-10T15:07:00Z">
              <w:r w:rsidRPr="00917740">
                <w:rPr>
                  <w:rFonts w:ascii="Arial Narrow" w:eastAsia="Times New Roman" w:hAnsi="Arial Narrow"/>
                  <w:b/>
                  <w:sz w:val="18"/>
                  <w:szCs w:val="18"/>
                  <w:lang w:eastAsia="ru-RU"/>
                </w:rPr>
                <w:t xml:space="preserve">Мобильный телефон </w:t>
              </w:r>
              <w:r>
                <w:rPr>
                  <w:rFonts w:ascii="Arial Narrow" w:eastAsia="Times New Roman" w:hAnsi="Arial Narrow"/>
                  <w:b/>
                  <w:sz w:val="18"/>
                  <w:szCs w:val="18"/>
                  <w:lang w:eastAsia="ru-RU"/>
                </w:rPr>
                <w:t>Держателя</w:t>
              </w:r>
              <w:r w:rsidRPr="00917740">
                <w:rPr>
                  <w:rFonts w:ascii="Arial Narrow" w:eastAsia="Times New Roman" w:hAnsi="Arial Narrow"/>
                  <w:b/>
                  <w:sz w:val="18"/>
                  <w:szCs w:val="18"/>
                  <w:lang w:eastAsia="ru-RU"/>
                </w:rPr>
                <w:t xml:space="preserve"> (для 3-D паролей)</w:t>
              </w:r>
              <w:r w:rsidRPr="00917740">
                <w:rPr>
                  <w:rFonts w:ascii="Arial Narrow" w:eastAsia="Times New Roman" w:hAnsi="Arial Narrow"/>
                  <w:sz w:val="18"/>
                  <w:szCs w:val="18"/>
                  <w:lang w:eastAsia="ru-RU"/>
                </w:rPr>
                <w:t xml:space="preserve"> </w:t>
              </w:r>
              <w:r w:rsidRPr="00917740">
                <w:rPr>
                  <w:rFonts w:ascii="Arial Narrow" w:eastAsia="Times New Roman" w:hAnsi="Arial Narrow"/>
                  <w:sz w:val="18"/>
                  <w:szCs w:val="18"/>
                  <w:vertAlign w:val="superscript"/>
                  <w:lang w:eastAsia="ru-RU"/>
                </w:rPr>
                <w:footnoteReference w:id="22"/>
              </w:r>
              <w:r w:rsidRPr="00917740">
                <w:rPr>
                  <w:rFonts w:ascii="Arial Narrow" w:eastAsia="Times New Roman" w:hAnsi="Arial Narrow"/>
                  <w:sz w:val="24"/>
                  <w:szCs w:val="24"/>
                  <w:vertAlign w:val="superscript"/>
                  <w:lang w:eastAsia="ru-RU"/>
                </w:rPr>
                <w:t xml:space="preserve"> </w:t>
              </w:r>
              <w:r w:rsidRPr="00917740">
                <w:rPr>
                  <w:rFonts w:ascii="Arial Narrow" w:eastAsia="Times New Roman" w:hAnsi="Arial Narrow"/>
                  <w:sz w:val="18"/>
                  <w:szCs w:val="18"/>
                  <w:lang w:eastAsia="ru-RU"/>
                </w:rPr>
                <w:t>(обязательное заполнение):</w:t>
              </w:r>
            </w:ins>
          </w:p>
        </w:tc>
        <w:tc>
          <w:tcPr>
            <w:tcW w:w="349" w:type="dxa"/>
            <w:gridSpan w:val="6"/>
            <w:tcBorders>
              <w:bottom w:val="nil"/>
            </w:tcBorders>
            <w:shd w:val="clear" w:color="auto" w:fill="auto"/>
            <w:tcPrChange w:id="585" w:author="Ербахаева Бальжина Аюшиевна" w:date="2024-10-10T15:33:00Z">
              <w:tcPr>
                <w:tcW w:w="349" w:type="dxa"/>
                <w:gridSpan w:val="7"/>
                <w:tcBorders>
                  <w:bottom w:val="nil"/>
                </w:tcBorders>
                <w:shd w:val="clear" w:color="auto" w:fill="auto"/>
              </w:tcPr>
            </w:tcPrChange>
          </w:tcPr>
          <w:p w:rsidR="00C409A9" w:rsidRPr="00C409A9" w:rsidRDefault="00C409A9" w:rsidP="004A27C8">
            <w:pPr>
              <w:spacing w:after="0" w:line="240" w:lineRule="auto"/>
              <w:rPr>
                <w:ins w:id="586" w:author="Ербахаева Бальжина Аюшиевна" w:date="2024-10-10T15:05:00Z"/>
                <w:rFonts w:asciiTheme="minorHAnsi" w:eastAsia="MS Gothic" w:hAnsiTheme="minorHAnsi" w:cs="Segoe UI Symbol"/>
                <w:sz w:val="18"/>
                <w:szCs w:val="18"/>
                <w:lang w:eastAsia="ru-RU"/>
                <w:rPrChange w:id="587" w:author="Ербахаева Бальжина Аюшиевна" w:date="2024-10-10T15:07:00Z">
                  <w:rPr>
                    <w:ins w:id="588" w:author="Ербахаева Бальжина Аюшиевна" w:date="2024-10-10T15:05:00Z"/>
                    <w:rFonts w:ascii="Segoe UI Symbol" w:eastAsia="MS Gothic" w:hAnsi="Segoe UI Symbol" w:cs="Segoe UI Symbol"/>
                    <w:sz w:val="18"/>
                    <w:szCs w:val="18"/>
                    <w:lang w:eastAsia="ru-RU"/>
                  </w:rPr>
                </w:rPrChange>
              </w:rPr>
            </w:pPr>
            <w:ins w:id="589" w:author="Ербахаева Бальжина Аюшиевна" w:date="2024-10-10T15:07:00Z">
              <w:r>
                <w:rPr>
                  <w:rFonts w:asciiTheme="minorHAnsi" w:eastAsia="MS Gothic" w:hAnsiTheme="minorHAnsi" w:cs="Segoe UI Symbol"/>
                  <w:sz w:val="18"/>
                  <w:szCs w:val="18"/>
                  <w:lang w:eastAsia="ru-RU"/>
                </w:rPr>
                <w:t>+</w:t>
              </w:r>
            </w:ins>
          </w:p>
        </w:tc>
        <w:tc>
          <w:tcPr>
            <w:tcW w:w="349" w:type="dxa"/>
            <w:gridSpan w:val="9"/>
            <w:tcBorders>
              <w:bottom w:val="nil"/>
            </w:tcBorders>
            <w:shd w:val="clear" w:color="auto" w:fill="auto"/>
            <w:tcPrChange w:id="590" w:author="Ербахаева Бальжина Аюшиевна" w:date="2024-10-10T15:33:00Z">
              <w:tcPr>
                <w:tcW w:w="349" w:type="dxa"/>
                <w:gridSpan w:val="10"/>
                <w:tcBorders>
                  <w:bottom w:val="nil"/>
                </w:tcBorders>
                <w:shd w:val="clear" w:color="auto" w:fill="auto"/>
              </w:tcPr>
            </w:tcPrChange>
          </w:tcPr>
          <w:p w:rsidR="00C409A9" w:rsidRPr="00C409A9" w:rsidRDefault="00C409A9" w:rsidP="004A27C8">
            <w:pPr>
              <w:spacing w:after="0" w:line="240" w:lineRule="auto"/>
              <w:rPr>
                <w:ins w:id="591" w:author="Ербахаева Бальжина Аюшиевна" w:date="2024-10-10T15:05:00Z"/>
                <w:rFonts w:asciiTheme="minorHAnsi" w:eastAsia="MS Gothic" w:hAnsiTheme="minorHAnsi" w:cs="Segoe UI Symbol"/>
                <w:sz w:val="18"/>
                <w:szCs w:val="18"/>
                <w:lang w:eastAsia="ru-RU"/>
                <w:rPrChange w:id="592" w:author="Ербахаева Бальжина Аюшиевна" w:date="2024-10-10T15:07:00Z">
                  <w:rPr>
                    <w:ins w:id="593" w:author="Ербахаева Бальжина Аюшиевна" w:date="2024-10-10T15:05:00Z"/>
                    <w:rFonts w:ascii="Segoe UI Symbol" w:eastAsia="MS Gothic" w:hAnsi="Segoe UI Symbol" w:cs="Segoe UI Symbol"/>
                    <w:sz w:val="18"/>
                    <w:szCs w:val="18"/>
                    <w:lang w:eastAsia="ru-RU"/>
                  </w:rPr>
                </w:rPrChange>
              </w:rPr>
            </w:pPr>
            <w:ins w:id="594" w:author="Ербахаева Бальжина Аюшиевна" w:date="2024-10-10T15:07:00Z">
              <w:r>
                <w:rPr>
                  <w:rFonts w:asciiTheme="minorHAnsi" w:eastAsia="MS Gothic" w:hAnsiTheme="minorHAnsi" w:cs="Segoe UI Symbol"/>
                  <w:sz w:val="18"/>
                  <w:szCs w:val="18"/>
                  <w:lang w:eastAsia="ru-RU"/>
                </w:rPr>
                <w:t>7</w:t>
              </w:r>
            </w:ins>
          </w:p>
        </w:tc>
        <w:tc>
          <w:tcPr>
            <w:tcW w:w="349" w:type="dxa"/>
            <w:gridSpan w:val="5"/>
            <w:tcBorders>
              <w:bottom w:val="nil"/>
            </w:tcBorders>
            <w:shd w:val="clear" w:color="auto" w:fill="auto"/>
            <w:tcPrChange w:id="595"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596" w:author="Ербахаева Бальжина Аюшиевна" w:date="2024-10-10T15:05:00Z"/>
                <w:rFonts w:ascii="Segoe UI Symbol" w:eastAsia="MS Gothic" w:hAnsi="Segoe UI Symbol" w:cs="Segoe UI Symbol"/>
                <w:sz w:val="18"/>
                <w:szCs w:val="18"/>
                <w:lang w:eastAsia="ru-RU"/>
              </w:rPr>
            </w:pPr>
          </w:p>
        </w:tc>
        <w:tc>
          <w:tcPr>
            <w:tcW w:w="349" w:type="dxa"/>
            <w:gridSpan w:val="7"/>
            <w:tcBorders>
              <w:bottom w:val="nil"/>
            </w:tcBorders>
            <w:shd w:val="clear" w:color="auto" w:fill="auto"/>
            <w:tcPrChange w:id="597" w:author="Ербахаева Бальжина Аюшиевна" w:date="2024-10-10T15:33:00Z">
              <w:tcPr>
                <w:tcW w:w="349" w:type="dxa"/>
                <w:gridSpan w:val="7"/>
                <w:tcBorders>
                  <w:bottom w:val="nil"/>
                </w:tcBorders>
                <w:shd w:val="clear" w:color="auto" w:fill="auto"/>
              </w:tcPr>
            </w:tcPrChange>
          </w:tcPr>
          <w:p w:rsidR="00C409A9" w:rsidRPr="00917740" w:rsidRDefault="00C409A9" w:rsidP="004A27C8">
            <w:pPr>
              <w:spacing w:after="0" w:line="240" w:lineRule="auto"/>
              <w:rPr>
                <w:ins w:id="598" w:author="Ербахаева Бальжина Аюшиевна" w:date="2024-10-10T15:05:00Z"/>
                <w:rFonts w:ascii="Segoe UI Symbol" w:eastAsia="MS Gothic" w:hAnsi="Segoe UI Symbol" w:cs="Segoe UI Symbol"/>
                <w:sz w:val="18"/>
                <w:szCs w:val="18"/>
                <w:lang w:eastAsia="ru-RU"/>
              </w:rPr>
            </w:pPr>
          </w:p>
        </w:tc>
        <w:tc>
          <w:tcPr>
            <w:tcW w:w="354" w:type="dxa"/>
            <w:gridSpan w:val="7"/>
            <w:tcBorders>
              <w:bottom w:val="nil"/>
            </w:tcBorders>
            <w:shd w:val="clear" w:color="auto" w:fill="auto"/>
            <w:tcPrChange w:id="599" w:author="Ербахаева Бальжина Аюшиевна" w:date="2024-10-10T15:33:00Z">
              <w:tcPr>
                <w:tcW w:w="354" w:type="dxa"/>
                <w:gridSpan w:val="9"/>
                <w:tcBorders>
                  <w:bottom w:val="nil"/>
                </w:tcBorders>
                <w:shd w:val="clear" w:color="auto" w:fill="auto"/>
              </w:tcPr>
            </w:tcPrChange>
          </w:tcPr>
          <w:p w:rsidR="00C409A9" w:rsidRPr="00917740" w:rsidRDefault="00C409A9" w:rsidP="004A27C8">
            <w:pPr>
              <w:spacing w:after="0" w:line="240" w:lineRule="auto"/>
              <w:rPr>
                <w:ins w:id="600" w:author="Ербахаева Бальжина Аюшиевна" w:date="2024-10-10T15:05:00Z"/>
                <w:rFonts w:ascii="Segoe UI Symbol" w:eastAsia="MS Gothic" w:hAnsi="Segoe UI Symbol" w:cs="Segoe UI Symbol"/>
                <w:sz w:val="18"/>
                <w:szCs w:val="18"/>
                <w:lang w:eastAsia="ru-RU"/>
              </w:rPr>
            </w:pPr>
          </w:p>
        </w:tc>
        <w:tc>
          <w:tcPr>
            <w:tcW w:w="350" w:type="dxa"/>
            <w:gridSpan w:val="6"/>
            <w:tcBorders>
              <w:bottom w:val="nil"/>
            </w:tcBorders>
            <w:shd w:val="clear" w:color="auto" w:fill="auto"/>
            <w:tcPrChange w:id="601" w:author="Ербахаева Бальжина Аюшиевна" w:date="2024-10-10T15:33:00Z">
              <w:tcPr>
                <w:tcW w:w="350" w:type="dxa"/>
                <w:gridSpan w:val="7"/>
                <w:tcBorders>
                  <w:bottom w:val="nil"/>
                </w:tcBorders>
                <w:shd w:val="clear" w:color="auto" w:fill="auto"/>
              </w:tcPr>
            </w:tcPrChange>
          </w:tcPr>
          <w:p w:rsidR="00C409A9" w:rsidRPr="00917740" w:rsidRDefault="00C409A9" w:rsidP="004A27C8">
            <w:pPr>
              <w:spacing w:after="0" w:line="240" w:lineRule="auto"/>
              <w:rPr>
                <w:ins w:id="602"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603" w:author="Ербахаева Бальжина Аюшиевна" w:date="2024-10-10T15:33:00Z">
              <w:tcPr>
                <w:tcW w:w="349" w:type="dxa"/>
                <w:gridSpan w:val="5"/>
                <w:tcBorders>
                  <w:bottom w:val="nil"/>
                </w:tcBorders>
                <w:shd w:val="clear" w:color="auto" w:fill="auto"/>
              </w:tcPr>
            </w:tcPrChange>
          </w:tcPr>
          <w:p w:rsidR="00C409A9" w:rsidRPr="00917740" w:rsidRDefault="00C409A9" w:rsidP="004A27C8">
            <w:pPr>
              <w:spacing w:after="0" w:line="240" w:lineRule="auto"/>
              <w:rPr>
                <w:ins w:id="604" w:author="Ербахаева Бальжина Аюшиевна" w:date="2024-10-10T15:05:00Z"/>
                <w:rFonts w:ascii="Segoe UI Symbol" w:eastAsia="MS Gothic" w:hAnsi="Segoe UI Symbol" w:cs="Segoe UI Symbol"/>
                <w:sz w:val="18"/>
                <w:szCs w:val="18"/>
                <w:lang w:eastAsia="ru-RU"/>
              </w:rPr>
            </w:pPr>
          </w:p>
        </w:tc>
        <w:tc>
          <w:tcPr>
            <w:tcW w:w="349" w:type="dxa"/>
            <w:gridSpan w:val="6"/>
            <w:tcBorders>
              <w:bottom w:val="nil"/>
            </w:tcBorders>
            <w:shd w:val="clear" w:color="auto" w:fill="auto"/>
            <w:tcPrChange w:id="605" w:author="Ербахаева Бальжина Аюшиевна" w:date="2024-10-10T15:33:00Z">
              <w:tcPr>
                <w:tcW w:w="349" w:type="dxa"/>
                <w:gridSpan w:val="8"/>
                <w:tcBorders>
                  <w:bottom w:val="nil"/>
                </w:tcBorders>
                <w:shd w:val="clear" w:color="auto" w:fill="auto"/>
              </w:tcPr>
            </w:tcPrChange>
          </w:tcPr>
          <w:p w:rsidR="00C409A9" w:rsidRPr="00917740" w:rsidRDefault="00C409A9" w:rsidP="004A27C8">
            <w:pPr>
              <w:spacing w:after="0" w:line="240" w:lineRule="auto"/>
              <w:rPr>
                <w:ins w:id="606" w:author="Ербахаева Бальжина Аюшиевна" w:date="2024-10-10T15:05:00Z"/>
                <w:rFonts w:ascii="Segoe UI Symbol" w:eastAsia="MS Gothic" w:hAnsi="Segoe UI Symbol" w:cs="Segoe UI Symbol"/>
                <w:sz w:val="18"/>
                <w:szCs w:val="18"/>
                <w:lang w:eastAsia="ru-RU"/>
              </w:rPr>
            </w:pPr>
          </w:p>
        </w:tc>
        <w:tc>
          <w:tcPr>
            <w:tcW w:w="349" w:type="dxa"/>
            <w:gridSpan w:val="5"/>
            <w:tcBorders>
              <w:bottom w:val="nil"/>
            </w:tcBorders>
            <w:shd w:val="clear" w:color="auto" w:fill="auto"/>
            <w:tcPrChange w:id="607" w:author="Ербахаева Бальжина Аюшиевна" w:date="2024-10-10T15:33:00Z">
              <w:tcPr>
                <w:tcW w:w="349" w:type="dxa"/>
                <w:gridSpan w:val="6"/>
                <w:tcBorders>
                  <w:bottom w:val="nil"/>
                </w:tcBorders>
                <w:shd w:val="clear" w:color="auto" w:fill="auto"/>
              </w:tcPr>
            </w:tcPrChange>
          </w:tcPr>
          <w:p w:rsidR="00C409A9" w:rsidRPr="00917740" w:rsidRDefault="00C409A9" w:rsidP="004A27C8">
            <w:pPr>
              <w:spacing w:after="0" w:line="240" w:lineRule="auto"/>
              <w:rPr>
                <w:ins w:id="608" w:author="Ербахаева Бальжина Аюшиевна" w:date="2024-10-10T15:05:00Z"/>
                <w:rFonts w:ascii="Segoe UI Symbol" w:eastAsia="MS Gothic" w:hAnsi="Segoe UI Symbol" w:cs="Segoe UI Symbol"/>
                <w:sz w:val="18"/>
                <w:szCs w:val="18"/>
                <w:lang w:eastAsia="ru-RU"/>
              </w:rPr>
            </w:pPr>
          </w:p>
        </w:tc>
        <w:tc>
          <w:tcPr>
            <w:tcW w:w="356" w:type="dxa"/>
            <w:gridSpan w:val="6"/>
            <w:tcBorders>
              <w:bottom w:val="nil"/>
            </w:tcBorders>
            <w:shd w:val="clear" w:color="auto" w:fill="auto"/>
            <w:tcPrChange w:id="609"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610" w:author="Ербахаева Бальжина Аюшиевна" w:date="2024-10-10T15:05:00Z"/>
                <w:rFonts w:ascii="Segoe UI Symbol" w:eastAsia="MS Gothic" w:hAnsi="Segoe UI Symbol" w:cs="Segoe UI Symbol"/>
                <w:sz w:val="18"/>
                <w:szCs w:val="18"/>
                <w:lang w:eastAsia="ru-RU"/>
              </w:rPr>
            </w:pPr>
          </w:p>
        </w:tc>
        <w:tc>
          <w:tcPr>
            <w:tcW w:w="353" w:type="dxa"/>
            <w:gridSpan w:val="4"/>
            <w:tcBorders>
              <w:bottom w:val="nil"/>
            </w:tcBorders>
            <w:shd w:val="clear" w:color="auto" w:fill="auto"/>
            <w:tcPrChange w:id="611" w:author="Ербахаева Бальжина Аюшиевна" w:date="2024-10-10T15:33:00Z">
              <w:tcPr>
                <w:tcW w:w="353" w:type="dxa"/>
                <w:gridSpan w:val="5"/>
                <w:tcBorders>
                  <w:bottom w:val="nil"/>
                </w:tcBorders>
                <w:shd w:val="clear" w:color="auto" w:fill="auto"/>
              </w:tcPr>
            </w:tcPrChange>
          </w:tcPr>
          <w:p w:rsidR="00C409A9" w:rsidRPr="00917740" w:rsidRDefault="00C409A9" w:rsidP="004A27C8">
            <w:pPr>
              <w:spacing w:after="0" w:line="240" w:lineRule="auto"/>
              <w:rPr>
                <w:ins w:id="612" w:author="Ербахаева Бальжина Аюшиевна" w:date="2024-10-10T15:05:00Z"/>
                <w:rFonts w:ascii="Segoe UI Symbol" w:eastAsia="MS Gothic" w:hAnsi="Segoe UI Symbol" w:cs="Segoe UI Symbol"/>
                <w:sz w:val="18"/>
                <w:szCs w:val="18"/>
                <w:lang w:eastAsia="ru-RU"/>
              </w:rPr>
            </w:pPr>
          </w:p>
        </w:tc>
        <w:tc>
          <w:tcPr>
            <w:tcW w:w="270" w:type="dxa"/>
            <w:gridSpan w:val="5"/>
            <w:tcBorders>
              <w:bottom w:val="nil"/>
            </w:tcBorders>
            <w:shd w:val="clear" w:color="auto" w:fill="auto"/>
            <w:tcPrChange w:id="613" w:author="Ербахаева Бальжина Аюшиевна" w:date="2024-10-10T15:33:00Z">
              <w:tcPr>
                <w:tcW w:w="356" w:type="dxa"/>
                <w:gridSpan w:val="7"/>
                <w:tcBorders>
                  <w:bottom w:val="nil"/>
                </w:tcBorders>
                <w:shd w:val="clear" w:color="auto" w:fill="auto"/>
              </w:tcPr>
            </w:tcPrChange>
          </w:tcPr>
          <w:p w:rsidR="00C409A9" w:rsidRPr="00917740" w:rsidRDefault="00C409A9" w:rsidP="004A27C8">
            <w:pPr>
              <w:spacing w:after="0" w:line="240" w:lineRule="auto"/>
              <w:rPr>
                <w:ins w:id="614" w:author="Ербахаева Бальжина Аюшиевна" w:date="2024-10-10T15:05:00Z"/>
                <w:rFonts w:ascii="Segoe UI Symbol" w:eastAsia="MS Gothic" w:hAnsi="Segoe UI Symbol" w:cs="Segoe UI Symbol"/>
                <w:sz w:val="18"/>
                <w:szCs w:val="18"/>
                <w:lang w:eastAsia="ru-RU"/>
              </w:rPr>
            </w:pPr>
          </w:p>
        </w:tc>
      </w:tr>
      <w:tr w:rsidR="008B406E" w:rsidRPr="00917740" w:rsidTr="008B406E">
        <w:trPr>
          <w:gridBefore w:val="1"/>
          <w:gridAfter w:val="2"/>
          <w:trHeight w:val="97"/>
          <w:ins w:id="615" w:author="Ербахаева Бальжина Аюшиевна" w:date="2024-10-10T15:01:00Z"/>
        </w:trPr>
        <w:tc>
          <w:tcPr>
            <w:tcW w:w="10802" w:type="dxa"/>
            <w:gridSpan w:val="133"/>
            <w:tcBorders>
              <w:bottom w:val="nil"/>
            </w:tcBorders>
            <w:shd w:val="clear" w:color="auto" w:fill="E7E6E6" w:themeFill="background2"/>
          </w:tcPr>
          <w:p w:rsidR="00C409A9" w:rsidRPr="00C409A9" w:rsidRDefault="00C409A9" w:rsidP="004A27C8">
            <w:pPr>
              <w:spacing w:after="0" w:line="240" w:lineRule="auto"/>
              <w:rPr>
                <w:ins w:id="616" w:author="Ербахаева Бальжина Аюшиевна" w:date="2024-10-10T15:01:00Z"/>
                <w:rFonts w:ascii="Arial Narrow" w:eastAsia="MS Gothic" w:hAnsi="Arial Narrow" w:cs="Calibri"/>
                <w:sz w:val="18"/>
                <w:szCs w:val="18"/>
                <w:lang w:eastAsia="ru-RU"/>
                <w:rPrChange w:id="617" w:author="Ербахаева Бальжина Аюшиевна" w:date="2024-10-10T15:02:00Z">
                  <w:rPr>
                    <w:ins w:id="618" w:author="Ербахаева Бальжина Аюшиевна" w:date="2024-10-10T15:01:00Z"/>
                    <w:rFonts w:ascii="Segoe UI Symbol" w:eastAsia="MS Gothic" w:hAnsi="Segoe UI Symbol" w:cs="Segoe UI Symbol"/>
                    <w:sz w:val="18"/>
                    <w:szCs w:val="18"/>
                    <w:lang w:eastAsia="ru-RU"/>
                  </w:rPr>
                </w:rPrChange>
              </w:rPr>
            </w:pPr>
            <w:ins w:id="619" w:author="Ербахаева Бальжина Аюшиевна" w:date="2024-10-10T15:01:00Z">
              <w:r w:rsidRPr="00C409A9">
                <w:rPr>
                  <w:rFonts w:ascii="Arial Narrow" w:eastAsia="MS Gothic" w:hAnsi="Arial Narrow" w:cs="Calibri"/>
                  <w:b/>
                  <w:sz w:val="18"/>
                  <w:szCs w:val="18"/>
                  <w:lang w:eastAsia="ru-RU"/>
                  <w:rPrChange w:id="620" w:author="Ербахаева Бальжина Аюшиевна" w:date="2024-10-10T15:02:00Z">
                    <w:rPr>
                      <w:rFonts w:eastAsia="MS Gothic" w:cs="Calibri"/>
                      <w:sz w:val="18"/>
                      <w:szCs w:val="18"/>
                      <w:lang w:eastAsia="ru-RU"/>
                    </w:rPr>
                  </w:rPrChange>
                </w:rPr>
                <w:t>Ти</w:t>
              </w:r>
            </w:ins>
            <w:ins w:id="621" w:author="Ербахаева Бальжина Аюшиевна" w:date="2024-10-10T15:02:00Z">
              <w:r w:rsidRPr="00C409A9">
                <w:rPr>
                  <w:rFonts w:ascii="Arial Narrow" w:eastAsia="MS Gothic" w:hAnsi="Arial Narrow" w:cs="Calibri"/>
                  <w:b/>
                  <w:sz w:val="18"/>
                  <w:szCs w:val="18"/>
                  <w:lang w:eastAsia="ru-RU"/>
                  <w:rPrChange w:id="622" w:author="Ербахаева Бальжина Аюшиевна" w:date="2024-10-10T15:02:00Z">
                    <w:rPr>
                      <w:rFonts w:eastAsia="MS Gothic" w:cs="Calibri"/>
                      <w:sz w:val="18"/>
                      <w:szCs w:val="18"/>
                      <w:lang w:eastAsia="ru-RU"/>
                    </w:rPr>
                  </w:rPrChange>
                </w:rPr>
                <w:t>п Бизнес-карты</w:t>
              </w:r>
              <w:r w:rsidRPr="00C409A9">
                <w:rPr>
                  <w:rFonts w:ascii="Arial Narrow" w:eastAsia="MS Gothic" w:hAnsi="Arial Narrow" w:cs="Calibri"/>
                  <w:sz w:val="18"/>
                  <w:szCs w:val="18"/>
                  <w:lang w:eastAsia="ru-RU"/>
                  <w:rPrChange w:id="623" w:author="Ербахаева Бальжина Аюшиевна" w:date="2024-10-10T15:02:00Z">
                    <w:rPr>
                      <w:rFonts w:eastAsia="MS Gothic" w:cs="Calibri"/>
                      <w:sz w:val="18"/>
                      <w:szCs w:val="18"/>
                      <w:lang w:eastAsia="ru-RU"/>
                    </w:rPr>
                  </w:rPrChange>
                </w:rPr>
                <w:t xml:space="preserve"> (выбрать тип карты))</w:t>
              </w:r>
              <w:r>
                <w:rPr>
                  <w:rFonts w:ascii="Arial Narrow" w:eastAsia="MS Gothic" w:hAnsi="Arial Narrow" w:cs="Calibri"/>
                  <w:sz w:val="18"/>
                  <w:szCs w:val="18"/>
                  <w:lang w:eastAsia="ru-RU"/>
                </w:rPr>
                <w:t>:</w:t>
              </w:r>
            </w:ins>
          </w:p>
        </w:tc>
      </w:tr>
      <w:tr w:rsidR="008B406E" w:rsidRPr="00917740" w:rsidTr="008B406E">
        <w:tblPrEx>
          <w:tblPrExChange w:id="624" w:author="Ербахаева Бальжина Аюшиевна" w:date="2024-10-10T15:33:00Z">
            <w:tblPrEx>
              <w:tblW w:w="10888" w:type="dxa"/>
            </w:tblPrEx>
          </w:tblPrExChange>
        </w:tblPrEx>
        <w:trPr>
          <w:gridBefore w:val="1"/>
          <w:gridAfter w:val="2"/>
          <w:trHeight w:val="97"/>
          <w:trPrChange w:id="625"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26" w:author="Ербахаева Бальжина Аюшиевна" w:date="2024-10-10T15:33:00Z">
              <w:tcPr>
                <w:tcW w:w="3554" w:type="dxa"/>
                <w:gridSpan w:val="15"/>
                <w:tcBorders>
                  <w:bottom w:val="nil"/>
                </w:tcBorders>
                <w:shd w:val="clear" w:color="auto" w:fill="auto"/>
              </w:tcPr>
            </w:tcPrChange>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w:t>
            </w:r>
          </w:p>
        </w:tc>
        <w:tc>
          <w:tcPr>
            <w:tcW w:w="3700" w:type="dxa"/>
            <w:gridSpan w:val="60"/>
            <w:tcBorders>
              <w:bottom w:val="nil"/>
            </w:tcBorders>
            <w:shd w:val="clear" w:color="auto" w:fill="auto"/>
            <w:tcPrChange w:id="627" w:author="Ербахаева Бальжина Аюшиевна" w:date="2024-10-10T15:33:00Z">
              <w:tcPr>
                <w:tcW w:w="3698" w:type="dxa"/>
                <w:gridSpan w:val="63"/>
                <w:tcBorders>
                  <w:bottom w:val="nil"/>
                </w:tcBorders>
                <w:shd w:val="clear" w:color="auto" w:fill="auto"/>
              </w:tcPr>
            </w:tcPrChange>
          </w:tcPr>
          <w:p w:rsidR="004A27C8" w:rsidRPr="0044081C" w:rsidRDefault="004A27C8" w:rsidP="004A27C8">
            <w:pPr>
              <w:tabs>
                <w:tab w:val="left" w:pos="3399"/>
              </w:tabs>
              <w:spacing w:after="0" w:line="240" w:lineRule="auto"/>
              <w:ind w:hanging="105"/>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моментальная</w:t>
            </w:r>
          </w:p>
        </w:tc>
        <w:tc>
          <w:tcPr>
            <w:tcW w:w="3545" w:type="dxa"/>
            <w:gridSpan w:val="59"/>
            <w:shd w:val="clear" w:color="auto" w:fill="auto"/>
            <w:tcPrChange w:id="628" w:author="Ербахаева Бальжина Аюшиевна" w:date="2024-10-10T15:33:00Z">
              <w:tcPr>
                <w:tcW w:w="3631" w:type="dxa"/>
                <w:gridSpan w:val="75"/>
                <w:shd w:val="clear" w:color="auto" w:fill="auto"/>
              </w:tcPr>
            </w:tcPrChange>
          </w:tcPr>
          <w:p w:rsidR="004A27C8" w:rsidRPr="00751BE4" w:rsidRDefault="004A27C8" w:rsidP="004A27C8">
            <w:pPr>
              <w:spacing w:after="0" w:line="240" w:lineRule="auto"/>
              <w:rPr>
                <w:rFonts w:ascii="Times New Roman" w:eastAsia="MS Gothic" w:hAnsi="Times New Roman"/>
                <w:sz w:val="18"/>
                <w:szCs w:val="18"/>
              </w:rPr>
            </w:pPr>
          </w:p>
        </w:tc>
      </w:tr>
      <w:tr w:rsidR="008B406E" w:rsidRPr="00917740" w:rsidTr="008B406E">
        <w:tblPrEx>
          <w:tblPrExChange w:id="629" w:author="Ербахаева Бальжина Аюшиевна" w:date="2024-10-10T15:33:00Z">
            <w:tblPrEx>
              <w:tblW w:w="10888" w:type="dxa"/>
            </w:tblPrEx>
          </w:tblPrExChange>
        </w:tblPrEx>
        <w:trPr>
          <w:gridBefore w:val="1"/>
          <w:gridAfter w:val="2"/>
          <w:trHeight w:val="97"/>
          <w:trPrChange w:id="630"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31" w:author="Ербахаева Бальжина Аюшиевна" w:date="2024-10-10T15:33:00Z">
              <w:tcPr>
                <w:tcW w:w="3554" w:type="dxa"/>
                <w:gridSpan w:val="15"/>
                <w:tcBorders>
                  <w:bottom w:val="nil"/>
                </w:tcBorders>
                <w:shd w:val="clear" w:color="auto" w:fill="auto"/>
              </w:tcPr>
            </w:tcPrChange>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ФЕРМЕР</w:t>
            </w:r>
          </w:p>
        </w:tc>
        <w:tc>
          <w:tcPr>
            <w:tcW w:w="3700" w:type="dxa"/>
            <w:gridSpan w:val="60"/>
            <w:tcBorders>
              <w:bottom w:val="nil"/>
            </w:tcBorders>
            <w:shd w:val="clear" w:color="auto" w:fill="auto"/>
            <w:tcPrChange w:id="632" w:author="Ербахаева Бальжина Аюшиевна" w:date="2024-10-10T15:33:00Z">
              <w:tcPr>
                <w:tcW w:w="3698" w:type="dxa"/>
                <w:gridSpan w:val="63"/>
                <w:tcBorders>
                  <w:bottom w:val="nil"/>
                </w:tcBorders>
                <w:shd w:val="clear" w:color="auto" w:fill="auto"/>
              </w:tcPr>
            </w:tcPrChange>
          </w:tcPr>
          <w:p w:rsidR="004A27C8" w:rsidRPr="0044081C" w:rsidRDefault="004A27C8" w:rsidP="004A27C8">
            <w:pPr>
              <w:tabs>
                <w:tab w:val="left" w:pos="3399"/>
              </w:tabs>
              <w:spacing w:after="0" w:line="240" w:lineRule="auto"/>
              <w:ind w:hanging="105"/>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eastAsia="ru-RU"/>
              </w:rPr>
              <w:t>☐</w:t>
            </w:r>
            <w:r w:rsidRPr="00AF289B">
              <w:rPr>
                <w:rFonts w:ascii="Times New Roman" w:eastAsia="Times New Roman" w:hAnsi="Times New Roman"/>
                <w:sz w:val="18"/>
                <w:szCs w:val="18"/>
                <w:lang w:eastAsia="ru-RU"/>
              </w:rPr>
              <w:t xml:space="preserve"> МИР Бизнес ФЕРМЕР моментальная</w:t>
            </w:r>
          </w:p>
        </w:tc>
        <w:tc>
          <w:tcPr>
            <w:tcW w:w="3545" w:type="dxa"/>
            <w:gridSpan w:val="59"/>
            <w:shd w:val="clear" w:color="auto" w:fill="auto"/>
            <w:tcPrChange w:id="633" w:author="Ербахаева Бальжина Аюшиевна" w:date="2024-10-10T15:33:00Z">
              <w:tcPr>
                <w:tcW w:w="3631" w:type="dxa"/>
                <w:gridSpan w:val="75"/>
                <w:shd w:val="clear" w:color="auto" w:fill="auto"/>
              </w:tcPr>
            </w:tcPrChange>
          </w:tcPr>
          <w:p w:rsidR="004A27C8" w:rsidRPr="00751BE4" w:rsidRDefault="004A27C8" w:rsidP="004A27C8">
            <w:pPr>
              <w:spacing w:after="0" w:line="240" w:lineRule="auto"/>
              <w:rPr>
                <w:rFonts w:ascii="Times New Roman" w:eastAsia="MS Gothic" w:hAnsi="Times New Roman"/>
                <w:sz w:val="18"/>
                <w:szCs w:val="18"/>
              </w:rPr>
            </w:pPr>
          </w:p>
        </w:tc>
      </w:tr>
      <w:tr w:rsidR="008B406E" w:rsidRPr="00E04A13" w:rsidTr="008B406E">
        <w:tblPrEx>
          <w:tblPrExChange w:id="634" w:author="Ербахаева Бальжина Аюшиевна" w:date="2024-10-10T15:33:00Z">
            <w:tblPrEx>
              <w:tblW w:w="10888" w:type="dxa"/>
            </w:tblPrEx>
          </w:tblPrExChange>
        </w:tblPrEx>
        <w:trPr>
          <w:gridBefore w:val="1"/>
          <w:gridAfter w:val="2"/>
          <w:trHeight w:val="97"/>
          <w:trPrChange w:id="635"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36" w:author="Ербахаева Бальжина Аюшиевна" w:date="2024-10-10T15:33:00Z">
              <w:tcPr>
                <w:tcW w:w="3554" w:type="dxa"/>
                <w:gridSpan w:val="15"/>
                <w:tcBorders>
                  <w:bottom w:val="nil"/>
                </w:tcBorders>
                <w:shd w:val="clear" w:color="auto" w:fill="auto"/>
              </w:tcPr>
            </w:tcPrChange>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w:t>
            </w:r>
          </w:p>
        </w:tc>
        <w:tc>
          <w:tcPr>
            <w:tcW w:w="3700" w:type="dxa"/>
            <w:gridSpan w:val="60"/>
            <w:tcBorders>
              <w:bottom w:val="nil"/>
            </w:tcBorders>
            <w:shd w:val="clear" w:color="auto" w:fill="auto"/>
            <w:tcPrChange w:id="637" w:author="Ербахаева Бальжина Аюшиевна" w:date="2024-10-10T15:33:00Z">
              <w:tcPr>
                <w:tcW w:w="3698" w:type="dxa"/>
                <w:gridSpan w:val="63"/>
                <w:tcBorders>
                  <w:bottom w:val="nil"/>
                </w:tcBorders>
                <w:shd w:val="clear" w:color="auto" w:fill="auto"/>
              </w:tcPr>
            </w:tcPrChange>
          </w:tcPr>
          <w:p w:rsidR="004A27C8" w:rsidRPr="00AF289B" w:rsidRDefault="004A27C8" w:rsidP="004A27C8">
            <w:pPr>
              <w:tabs>
                <w:tab w:val="left" w:pos="3399"/>
              </w:tabs>
              <w:spacing w:after="0" w:line="240" w:lineRule="auto"/>
              <w:ind w:hanging="105"/>
              <w:rPr>
                <w:rFonts w:ascii="Times New Roman" w:eastAsia="MS Gothic" w:hAnsi="Times New Roman"/>
                <w:sz w:val="18"/>
                <w:szCs w:val="18"/>
                <w:lang w:val="en-US"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Instant Issue</w:t>
            </w:r>
          </w:p>
        </w:tc>
        <w:tc>
          <w:tcPr>
            <w:tcW w:w="3545" w:type="dxa"/>
            <w:gridSpan w:val="59"/>
            <w:shd w:val="clear" w:color="auto" w:fill="auto"/>
            <w:tcPrChange w:id="638" w:author="Ербахаева Бальжина Аюшиевна" w:date="2024-10-10T15:33:00Z">
              <w:tcPr>
                <w:tcW w:w="3631" w:type="dxa"/>
                <w:gridSpan w:val="75"/>
                <w:shd w:val="clear" w:color="auto" w:fill="auto"/>
              </w:tcPr>
            </w:tcPrChange>
          </w:tcPr>
          <w:p w:rsidR="004A27C8" w:rsidRPr="00AF289B" w:rsidRDefault="004A27C8" w:rsidP="004A27C8">
            <w:pPr>
              <w:spacing w:after="0" w:line="240" w:lineRule="auto"/>
              <w:rPr>
                <w:rFonts w:ascii="Times New Roman" w:eastAsia="MS Gothic" w:hAnsi="Times New Roman"/>
                <w:sz w:val="18"/>
                <w:szCs w:val="18"/>
                <w:lang w:val="en-US"/>
              </w:rPr>
            </w:pPr>
          </w:p>
        </w:tc>
      </w:tr>
      <w:tr w:rsidR="008B406E" w:rsidRPr="00E04A13" w:rsidTr="008B406E">
        <w:tblPrEx>
          <w:tblPrExChange w:id="639" w:author="Ербахаева Бальжина Аюшиевна" w:date="2024-10-10T15:33:00Z">
            <w:tblPrEx>
              <w:tblW w:w="10888" w:type="dxa"/>
            </w:tblPrEx>
          </w:tblPrExChange>
        </w:tblPrEx>
        <w:trPr>
          <w:gridBefore w:val="1"/>
          <w:gridAfter w:val="2"/>
          <w:trHeight w:val="97"/>
          <w:trPrChange w:id="640"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41" w:author="Ербахаева Бальжина Аюшиевна" w:date="2024-10-10T15:33:00Z">
              <w:tcPr>
                <w:tcW w:w="3554" w:type="dxa"/>
                <w:gridSpan w:val="15"/>
                <w:tcBorders>
                  <w:bottom w:val="nil"/>
                </w:tcBorders>
                <w:shd w:val="clear" w:color="auto" w:fill="auto"/>
              </w:tcPr>
            </w:tcPrChange>
          </w:tcPr>
          <w:p w:rsidR="004A27C8" w:rsidRPr="0044081C" w:rsidRDefault="004A27C8" w:rsidP="004A27C8">
            <w:pPr>
              <w:tabs>
                <w:tab w:val="left" w:pos="179"/>
                <w:tab w:val="left" w:pos="348"/>
                <w:tab w:val="left" w:pos="3399"/>
              </w:tabs>
              <w:spacing w:after="0" w:line="240" w:lineRule="auto"/>
              <w:ind w:left="-247" w:firstLine="142"/>
              <w:rPr>
                <w:rFonts w:ascii="Times New Roman" w:eastAsia="MS Gothic" w:hAnsi="Times New Roman"/>
                <w:sz w:val="18"/>
                <w:szCs w:val="18"/>
                <w:lang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FERMER</w:t>
            </w:r>
          </w:p>
        </w:tc>
        <w:tc>
          <w:tcPr>
            <w:tcW w:w="3700" w:type="dxa"/>
            <w:gridSpan w:val="60"/>
            <w:tcBorders>
              <w:bottom w:val="nil"/>
            </w:tcBorders>
            <w:shd w:val="clear" w:color="auto" w:fill="auto"/>
            <w:tcPrChange w:id="642" w:author="Ербахаева Бальжина Аюшиевна" w:date="2024-10-10T15:33:00Z">
              <w:tcPr>
                <w:tcW w:w="3698" w:type="dxa"/>
                <w:gridSpan w:val="63"/>
                <w:tcBorders>
                  <w:bottom w:val="nil"/>
                </w:tcBorders>
                <w:shd w:val="clear" w:color="auto" w:fill="auto"/>
              </w:tcPr>
            </w:tcPrChange>
          </w:tcPr>
          <w:p w:rsidR="004A27C8" w:rsidRPr="00AF289B" w:rsidRDefault="004A27C8" w:rsidP="004A27C8">
            <w:pPr>
              <w:tabs>
                <w:tab w:val="left" w:pos="3399"/>
              </w:tabs>
              <w:spacing w:after="0" w:line="240" w:lineRule="auto"/>
              <w:ind w:hanging="105"/>
              <w:rPr>
                <w:rFonts w:ascii="Times New Roman" w:eastAsia="MS Gothic" w:hAnsi="Times New Roman"/>
                <w:sz w:val="18"/>
                <w:szCs w:val="18"/>
                <w:lang w:val="en-US" w:eastAsia="ru-RU"/>
              </w:rPr>
            </w:pPr>
            <w:r w:rsidRPr="00AF289B">
              <w:rPr>
                <w:rFonts w:ascii="Times New Roman" w:eastAsia="Times New Roman" w:hAnsi="Times New Roman"/>
                <w:sz w:val="18"/>
                <w:szCs w:val="18"/>
                <w:lang w:val="en-US" w:eastAsia="ru-RU"/>
              </w:rPr>
              <w:t xml:space="preserve">  </w:t>
            </w:r>
            <w:r w:rsidRPr="00AF289B">
              <w:rPr>
                <w:rFonts w:ascii="MS Gothic" w:eastAsia="MS Gothic" w:hAnsi="MS Gothic" w:cs="MS Gothic" w:hint="eastAsia"/>
                <w:sz w:val="18"/>
                <w:szCs w:val="18"/>
                <w:lang w:val="en-US" w:eastAsia="ru-RU"/>
              </w:rPr>
              <w:t>☐</w:t>
            </w:r>
            <w:r w:rsidRPr="00AF289B">
              <w:rPr>
                <w:rFonts w:ascii="Times New Roman" w:eastAsia="Times New Roman" w:hAnsi="Times New Roman"/>
                <w:sz w:val="18"/>
                <w:szCs w:val="18"/>
                <w:lang w:val="en-US" w:eastAsia="ru-RU"/>
              </w:rPr>
              <w:t xml:space="preserve"> Union Pay Business FERMER Instant Issue</w:t>
            </w:r>
          </w:p>
        </w:tc>
        <w:tc>
          <w:tcPr>
            <w:tcW w:w="3545" w:type="dxa"/>
            <w:gridSpan w:val="59"/>
            <w:shd w:val="clear" w:color="auto" w:fill="auto"/>
            <w:tcPrChange w:id="643" w:author="Ербахаева Бальжина Аюшиевна" w:date="2024-10-10T15:33:00Z">
              <w:tcPr>
                <w:tcW w:w="3631" w:type="dxa"/>
                <w:gridSpan w:val="75"/>
                <w:shd w:val="clear" w:color="auto" w:fill="auto"/>
              </w:tcPr>
            </w:tcPrChange>
          </w:tcPr>
          <w:p w:rsidR="004A27C8" w:rsidRPr="00AF289B" w:rsidRDefault="004A27C8" w:rsidP="004A27C8">
            <w:pPr>
              <w:spacing w:after="0" w:line="240" w:lineRule="auto"/>
              <w:rPr>
                <w:rFonts w:ascii="Times New Roman" w:eastAsia="MS Gothic" w:hAnsi="Times New Roman"/>
                <w:sz w:val="18"/>
                <w:szCs w:val="18"/>
                <w:lang w:val="en-US"/>
              </w:rPr>
            </w:pPr>
          </w:p>
        </w:tc>
      </w:tr>
      <w:tr w:rsidR="008B406E" w:rsidRPr="00917740" w:rsidTr="008B406E">
        <w:tblPrEx>
          <w:tblPrExChange w:id="644" w:author="Ербахаева Бальжина Аюшиевна" w:date="2024-10-10T15:33:00Z">
            <w:tblPrEx>
              <w:tblW w:w="10888" w:type="dxa"/>
            </w:tblPrEx>
          </w:tblPrExChange>
        </w:tblPrEx>
        <w:trPr>
          <w:gridBefore w:val="1"/>
          <w:gridAfter w:val="2"/>
          <w:trHeight w:val="97"/>
          <w:trPrChange w:id="645"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46" w:author="Ербахаева Бальжина Аюшиевна" w:date="2024-10-10T15:33:00Z">
              <w:tcPr>
                <w:tcW w:w="3554" w:type="dxa"/>
                <w:gridSpan w:val="15"/>
                <w:tcBorders>
                  <w:bottom w:val="nil"/>
                </w:tcBorders>
                <w:shd w:val="clear" w:color="auto" w:fill="auto"/>
              </w:tcPr>
            </w:tcPrChange>
          </w:tcPr>
          <w:p w:rsidR="004A27C8" w:rsidRPr="00751BE4" w:rsidRDefault="004A27C8" w:rsidP="004A27C8">
            <w:pPr>
              <w:tabs>
                <w:tab w:val="left" w:pos="179"/>
                <w:tab w:val="left" w:pos="348"/>
                <w:tab w:val="left" w:pos="3399"/>
              </w:tabs>
              <w:spacing w:after="0" w:line="240" w:lineRule="auto"/>
              <w:ind w:left="-247" w:firstLine="142"/>
              <w:rPr>
                <w:rFonts w:ascii="Times New Roman" w:eastAsia="Times New Roman" w:hAnsi="Times New Roman"/>
                <w:iCs/>
                <w:sz w:val="18"/>
                <w:szCs w:val="18"/>
                <w:lang w:val="en-US" w:eastAsia="ru-RU"/>
              </w:rPr>
            </w:pPr>
            <w:r w:rsidRPr="00AF289B">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b/>
                <w:sz w:val="18"/>
                <w:szCs w:val="18"/>
                <w:lang w:val="en-US"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val="en-US" w:eastAsia="ru-RU"/>
              </w:rPr>
              <w:t xml:space="preserve"> (B)</w:t>
            </w:r>
          </w:p>
        </w:tc>
        <w:tc>
          <w:tcPr>
            <w:tcW w:w="3700" w:type="dxa"/>
            <w:gridSpan w:val="60"/>
            <w:tcBorders>
              <w:bottom w:val="nil"/>
            </w:tcBorders>
            <w:shd w:val="clear" w:color="auto" w:fill="auto"/>
            <w:tcPrChange w:id="647" w:author="Ербахаева Бальжина Аюшиевна" w:date="2024-10-10T15:33:00Z">
              <w:tcPr>
                <w:tcW w:w="3698" w:type="dxa"/>
                <w:gridSpan w:val="63"/>
                <w:tcBorders>
                  <w:bottom w:val="nil"/>
                </w:tcBorders>
                <w:shd w:val="clear" w:color="auto" w:fill="auto"/>
              </w:tcPr>
            </w:tcPrChange>
          </w:tcPr>
          <w:p w:rsidR="004A27C8" w:rsidRPr="00751BE4" w:rsidRDefault="004A27C8" w:rsidP="004A27C8">
            <w:pPr>
              <w:tabs>
                <w:tab w:val="left" w:pos="3399"/>
              </w:tabs>
              <w:spacing w:after="0" w:line="240" w:lineRule="auto"/>
              <w:ind w:hanging="105"/>
              <w:rPr>
                <w:rFonts w:ascii="Times New Roman" w:eastAsia="Times New Roman" w:hAnsi="Times New Roman"/>
                <w:iCs/>
                <w:sz w:val="18"/>
                <w:szCs w:val="18"/>
                <w:lang w:val="en-US"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b/>
                <w:sz w:val="18"/>
                <w:szCs w:val="18"/>
                <w:lang w:val="en-US"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eastAsia="ru-RU"/>
              </w:rPr>
              <w:t xml:space="preserve"> </w:t>
            </w:r>
            <w:proofErr w:type="spellStart"/>
            <w:r w:rsidRPr="00751BE4">
              <w:rPr>
                <w:rFonts w:ascii="Times New Roman" w:eastAsia="Times New Roman" w:hAnsi="Times New Roman"/>
                <w:sz w:val="18"/>
                <w:szCs w:val="18"/>
                <w:lang w:eastAsia="ru-RU"/>
              </w:rPr>
              <w:t>Instant</w:t>
            </w:r>
            <w:proofErr w:type="spellEnd"/>
            <w:r w:rsidRPr="00751BE4">
              <w:rPr>
                <w:rFonts w:ascii="Times New Roman" w:eastAsia="Times New Roman" w:hAnsi="Times New Roman"/>
                <w:sz w:val="18"/>
                <w:szCs w:val="18"/>
                <w:lang w:eastAsia="ru-RU"/>
              </w:rPr>
              <w:t xml:space="preserve"> </w:t>
            </w:r>
            <w:proofErr w:type="spellStart"/>
            <w:r w:rsidRPr="00751BE4">
              <w:rPr>
                <w:rFonts w:ascii="Times New Roman" w:eastAsia="Times New Roman" w:hAnsi="Times New Roman"/>
                <w:sz w:val="18"/>
                <w:szCs w:val="18"/>
                <w:lang w:eastAsia="ru-RU"/>
              </w:rPr>
              <w:t>Issue</w:t>
            </w:r>
            <w:proofErr w:type="spellEnd"/>
            <w:r w:rsidRPr="00751BE4">
              <w:rPr>
                <w:rFonts w:ascii="Times New Roman" w:eastAsia="Times New Roman" w:hAnsi="Times New Roman"/>
                <w:sz w:val="18"/>
                <w:szCs w:val="18"/>
                <w:lang w:val="en-US" w:eastAsia="ru-RU"/>
              </w:rPr>
              <w:t xml:space="preserve"> (B)</w:t>
            </w:r>
          </w:p>
        </w:tc>
        <w:tc>
          <w:tcPr>
            <w:tcW w:w="3545" w:type="dxa"/>
            <w:gridSpan w:val="59"/>
            <w:vMerge w:val="restart"/>
            <w:shd w:val="clear" w:color="auto" w:fill="auto"/>
            <w:tcPrChange w:id="648" w:author="Ербахаева Бальжина Аюшиевна" w:date="2024-10-10T15:33:00Z">
              <w:tcPr>
                <w:tcW w:w="3631" w:type="dxa"/>
                <w:gridSpan w:val="75"/>
                <w:vMerge w:val="restart"/>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r w:rsidRPr="00751BE4">
              <w:rPr>
                <w:rFonts w:ascii="Times New Roman" w:eastAsia="MS Gothic" w:hAnsi="Times New Roman"/>
                <w:sz w:val="18"/>
                <w:szCs w:val="18"/>
              </w:rPr>
              <w:t xml:space="preserve">  </w:t>
            </w:r>
            <w:r w:rsidRPr="00391A53">
              <w:rPr>
                <w:rFonts w:ascii="Segoe UI Symbol" w:eastAsia="MS Gothic" w:hAnsi="Segoe UI Symbol" w:cs="Segoe UI Symbol"/>
                <w:sz w:val="18"/>
                <w:szCs w:val="18"/>
                <w:lang w:val="en-US"/>
              </w:rPr>
              <w:t>☐</w:t>
            </w:r>
            <w:r w:rsidRPr="00751BE4">
              <w:rPr>
                <w:rFonts w:ascii="Times New Roman" w:hAnsi="Times New Roman"/>
                <w:sz w:val="18"/>
                <w:szCs w:val="18"/>
                <w:lang w:val="en-US"/>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eastAsia="ru-RU"/>
              </w:rPr>
              <w:t xml:space="preserve"> </w:t>
            </w:r>
            <w:proofErr w:type="spellStart"/>
            <w:r w:rsidRPr="00751BE4">
              <w:rPr>
                <w:rFonts w:ascii="Times New Roman" w:eastAsia="Times New Roman" w:hAnsi="Times New Roman"/>
                <w:sz w:val="18"/>
                <w:szCs w:val="18"/>
                <w:lang w:eastAsia="ru-RU"/>
              </w:rPr>
              <w:t>Preferred</w:t>
            </w:r>
            <w:proofErr w:type="spellEnd"/>
            <w:r w:rsidRPr="00751BE4">
              <w:rPr>
                <w:rFonts w:ascii="Times New Roman" w:eastAsia="Times New Roman" w:hAnsi="Times New Roman"/>
                <w:sz w:val="18"/>
                <w:szCs w:val="18"/>
                <w:lang w:val="en-US" w:eastAsia="ru-RU"/>
              </w:rPr>
              <w:t xml:space="preserve"> (M)</w:t>
            </w:r>
          </w:p>
        </w:tc>
      </w:tr>
      <w:tr w:rsidR="008B406E" w:rsidRPr="00E04A13" w:rsidTr="008B406E">
        <w:tblPrEx>
          <w:tblPrExChange w:id="649" w:author="Ербахаева Бальжина Аюшиевна" w:date="2024-10-10T15:33:00Z">
            <w:tblPrEx>
              <w:tblW w:w="10888" w:type="dxa"/>
            </w:tblPrEx>
          </w:tblPrExChange>
        </w:tblPrEx>
        <w:trPr>
          <w:gridBefore w:val="1"/>
          <w:gridAfter w:val="2"/>
          <w:trHeight w:val="97"/>
          <w:trPrChange w:id="650"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51" w:author="Ербахаева Бальжина Аюшиевна" w:date="2024-10-10T15:33:00Z">
              <w:tcPr>
                <w:tcW w:w="3554" w:type="dxa"/>
                <w:gridSpan w:val="15"/>
                <w:tcBorders>
                  <w:bottom w:val="nil"/>
                </w:tcBorders>
                <w:shd w:val="clear" w:color="auto" w:fill="auto"/>
              </w:tcPr>
            </w:tcPrChange>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4F0749">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Times New Roman" w:hAnsi="Times New Roman"/>
                <w:sz w:val="18"/>
                <w:szCs w:val="18"/>
                <w:lang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eastAsia="ru-RU"/>
              </w:rPr>
              <w:t xml:space="preserve"> FERMER</w:t>
            </w:r>
            <w:r w:rsidRPr="00751BE4">
              <w:rPr>
                <w:rFonts w:ascii="Times New Roman" w:eastAsia="Times New Roman" w:hAnsi="Times New Roman"/>
                <w:sz w:val="18"/>
                <w:szCs w:val="18"/>
                <w:lang w:val="en-US" w:eastAsia="ru-RU"/>
              </w:rPr>
              <w:t xml:space="preserve"> (B)</w:t>
            </w:r>
          </w:p>
        </w:tc>
        <w:tc>
          <w:tcPr>
            <w:tcW w:w="3700" w:type="dxa"/>
            <w:gridSpan w:val="60"/>
            <w:tcBorders>
              <w:bottom w:val="nil"/>
            </w:tcBorders>
            <w:shd w:val="clear" w:color="auto" w:fill="auto"/>
            <w:tcPrChange w:id="652" w:author="Ербахаева Бальжина Аюшиевна" w:date="2024-10-10T15:33:00Z">
              <w:tcPr>
                <w:tcW w:w="3698" w:type="dxa"/>
                <w:gridSpan w:val="63"/>
                <w:tcBorders>
                  <w:bottom w:val="nil"/>
                </w:tcBorders>
                <w:shd w:val="clear" w:color="auto" w:fill="auto"/>
              </w:tcPr>
            </w:tcPrChange>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FERMER Instant Issue (B)</w:t>
            </w:r>
          </w:p>
        </w:tc>
        <w:tc>
          <w:tcPr>
            <w:tcW w:w="3545" w:type="dxa"/>
            <w:gridSpan w:val="59"/>
            <w:vMerge/>
            <w:shd w:val="clear" w:color="auto" w:fill="auto"/>
            <w:tcPrChange w:id="653" w:author="Ербахаева Бальжина Аюшиевна" w:date="2024-10-10T15:33:00Z">
              <w:tcPr>
                <w:tcW w:w="3631" w:type="dxa"/>
                <w:gridSpan w:val="75"/>
                <w:vMerge/>
                <w:shd w:val="clear" w:color="auto" w:fill="auto"/>
              </w:tcPr>
            </w:tcPrChange>
          </w:tcPr>
          <w:p w:rsidR="004A27C8" w:rsidRPr="00DB0489" w:rsidRDefault="004A27C8" w:rsidP="004A27C8">
            <w:pPr>
              <w:spacing w:after="0" w:line="240" w:lineRule="auto"/>
              <w:rPr>
                <w:rFonts w:ascii="Segoe UI Symbol" w:eastAsia="MS Gothic" w:hAnsi="Segoe UI Symbol" w:cs="Segoe UI Symbol"/>
                <w:sz w:val="18"/>
                <w:szCs w:val="18"/>
                <w:lang w:val="en-US" w:eastAsia="ru-RU"/>
              </w:rPr>
            </w:pPr>
          </w:p>
        </w:tc>
      </w:tr>
      <w:tr w:rsidR="008B406E" w:rsidRPr="00917740" w:rsidTr="008B406E">
        <w:tblPrEx>
          <w:tblPrExChange w:id="654" w:author="Ербахаева Бальжина Аюшиевна" w:date="2024-10-10T15:33:00Z">
            <w:tblPrEx>
              <w:tblW w:w="10888" w:type="dxa"/>
            </w:tblPrEx>
          </w:tblPrExChange>
        </w:tblPrEx>
        <w:trPr>
          <w:gridBefore w:val="1"/>
          <w:gridAfter w:val="2"/>
          <w:trHeight w:val="97"/>
          <w:trPrChange w:id="655"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56" w:author="Ербахаева Бальжина Аюшиевна" w:date="2024-10-10T15:33:00Z">
              <w:tcPr>
                <w:tcW w:w="3554" w:type="dxa"/>
                <w:gridSpan w:val="15"/>
                <w:tcBorders>
                  <w:bottom w:val="nil"/>
                </w:tcBorders>
                <w:shd w:val="clear" w:color="auto" w:fill="auto"/>
              </w:tcPr>
            </w:tcPrChange>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val="en-US" w:eastAsia="ru-RU"/>
              </w:rPr>
              <w:t xml:space="preserve"> (M)</w:t>
            </w:r>
          </w:p>
        </w:tc>
        <w:tc>
          <w:tcPr>
            <w:tcW w:w="3700" w:type="dxa"/>
            <w:gridSpan w:val="60"/>
            <w:tcBorders>
              <w:bottom w:val="nil"/>
            </w:tcBorders>
            <w:shd w:val="clear" w:color="auto" w:fill="auto"/>
            <w:tcPrChange w:id="657" w:author="Ербахаева Бальжина Аюшиевна" w:date="2024-10-10T15:33:00Z">
              <w:tcPr>
                <w:tcW w:w="3698" w:type="dxa"/>
                <w:gridSpan w:val="63"/>
                <w:tcBorders>
                  <w:bottom w:val="nil"/>
                </w:tcBorders>
                <w:shd w:val="clear" w:color="auto" w:fill="auto"/>
              </w:tcPr>
            </w:tcPrChange>
          </w:tcPr>
          <w:p w:rsidR="004A27C8" w:rsidRPr="00751BE4" w:rsidRDefault="004A27C8" w:rsidP="004A27C8">
            <w:pPr>
              <w:tabs>
                <w:tab w:val="left" w:pos="3399"/>
              </w:tabs>
              <w:spacing w:after="0" w:line="276" w:lineRule="auto"/>
              <w:ind w:hanging="105"/>
              <w:rPr>
                <w:rFonts w:ascii="Times New Roman" w:eastAsia="MS Gothic" w:hAnsi="Times New Roman"/>
                <w:sz w:val="18"/>
                <w:szCs w:val="18"/>
                <w:lang w:val="en-US"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Instant Issue (M)</w:t>
            </w:r>
          </w:p>
        </w:tc>
        <w:tc>
          <w:tcPr>
            <w:tcW w:w="3545" w:type="dxa"/>
            <w:gridSpan w:val="59"/>
            <w:vMerge/>
            <w:shd w:val="clear" w:color="auto" w:fill="auto"/>
            <w:tcPrChange w:id="658" w:author="Ербахаева Бальжина Аюшиевна" w:date="2024-10-10T15:33:00Z">
              <w:tcPr>
                <w:tcW w:w="3631" w:type="dxa"/>
                <w:gridSpan w:val="75"/>
                <w:vMerge/>
                <w:shd w:val="clear" w:color="auto" w:fill="auto"/>
              </w:tcPr>
            </w:tcPrChange>
          </w:tcPr>
          <w:p w:rsidR="004A27C8" w:rsidRPr="00917740" w:rsidRDefault="004A27C8" w:rsidP="004A27C8">
            <w:pPr>
              <w:spacing w:after="0" w:line="240" w:lineRule="auto"/>
              <w:rPr>
                <w:rFonts w:ascii="Segoe UI Symbol" w:eastAsia="MS Gothic" w:hAnsi="Segoe UI Symbol" w:cs="Segoe UI Symbol"/>
                <w:sz w:val="18"/>
                <w:szCs w:val="18"/>
                <w:lang w:eastAsia="ru-RU"/>
              </w:rPr>
            </w:pPr>
          </w:p>
        </w:tc>
      </w:tr>
      <w:tr w:rsidR="008B406E" w:rsidRPr="00E04A13" w:rsidTr="008B406E">
        <w:tblPrEx>
          <w:tblPrExChange w:id="659" w:author="Ербахаева Бальжина Аюшиевна" w:date="2024-10-10T15:33:00Z">
            <w:tblPrEx>
              <w:tblW w:w="10888" w:type="dxa"/>
            </w:tblPrEx>
          </w:tblPrExChange>
        </w:tblPrEx>
        <w:trPr>
          <w:gridBefore w:val="1"/>
          <w:gridAfter w:val="2"/>
          <w:trHeight w:val="97"/>
          <w:trPrChange w:id="660" w:author="Ербахаева Бальжина Аюшиевна" w:date="2024-10-10T15:33:00Z">
            <w:trPr>
              <w:gridBefore w:val="1"/>
              <w:trHeight w:val="97"/>
            </w:trPr>
          </w:trPrChange>
        </w:trPr>
        <w:tc>
          <w:tcPr>
            <w:tcW w:w="3557" w:type="dxa"/>
            <w:gridSpan w:val="14"/>
            <w:tcBorders>
              <w:bottom w:val="nil"/>
            </w:tcBorders>
            <w:shd w:val="clear" w:color="auto" w:fill="auto"/>
            <w:tcPrChange w:id="661" w:author="Ербахаева Бальжина Аюшиевна" w:date="2024-10-10T15:33:00Z">
              <w:tcPr>
                <w:tcW w:w="3554" w:type="dxa"/>
                <w:gridSpan w:val="15"/>
                <w:tcBorders>
                  <w:bottom w:val="nil"/>
                </w:tcBorders>
                <w:shd w:val="clear" w:color="auto" w:fill="auto"/>
              </w:tcPr>
            </w:tcPrChange>
          </w:tcPr>
          <w:p w:rsidR="004A27C8" w:rsidRPr="00751BE4" w:rsidRDefault="004A27C8" w:rsidP="004A27C8">
            <w:pPr>
              <w:tabs>
                <w:tab w:val="left" w:pos="3399"/>
              </w:tabs>
              <w:spacing w:after="0" w:line="240" w:lineRule="auto"/>
              <w:ind w:right="517" w:hanging="142"/>
              <w:rPr>
                <w:rFonts w:ascii="Times New Roman" w:eastAsia="MS Gothic" w:hAnsi="Times New Roman"/>
                <w:sz w:val="18"/>
                <w:szCs w:val="18"/>
                <w:lang w:eastAsia="ru-RU"/>
              </w:rPr>
            </w:pPr>
            <w:r w:rsidRPr="00751BE4">
              <w:rPr>
                <w:rFonts w:ascii="Times New Roman" w:eastAsia="MS Gothic" w:hAnsi="Times New Roman"/>
                <w:sz w:val="18"/>
                <w:szCs w:val="18"/>
                <w:lang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proofErr w:type="spellStart"/>
            <w:r w:rsidRPr="00751BE4">
              <w:rPr>
                <w:rFonts w:ascii="Times New Roman" w:eastAsia="Times New Roman" w:hAnsi="Times New Roman"/>
                <w:sz w:val="18"/>
                <w:szCs w:val="18"/>
                <w:lang w:eastAsia="ru-RU"/>
              </w:rPr>
              <w:t>Business</w:t>
            </w:r>
            <w:proofErr w:type="spellEnd"/>
            <w:r w:rsidRPr="00751BE4">
              <w:rPr>
                <w:rFonts w:ascii="Times New Roman" w:eastAsia="Times New Roman" w:hAnsi="Times New Roman"/>
                <w:sz w:val="18"/>
                <w:szCs w:val="18"/>
                <w:lang w:eastAsia="ru-RU"/>
              </w:rPr>
              <w:t xml:space="preserve"> FERMER</w:t>
            </w:r>
            <w:r w:rsidRPr="00751BE4">
              <w:rPr>
                <w:rFonts w:ascii="Times New Roman" w:eastAsia="Times New Roman" w:hAnsi="Times New Roman"/>
                <w:sz w:val="18"/>
                <w:szCs w:val="18"/>
                <w:lang w:val="en-US" w:eastAsia="ru-RU"/>
              </w:rPr>
              <w:t xml:space="preserve"> (M)</w:t>
            </w:r>
          </w:p>
        </w:tc>
        <w:tc>
          <w:tcPr>
            <w:tcW w:w="3700" w:type="dxa"/>
            <w:gridSpan w:val="60"/>
            <w:tcBorders>
              <w:bottom w:val="nil"/>
            </w:tcBorders>
            <w:shd w:val="clear" w:color="auto" w:fill="auto"/>
            <w:tcPrChange w:id="662" w:author="Ербахаева Бальжина Аюшиевна" w:date="2024-10-10T15:33:00Z">
              <w:tcPr>
                <w:tcW w:w="3698" w:type="dxa"/>
                <w:gridSpan w:val="63"/>
                <w:tcBorders>
                  <w:bottom w:val="nil"/>
                </w:tcBorders>
                <w:shd w:val="clear" w:color="auto" w:fill="auto"/>
              </w:tcPr>
            </w:tcPrChange>
          </w:tcPr>
          <w:p w:rsidR="004A27C8" w:rsidRPr="00751BE4" w:rsidRDefault="004A27C8" w:rsidP="004A27C8">
            <w:pPr>
              <w:tabs>
                <w:tab w:val="left" w:pos="3399"/>
              </w:tabs>
              <w:spacing w:after="0" w:line="240" w:lineRule="auto"/>
              <w:ind w:right="517" w:hanging="142"/>
              <w:rPr>
                <w:rFonts w:ascii="Times New Roman" w:eastAsia="MS Gothic" w:hAnsi="Times New Roman"/>
                <w:sz w:val="18"/>
                <w:szCs w:val="18"/>
                <w:lang w:val="en-US" w:eastAsia="ru-RU"/>
              </w:rPr>
            </w:pPr>
            <w:r w:rsidRPr="00751BE4">
              <w:rPr>
                <w:rFonts w:ascii="Times New Roman" w:eastAsia="MS Gothic" w:hAnsi="Times New Roman"/>
                <w:sz w:val="18"/>
                <w:szCs w:val="18"/>
                <w:lang w:val="en-US" w:eastAsia="ru-RU"/>
              </w:rPr>
              <w:t xml:space="preserve">   </w:t>
            </w:r>
            <w:r w:rsidRPr="00391A53">
              <w:rPr>
                <w:rFonts w:ascii="Segoe UI Symbol" w:eastAsia="MS Gothic" w:hAnsi="Segoe UI Symbol" w:cs="Segoe UI Symbol"/>
                <w:sz w:val="18"/>
                <w:szCs w:val="18"/>
                <w:lang w:val="en-US" w:eastAsia="ru-RU"/>
              </w:rPr>
              <w:t>☐</w:t>
            </w:r>
            <w:r w:rsidRPr="00751BE4">
              <w:rPr>
                <w:rFonts w:ascii="Times New Roman" w:eastAsia="MS Gothic" w:hAnsi="Times New Roman"/>
                <w:sz w:val="18"/>
                <w:szCs w:val="18"/>
                <w:lang w:val="en-US" w:eastAsia="ru-RU"/>
              </w:rPr>
              <w:t xml:space="preserve">  </w:t>
            </w:r>
            <w:r w:rsidRPr="00751BE4">
              <w:rPr>
                <w:rFonts w:ascii="Times New Roman" w:eastAsia="Times New Roman" w:hAnsi="Times New Roman"/>
                <w:sz w:val="18"/>
                <w:szCs w:val="18"/>
                <w:lang w:val="en-US" w:eastAsia="ru-RU"/>
              </w:rPr>
              <w:t>Business FERMER Instant Issue (M)</w:t>
            </w:r>
          </w:p>
        </w:tc>
        <w:tc>
          <w:tcPr>
            <w:tcW w:w="3545" w:type="dxa"/>
            <w:gridSpan w:val="59"/>
            <w:vMerge/>
            <w:tcBorders>
              <w:bottom w:val="nil"/>
            </w:tcBorders>
            <w:shd w:val="clear" w:color="auto" w:fill="auto"/>
            <w:tcPrChange w:id="663" w:author="Ербахаева Бальжина Аюшиевна" w:date="2024-10-10T15:33:00Z">
              <w:tcPr>
                <w:tcW w:w="3631" w:type="dxa"/>
                <w:gridSpan w:val="75"/>
                <w:vMerge/>
                <w:tcBorders>
                  <w:bottom w:val="nil"/>
                </w:tcBorders>
                <w:shd w:val="clear" w:color="auto" w:fill="auto"/>
              </w:tcPr>
            </w:tcPrChange>
          </w:tcPr>
          <w:p w:rsidR="004A27C8" w:rsidRPr="00DB0489" w:rsidRDefault="004A27C8" w:rsidP="004A27C8">
            <w:pPr>
              <w:spacing w:after="0" w:line="240" w:lineRule="auto"/>
              <w:rPr>
                <w:rFonts w:ascii="Segoe UI Symbol" w:eastAsia="MS Gothic" w:hAnsi="Segoe UI Symbol" w:cs="Segoe UI Symbol"/>
                <w:sz w:val="18"/>
                <w:szCs w:val="18"/>
                <w:lang w:val="en-US" w:eastAsia="ru-RU"/>
              </w:rPr>
            </w:pPr>
          </w:p>
        </w:tc>
      </w:tr>
      <w:tr w:rsidR="00C409A9" w:rsidRPr="00E04A13" w:rsidTr="008B406E">
        <w:tblPrEx>
          <w:tblPrExChange w:id="664" w:author="Ербахаева Бальжина Аюшиевна" w:date="2024-10-10T15:33:00Z">
            <w:tblPrEx>
              <w:tblW w:w="10848" w:type="dxa"/>
            </w:tblPrEx>
          </w:tblPrExChange>
        </w:tblPrEx>
        <w:trPr>
          <w:gridBefore w:val="1"/>
          <w:gridAfter w:val="2"/>
          <w:trHeight w:val="97"/>
          <w:ins w:id="665" w:author="Ербахаева Бальжина Аюшиевна" w:date="2024-10-10T15:10:00Z"/>
          <w:trPrChange w:id="666"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E7E6E6" w:themeFill="background2"/>
            <w:tcPrChange w:id="667" w:author="Ербахаева Бальжина Аюшиевна" w:date="2024-10-10T15:33:00Z">
              <w:tcPr>
                <w:tcW w:w="10843" w:type="dxa"/>
                <w:gridSpan w:val="148"/>
                <w:tcBorders>
                  <w:bottom w:val="nil"/>
                </w:tcBorders>
                <w:shd w:val="clear" w:color="auto" w:fill="auto"/>
              </w:tcPr>
            </w:tcPrChange>
          </w:tcPr>
          <w:p w:rsidR="00C409A9" w:rsidRPr="00DB0489" w:rsidRDefault="00C409A9" w:rsidP="004A27C8">
            <w:pPr>
              <w:spacing w:after="0" w:line="240" w:lineRule="auto"/>
              <w:rPr>
                <w:ins w:id="668" w:author="Ербахаева Бальжина Аюшиевна" w:date="2024-10-10T15:10:00Z"/>
                <w:rFonts w:ascii="Segoe UI Symbol" w:eastAsia="MS Gothic" w:hAnsi="Segoe UI Symbol" w:cs="Segoe UI Symbol"/>
                <w:sz w:val="18"/>
                <w:szCs w:val="18"/>
                <w:lang w:val="en-US" w:eastAsia="ru-RU"/>
              </w:rPr>
            </w:pPr>
            <w:ins w:id="669" w:author="Ербахаева Бальжина Аюшиевна" w:date="2024-10-10T15:13:00Z">
              <w:r w:rsidRPr="00374A84">
                <w:rPr>
                  <w:rFonts w:asciiTheme="minorHAnsi" w:eastAsia="Times New Roman" w:hAnsiTheme="minorHAnsi" w:cs="Segoe UI Symbol"/>
                  <w:b/>
                  <w:sz w:val="18"/>
                  <w:szCs w:val="18"/>
                  <w:lang w:val="en-US" w:eastAsia="ru-RU"/>
                  <w:rPrChange w:id="670" w:author="Ербахаева Бальжина Аюшиевна" w:date="2024-10-10T15:17:00Z">
                    <w:rPr>
                      <w:rFonts w:asciiTheme="minorHAnsi" w:eastAsia="Times New Roman" w:hAnsiTheme="minorHAnsi" w:cs="Segoe UI Symbol"/>
                      <w:b/>
                      <w:sz w:val="18"/>
                      <w:szCs w:val="18"/>
                      <w:lang w:eastAsia="ru-RU"/>
                    </w:rPr>
                  </w:rPrChange>
                </w:rPr>
                <w:t xml:space="preserve">  </w:t>
              </w:r>
            </w:ins>
            <w:ins w:id="671" w:author="Ербахаева Бальжина Аюшиевна" w:date="2024-10-10T15:14:00Z">
              <w:r w:rsidRPr="00374A84">
                <w:rPr>
                  <w:rFonts w:asciiTheme="minorHAnsi" w:eastAsia="Times New Roman" w:hAnsiTheme="minorHAnsi" w:cs="Segoe UI Symbol"/>
                  <w:b/>
                  <w:sz w:val="18"/>
                  <w:szCs w:val="18"/>
                  <w:lang w:val="en-US" w:eastAsia="ru-RU"/>
                  <w:rPrChange w:id="672" w:author="Ербахаева Бальжина Аюшиевна" w:date="2024-10-10T15:17:00Z">
                    <w:rPr>
                      <w:rFonts w:asciiTheme="minorHAnsi" w:eastAsia="Times New Roman" w:hAnsiTheme="minorHAnsi" w:cs="Segoe UI Symbol"/>
                      <w:b/>
                      <w:sz w:val="18"/>
                      <w:szCs w:val="18"/>
                      <w:lang w:eastAsia="ru-RU"/>
                    </w:rPr>
                  </w:rPrChange>
                </w:rPr>
                <w:t xml:space="preserve"> </w:t>
              </w:r>
            </w:ins>
            <w:ins w:id="673" w:author="Ербахаева Бальжина Аюшиевна" w:date="2024-10-10T15:10:00Z">
              <w:r w:rsidRPr="00917740">
                <w:rPr>
                  <w:rFonts w:ascii="Segoe UI Symbol" w:eastAsia="Times New Roman" w:hAnsi="Segoe UI Symbol" w:cs="Segoe UI Symbol"/>
                  <w:b/>
                  <w:sz w:val="18"/>
                  <w:szCs w:val="18"/>
                  <w:lang w:eastAsia="ru-RU"/>
                </w:rPr>
                <w:t>☐</w:t>
              </w:r>
              <w:r w:rsidRPr="00917740">
                <w:rPr>
                  <w:rFonts w:ascii="Arial Narrow" w:eastAsia="Times New Roman" w:hAnsi="Arial Narrow"/>
                  <w:b/>
                  <w:sz w:val="18"/>
                  <w:szCs w:val="18"/>
                  <w:lang w:eastAsia="ru-RU"/>
                </w:rPr>
                <w:t xml:space="preserve"> Прошу установить лимиты</w:t>
              </w:r>
            </w:ins>
          </w:p>
        </w:tc>
      </w:tr>
      <w:tr w:rsidR="00C409A9" w:rsidRPr="00917740" w:rsidTr="008B406E">
        <w:tblPrEx>
          <w:tblPrExChange w:id="674" w:author="Ербахаева Бальжина Аюшиевна" w:date="2024-10-10T15:33:00Z">
            <w:tblPrEx>
              <w:tblW w:w="10853" w:type="dxa"/>
            </w:tblPrEx>
          </w:tblPrExChange>
        </w:tblPrEx>
        <w:trPr>
          <w:gridBefore w:val="1"/>
          <w:gridAfter w:val="2"/>
          <w:trHeight w:val="663"/>
          <w:trPrChange w:id="675" w:author="Ербахаева Бальжина Аюшиевна" w:date="2024-10-10T15:33:00Z">
            <w:trPr>
              <w:gridBefore w:val="1"/>
              <w:gridAfter w:val="2"/>
              <w:trHeight w:val="663"/>
            </w:trPr>
          </w:trPrChange>
        </w:trPr>
        <w:tc>
          <w:tcPr>
            <w:tcW w:w="3557" w:type="dxa"/>
            <w:gridSpan w:val="14"/>
            <w:vMerge w:val="restart"/>
            <w:shd w:val="clear" w:color="auto" w:fill="auto"/>
            <w:tcPrChange w:id="676" w:author="Ербахаева Бальжина Аюшиевна" w:date="2024-10-10T15:33:00Z">
              <w:tcPr>
                <w:tcW w:w="3533" w:type="dxa"/>
                <w:gridSpan w:val="14"/>
                <w:vMerge w:val="restart"/>
                <w:shd w:val="clear" w:color="auto" w:fill="auto"/>
              </w:tcPr>
            </w:tcPrChange>
          </w:tcPr>
          <w:p w:rsidR="00C409A9" w:rsidRPr="00917740" w:rsidRDefault="00C409A9" w:rsidP="004A27C8">
            <w:pPr>
              <w:spacing w:after="0" w:line="240" w:lineRule="auto"/>
              <w:rPr>
                <w:rFonts w:ascii="Segoe UI Symbol" w:eastAsia="MS Gothic" w:hAnsi="Segoe UI Symbol" w:cs="Segoe UI Symbol"/>
                <w:sz w:val="18"/>
                <w:szCs w:val="18"/>
                <w:lang w:eastAsia="ru-RU"/>
              </w:rPr>
            </w:pPr>
            <w:ins w:id="677" w:author="Ербахаева Бальжина Аюшиевна" w:date="2024-10-10T15:10:00Z">
              <w:r w:rsidRPr="00917740">
                <w:rPr>
                  <w:rFonts w:ascii="Segoe UI Symbol" w:eastAsia="Times New Roman" w:hAnsi="Segoe UI Symbol" w:cs="Segoe UI Symbol"/>
                  <w:sz w:val="18"/>
                  <w:szCs w:val="18"/>
                  <w:lang w:eastAsia="ru-RU"/>
                </w:rPr>
                <w:t>☐</w:t>
              </w:r>
              <w:r w:rsidRPr="00917740">
                <w:rPr>
                  <w:rFonts w:ascii="Arial Narrow" w:eastAsia="Times New Roman" w:hAnsi="Arial Narrow"/>
                  <w:sz w:val="18"/>
                  <w:szCs w:val="18"/>
                  <w:lang w:eastAsia="ru-RU"/>
                </w:rPr>
                <w:t xml:space="preserve"> В размере всего остатка по счету, но не более величин лимитов, установленных Тарифным планом «Корпоративный ПЛЮС»</w:t>
              </w:r>
            </w:ins>
            <w:del w:id="678" w:author="Ербахаева Бальжина Аюшиевна" w:date="2024-10-10T15:10:00Z">
              <w:r w:rsidRPr="00917740" w:rsidDel="00C409A9">
                <w:rPr>
                  <w:rFonts w:ascii="Segoe UI Symbol" w:eastAsia="Times New Roman" w:hAnsi="Segoe UI Symbol" w:cs="Segoe UI Symbol"/>
                  <w:b/>
                  <w:sz w:val="18"/>
                  <w:szCs w:val="18"/>
                  <w:lang w:eastAsia="ru-RU"/>
                </w:rPr>
                <w:delText>☐</w:delText>
              </w:r>
              <w:r w:rsidRPr="00917740" w:rsidDel="00C409A9">
                <w:rPr>
                  <w:rFonts w:ascii="Arial Narrow" w:eastAsia="Times New Roman" w:hAnsi="Arial Narrow"/>
                  <w:b/>
                  <w:sz w:val="18"/>
                  <w:szCs w:val="18"/>
                  <w:lang w:eastAsia="ru-RU"/>
                </w:rPr>
                <w:delText xml:space="preserve"> Прошу установить лимиты</w:delText>
              </w:r>
            </w:del>
          </w:p>
          <w:p w:rsidR="00C409A9" w:rsidRPr="00917740" w:rsidRDefault="00C409A9" w:rsidP="00C409A9">
            <w:pPr>
              <w:tabs>
                <w:tab w:val="left" w:pos="3399"/>
              </w:tabs>
              <w:spacing w:after="0" w:line="240" w:lineRule="auto"/>
              <w:ind w:right="-123"/>
              <w:rPr>
                <w:rFonts w:ascii="Arial Narrow" w:eastAsia="Times New Roman" w:hAnsi="Arial Narrow"/>
                <w:sz w:val="18"/>
                <w:szCs w:val="18"/>
                <w:lang w:eastAsia="ru-RU"/>
              </w:rPr>
            </w:pPr>
            <w:del w:id="679" w:author="Ербахаева Бальжина Аюшиевна" w:date="2024-10-10T15:11:00Z">
              <w:r w:rsidRPr="00C409A9" w:rsidDel="00C409A9">
                <w:rPr>
                  <w:rFonts w:ascii="Segoe UI Symbol" w:eastAsia="Times New Roman" w:hAnsi="Segoe UI Symbol" w:cs="Segoe UI Symbol"/>
                  <w:sz w:val="18"/>
                  <w:szCs w:val="18"/>
                  <w:lang w:eastAsia="ru-RU"/>
                  <w:rPrChange w:id="680"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81" w:author="Ербахаева Бальжина Аюшиевна" w:date="2024-10-10T15:14:00Z">
                    <w:rPr>
                      <w:rFonts w:ascii="Arial Narrow" w:eastAsia="Times New Roman" w:hAnsi="Arial Narrow"/>
                      <w:sz w:val="18"/>
                      <w:szCs w:val="18"/>
                      <w:lang w:val="en-US" w:eastAsia="ru-RU"/>
                    </w:rPr>
                  </w:rPrChange>
                </w:rPr>
                <w:delText xml:space="preserve"> Сумма наличных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82"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83"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84" w:author="Ербахаева Бальжина Аюшиевна" w:date="2024-10-10T15:14:00Z">
                    <w:rPr>
                      <w:rFonts w:ascii="Arial Narrow" w:eastAsia="Times New Roman" w:hAnsi="Arial Narrow"/>
                      <w:sz w:val="18"/>
                      <w:szCs w:val="18"/>
                      <w:lang w:val="en-US" w:eastAsia="ru-RU"/>
                    </w:rPr>
                  </w:rPrChange>
                </w:rPr>
                <w:delText>руб.</w:delText>
              </w:r>
            </w:del>
          </w:p>
          <w:p w:rsidR="00C409A9" w:rsidRPr="00C409A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Change w:id="685" w:author="Ербахаева Бальжина Аюшиевна" w:date="2024-10-10T15:14:00Z">
                  <w:rPr>
                    <w:rFonts w:ascii="Segoe UI Symbol" w:eastAsia="Times New Roman" w:hAnsi="Segoe UI Symbol" w:cs="Segoe UI Symbol"/>
                    <w:sz w:val="18"/>
                    <w:szCs w:val="18"/>
                    <w:lang w:val="en-US" w:eastAsia="ru-RU"/>
                  </w:rPr>
                </w:rPrChange>
              </w:rPr>
            </w:pPr>
            <w:del w:id="686" w:author="Ербахаева Бальжина Аюшиевна" w:date="2024-10-10T15:11:00Z">
              <w:r w:rsidRPr="00C409A9" w:rsidDel="00C409A9">
                <w:rPr>
                  <w:rFonts w:ascii="Segoe UI Symbol" w:eastAsia="Times New Roman" w:hAnsi="Segoe UI Symbol" w:cs="Segoe UI Symbol"/>
                  <w:sz w:val="18"/>
                  <w:szCs w:val="18"/>
                  <w:lang w:eastAsia="ru-RU"/>
                  <w:rPrChange w:id="687"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688"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DB0489" w:rsidDel="00C409A9">
                <w:rPr>
                  <w:rFonts w:ascii="Arial Narrow" w:eastAsia="Times New Roman" w:hAnsi="Arial Narrow"/>
                  <w:sz w:val="18"/>
                  <w:szCs w:val="18"/>
                  <w:lang w:eastAsia="ru-RU"/>
                </w:rPr>
                <w:delText xml:space="preserve">Сумма </w:delText>
              </w:r>
              <w:r w:rsidRPr="00917740" w:rsidDel="00C409A9">
                <w:rPr>
                  <w:rFonts w:ascii="Arial Narrow" w:eastAsia="Times New Roman" w:hAnsi="Arial Narrow"/>
                  <w:sz w:val="18"/>
                  <w:szCs w:val="18"/>
                  <w:lang w:eastAsia="ru-RU"/>
                </w:rPr>
                <w:delText>покупок</w:delText>
              </w:r>
              <w:r w:rsidRPr="00C409A9" w:rsidDel="00C409A9">
                <w:rPr>
                  <w:rFonts w:ascii="Arial Narrow" w:eastAsia="Times New Roman" w:hAnsi="Arial Narrow"/>
                  <w:sz w:val="18"/>
                  <w:szCs w:val="18"/>
                  <w:lang w:eastAsia="ru-RU"/>
                  <w:rPrChange w:id="689"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917740" w:rsidDel="00C409A9">
                <w:rPr>
                  <w:rFonts w:ascii="Arial Narrow" w:eastAsia="Times New Roman" w:hAnsi="Arial Narrow"/>
                  <w:sz w:val="18"/>
                  <w:szCs w:val="18"/>
                  <w:lang w:eastAsia="ru-RU"/>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690" w:author="Ербахаева Бальжина Аюшиевна" w:date="2024-10-10T15:14:00Z">
                    <w:rPr>
                      <w:rFonts w:ascii="Arial Narrow" w:eastAsia="Times New Roman" w:hAnsi="Arial Narrow"/>
                      <w:sz w:val="18"/>
                      <w:szCs w:val="18"/>
                      <w:lang w:val="en-US" w:eastAsia="ru-RU"/>
                    </w:rPr>
                  </w:rPrChange>
                </w:rPr>
                <w:delText>руб.</w:delText>
              </w:r>
            </w:del>
          </w:p>
          <w:p w:rsidR="00C409A9" w:rsidRPr="00C409A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Change w:id="691" w:author="Ербахаева Бальжина Аюшиевна" w:date="2024-10-10T15:14:00Z">
                  <w:rPr>
                    <w:rFonts w:ascii="Segoe UI Symbol" w:eastAsia="Times New Roman" w:hAnsi="Segoe UI Symbol" w:cs="Segoe UI Symbol"/>
                    <w:sz w:val="18"/>
                    <w:szCs w:val="18"/>
                    <w:lang w:val="en-US" w:eastAsia="ru-RU"/>
                  </w:rPr>
                </w:rPrChange>
              </w:rPr>
            </w:pPr>
            <w:del w:id="692" w:author="Ербахаева Бальжина Аюшиевна" w:date="2024-10-10T15:11:00Z">
              <w:r w:rsidRPr="00C409A9" w:rsidDel="00C409A9">
                <w:rPr>
                  <w:rFonts w:ascii="Segoe UI Symbol" w:eastAsia="Times New Roman" w:hAnsi="Segoe UI Symbol" w:cs="Segoe UI Symbol"/>
                  <w:sz w:val="18"/>
                  <w:szCs w:val="18"/>
                  <w:lang w:eastAsia="ru-RU"/>
                  <w:rPrChange w:id="693"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242FEA" w:rsidDel="00C409A9">
                <w:rPr>
                  <w:rFonts w:ascii="Times New Roman" w:eastAsia="Times New Roman" w:hAnsi="Times New Roman"/>
                  <w:sz w:val="16"/>
                  <w:szCs w:val="24"/>
                  <w:lang w:eastAsia="ru-RU"/>
                </w:rPr>
                <w:delText xml:space="preserve"> </w:delText>
              </w:r>
              <w:r w:rsidRPr="00DB0489" w:rsidDel="00C409A9">
                <w:rPr>
                  <w:rFonts w:ascii="Arial Narrow" w:eastAsia="Times New Roman" w:hAnsi="Arial Narrow"/>
                  <w:sz w:val="18"/>
                  <w:szCs w:val="18"/>
                  <w:lang w:eastAsia="ru-RU"/>
                </w:rPr>
                <w:delText>Сумма переводов</w:delText>
              </w:r>
              <w:r w:rsidRPr="00981CD5" w:rsidDel="00C409A9">
                <w:rPr>
                  <w:rFonts w:ascii="Arial Narrow" w:eastAsia="Times New Roman" w:hAnsi="Arial Narrow" w:cs="Segoe UI Symbol"/>
                  <w:sz w:val="18"/>
                  <w:szCs w:val="18"/>
                  <w:vertAlign w:val="superscript"/>
                  <w:lang w:eastAsia="ru-RU"/>
                </w:rPr>
                <w:footnoteReference w:id="23"/>
              </w:r>
              <w:r w:rsidRPr="00981CD5" w:rsidDel="00C409A9">
                <w:rPr>
                  <w:rFonts w:ascii="Arial Narrow" w:eastAsia="Times New Roman" w:hAnsi="Arial Narrow" w:cs="Segoe UI Symbol"/>
                  <w:sz w:val="18"/>
                  <w:szCs w:val="18"/>
                  <w:vertAlign w:val="superscript"/>
                  <w:lang w:eastAsia="ru-RU"/>
                </w:rPr>
                <w:delText xml:space="preserve">   </w:delText>
              </w:r>
              <w:r w:rsidRPr="00242FEA" w:rsidDel="00C409A9">
                <w:rPr>
                  <w:rFonts w:ascii="Segoe UI Symbol" w:eastAsia="Times New Roman" w:hAnsi="Segoe UI Symbol" w:cs="Segoe UI Symbol"/>
                  <w:sz w:val="18"/>
                  <w:szCs w:val="18"/>
                  <w:lang w:eastAsia="ru-RU"/>
                </w:rPr>
                <w:delText xml:space="preserve">   </w:delText>
              </w:r>
              <w:r w:rsidRPr="00310012" w:rsidDel="00C409A9">
                <w:rPr>
                  <w:rFonts w:eastAsia="Times New Roman" w:cs="Segoe UI Symbol"/>
                  <w:sz w:val="18"/>
                  <w:szCs w:val="18"/>
                  <w:lang w:eastAsia="ru-RU"/>
                </w:rPr>
                <w:delText xml:space="preserve">                     </w:delText>
              </w:r>
              <w:r w:rsidRPr="00242FEA" w:rsidDel="00C409A9">
                <w:rPr>
                  <w:rFonts w:ascii="Segoe UI Symbol" w:eastAsia="Times New Roman" w:hAnsi="Segoe UI Symbol" w:cs="Segoe UI Symbol"/>
                  <w:sz w:val="18"/>
                  <w:szCs w:val="18"/>
                  <w:lang w:eastAsia="ru-RU"/>
                </w:rPr>
                <w:delText xml:space="preserve"> </w:delText>
              </w:r>
              <w:r w:rsidRPr="00310012" w:rsidDel="00C409A9">
                <w:rPr>
                  <w:rFonts w:eastAsia="Times New Roman" w:cs="Segoe UI Symbol"/>
                  <w:sz w:val="18"/>
                  <w:szCs w:val="18"/>
                  <w:lang w:eastAsia="ru-RU"/>
                </w:rPr>
                <w:delText xml:space="preserve">    </w:delText>
              </w:r>
              <w:r w:rsidRPr="00242FEA" w:rsidDel="00C409A9">
                <w:rPr>
                  <w:rFonts w:ascii="Segoe UI Symbol" w:eastAsia="Times New Roman" w:hAnsi="Segoe UI Symbol" w:cs="Segoe UI Symbol"/>
                  <w:sz w:val="18"/>
                  <w:szCs w:val="18"/>
                  <w:lang w:eastAsia="ru-RU"/>
                </w:rPr>
                <w:delText xml:space="preserve"> </w:delText>
              </w:r>
              <w:r w:rsidRPr="00C409A9" w:rsidDel="00C409A9">
                <w:rPr>
                  <w:rFonts w:ascii="Segoe UI Symbol" w:eastAsia="Times New Roman" w:hAnsi="Segoe UI Symbol" w:cs="Segoe UI Symbol"/>
                  <w:sz w:val="18"/>
                  <w:szCs w:val="18"/>
                  <w:lang w:eastAsia="ru-RU"/>
                  <w:rPrChange w:id="696" w:author="Ербахаева Бальжина Аюшиевна" w:date="2024-10-10T15:14:00Z">
                    <w:rPr>
                      <w:rFonts w:ascii="Segoe UI Symbol" w:eastAsia="Times New Roman" w:hAnsi="Segoe UI Symbol" w:cs="Segoe UI Symbol"/>
                      <w:sz w:val="18"/>
                      <w:szCs w:val="18"/>
                      <w:lang w:val="en-US" w:eastAsia="ru-RU"/>
                    </w:rPr>
                  </w:rPrChange>
                </w:rPr>
                <w:delText xml:space="preserve"> </w:delText>
              </w:r>
              <w:r w:rsidRPr="00242FEA" w:rsidDel="00C409A9">
                <w:rPr>
                  <w:rFonts w:ascii="Segoe UI Symbol" w:eastAsia="Times New Roman" w:hAnsi="Segoe UI Symbol" w:cs="Segoe UI Symbol"/>
                  <w:sz w:val="18"/>
                  <w:szCs w:val="18"/>
                  <w:lang w:eastAsia="ru-RU"/>
                </w:rPr>
                <w:delText xml:space="preserve"> </w:delText>
              </w:r>
              <w:r w:rsidRPr="00C409A9" w:rsidDel="00C409A9">
                <w:rPr>
                  <w:rFonts w:ascii="Arial Narrow" w:eastAsia="Times New Roman" w:hAnsi="Arial Narrow"/>
                  <w:sz w:val="18"/>
                  <w:szCs w:val="18"/>
                  <w:lang w:eastAsia="ru-RU"/>
                  <w:rPrChange w:id="697" w:author="Ербахаева Бальжина Аюшиевна" w:date="2024-10-10T15:14:00Z">
                    <w:rPr>
                      <w:rFonts w:ascii="Arial Narrow" w:eastAsia="Times New Roman" w:hAnsi="Arial Narrow"/>
                      <w:sz w:val="18"/>
                      <w:szCs w:val="18"/>
                      <w:lang w:val="en-US" w:eastAsia="ru-RU"/>
                    </w:rPr>
                  </w:rPrChange>
                </w:rPr>
                <w:delText>руб</w:delText>
              </w:r>
              <w:r w:rsidDel="00C409A9">
                <w:rPr>
                  <w:rFonts w:eastAsia="Times New Roman" w:cs="Calibri"/>
                  <w:sz w:val="18"/>
                  <w:szCs w:val="18"/>
                  <w:lang w:eastAsia="ru-RU"/>
                </w:rPr>
                <w:delText>.</w:delText>
              </w:r>
            </w:del>
          </w:p>
          <w:p w:rsidR="00C409A9" w:rsidRPr="00C409A9" w:rsidRDefault="00C409A9" w:rsidP="00C409A9">
            <w:pPr>
              <w:tabs>
                <w:tab w:val="left" w:pos="3399"/>
              </w:tabs>
              <w:spacing w:after="0" w:line="240" w:lineRule="auto"/>
              <w:ind w:right="-123"/>
              <w:rPr>
                <w:rFonts w:ascii="Segoe UI Symbol" w:eastAsia="Times New Roman" w:hAnsi="Segoe UI Symbol" w:cs="Segoe UI Symbol"/>
                <w:sz w:val="18"/>
                <w:szCs w:val="18"/>
                <w:lang w:eastAsia="ru-RU"/>
                <w:rPrChange w:id="698" w:author="Ербахаева Бальжина Аюшиевна" w:date="2024-10-10T15:14:00Z">
                  <w:rPr>
                    <w:rFonts w:ascii="Segoe UI Symbol" w:eastAsia="Times New Roman" w:hAnsi="Segoe UI Symbol" w:cs="Segoe UI Symbol"/>
                    <w:sz w:val="18"/>
                    <w:szCs w:val="18"/>
                    <w:lang w:val="en-US" w:eastAsia="ru-RU"/>
                  </w:rPr>
                </w:rPrChange>
              </w:rPr>
            </w:pPr>
            <w:del w:id="699" w:author="Ербахаева Бальжина Аюшиевна" w:date="2024-10-10T15:11:00Z">
              <w:r w:rsidRPr="00C409A9" w:rsidDel="00C409A9">
                <w:rPr>
                  <w:rFonts w:ascii="Segoe UI Symbol" w:eastAsia="Times New Roman" w:hAnsi="Segoe UI Symbol" w:cs="Segoe UI Symbol"/>
                  <w:sz w:val="18"/>
                  <w:szCs w:val="18"/>
                  <w:lang w:eastAsia="ru-RU"/>
                  <w:rPrChange w:id="700"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701"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917740" w:rsidDel="00C409A9">
                <w:rPr>
                  <w:rFonts w:ascii="Arial Narrow" w:eastAsia="Times New Roman" w:hAnsi="Arial Narrow"/>
                  <w:sz w:val="18"/>
                  <w:szCs w:val="18"/>
                  <w:lang w:eastAsia="ru-RU"/>
                </w:rPr>
                <w:delText>Общая</w:delText>
              </w:r>
              <w:r w:rsidRPr="00C409A9" w:rsidDel="00C409A9">
                <w:rPr>
                  <w:rFonts w:ascii="Arial Narrow" w:eastAsia="Times New Roman" w:hAnsi="Arial Narrow"/>
                  <w:sz w:val="18"/>
                  <w:szCs w:val="18"/>
                  <w:lang w:eastAsia="ru-RU"/>
                  <w:rPrChange w:id="702"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917740" w:rsidDel="00C409A9">
                <w:rPr>
                  <w:rFonts w:ascii="Arial Narrow" w:eastAsia="Times New Roman" w:hAnsi="Arial Narrow"/>
                  <w:sz w:val="18"/>
                  <w:szCs w:val="18"/>
                  <w:lang w:eastAsia="ru-RU"/>
                </w:rPr>
                <w:delText>сумма</w:delText>
              </w:r>
              <w:r w:rsidRPr="00C409A9" w:rsidDel="00C409A9">
                <w:rPr>
                  <w:rFonts w:ascii="Arial Narrow" w:eastAsia="Times New Roman" w:hAnsi="Arial Narrow"/>
                  <w:sz w:val="18"/>
                  <w:szCs w:val="18"/>
                  <w:lang w:eastAsia="ru-RU"/>
                  <w:rPrChange w:id="703" w:author="Ербахаева Бальжина Аюшиевна" w:date="2024-10-10T15:14:00Z">
                    <w:rPr>
                      <w:rFonts w:ascii="Arial Narrow" w:eastAsia="Times New Roman" w:hAnsi="Arial Narrow"/>
                      <w:sz w:val="18"/>
                      <w:szCs w:val="18"/>
                      <w:lang w:val="en-US" w:eastAsia="ru-RU"/>
                    </w:rPr>
                  </w:rPrChange>
                </w:rPr>
                <w:delText xml:space="preserve">                </w:delText>
              </w:r>
              <w:r w:rsidRPr="00917740" w:rsidDel="00C409A9">
                <w:rPr>
                  <w:rFonts w:ascii="Arial Narrow" w:eastAsia="Times New Roman" w:hAnsi="Arial Narrow"/>
                  <w:sz w:val="18"/>
                  <w:szCs w:val="18"/>
                  <w:lang w:eastAsia="ru-RU"/>
                </w:rPr>
                <w:delText xml:space="preserve"> </w:delText>
              </w:r>
              <w:r w:rsidDel="00C409A9">
                <w:rPr>
                  <w:rFonts w:ascii="Arial Narrow" w:eastAsia="Times New Roman" w:hAnsi="Arial Narrow"/>
                  <w:sz w:val="18"/>
                  <w:szCs w:val="18"/>
                  <w:lang w:eastAsia="ru-RU"/>
                </w:rPr>
                <w:delText xml:space="preserve">                      </w:delText>
              </w:r>
              <w:r w:rsidRPr="00917740" w:rsidDel="00C409A9">
                <w:rPr>
                  <w:rFonts w:ascii="Arial Narrow" w:eastAsia="Times New Roman" w:hAnsi="Arial Narrow"/>
                  <w:sz w:val="18"/>
                  <w:szCs w:val="18"/>
                  <w:lang w:eastAsia="ru-RU"/>
                </w:rPr>
                <w:delText xml:space="preserve">    </w:delText>
              </w:r>
              <w:r w:rsidDel="00C409A9">
                <w:rPr>
                  <w:rFonts w:ascii="Arial Narrow" w:eastAsia="Times New Roman" w:hAnsi="Arial Narrow"/>
                  <w:sz w:val="18"/>
                  <w:szCs w:val="18"/>
                  <w:lang w:eastAsia="ru-RU"/>
                </w:rPr>
                <w:delText xml:space="preserve"> </w:delText>
              </w:r>
              <w:r w:rsidRPr="00917740"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04" w:author="Ербахаева Бальжина Аюшиевна" w:date="2024-10-10T15:14:00Z">
                    <w:rPr>
                      <w:rFonts w:ascii="Arial Narrow" w:eastAsia="Times New Roman" w:hAnsi="Arial Narrow"/>
                      <w:sz w:val="18"/>
                      <w:szCs w:val="18"/>
                      <w:lang w:val="en-US" w:eastAsia="ru-RU"/>
                    </w:rPr>
                  </w:rPrChange>
                </w:rPr>
                <w:delText>руб.</w:delText>
              </w:r>
            </w:del>
          </w:p>
          <w:p w:rsidR="00C409A9" w:rsidRPr="00C409A9" w:rsidRDefault="00C409A9" w:rsidP="00C409A9">
            <w:pPr>
              <w:tabs>
                <w:tab w:val="left" w:pos="3399"/>
              </w:tabs>
              <w:spacing w:after="0" w:line="240" w:lineRule="auto"/>
              <w:ind w:right="-123"/>
              <w:rPr>
                <w:rFonts w:ascii="Arial Narrow" w:eastAsia="Times New Roman" w:hAnsi="Arial Narrow"/>
                <w:sz w:val="18"/>
                <w:szCs w:val="18"/>
                <w:lang w:eastAsia="ru-RU"/>
                <w:rPrChange w:id="705" w:author="Ербахаева Бальжина Аюшиевна" w:date="2024-10-10T15:14:00Z">
                  <w:rPr>
                    <w:rFonts w:ascii="Arial Narrow" w:eastAsia="Times New Roman" w:hAnsi="Arial Narrow"/>
                    <w:sz w:val="18"/>
                    <w:szCs w:val="18"/>
                    <w:lang w:val="en-US" w:eastAsia="ru-RU"/>
                  </w:rPr>
                </w:rPrChange>
              </w:rPr>
            </w:pPr>
            <w:del w:id="706" w:author="Ербахаева Бальжина Аюшиевна" w:date="2024-10-10T15:12:00Z">
              <w:r w:rsidRPr="00C409A9" w:rsidDel="00C409A9">
                <w:rPr>
                  <w:rFonts w:ascii="Segoe UI Symbol" w:eastAsia="Times New Roman" w:hAnsi="Segoe UI Symbol" w:cs="Segoe UI Symbol"/>
                  <w:sz w:val="18"/>
                  <w:szCs w:val="18"/>
                  <w:lang w:eastAsia="ru-RU"/>
                  <w:rPrChange w:id="707"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708" w:author="Ербахаева Бальжина Аюшиевна" w:date="2024-10-10T15:14:00Z">
                    <w:rPr>
                      <w:rFonts w:ascii="Arial Narrow" w:eastAsia="Times New Roman" w:hAnsi="Arial Narrow"/>
                      <w:sz w:val="18"/>
                      <w:szCs w:val="18"/>
                      <w:lang w:val="en-US" w:eastAsia="ru-RU"/>
                    </w:rPr>
                  </w:rPrChange>
                </w:rPr>
                <w:delText xml:space="preserve"> Сумма наличных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09" w:author="Ербахаева Бальжина Аюшиевна" w:date="2024-10-10T15:14:00Z">
                    <w:rPr>
                      <w:rFonts w:ascii="Arial Narrow" w:eastAsia="Times New Roman" w:hAnsi="Arial Narrow"/>
                      <w:sz w:val="18"/>
                      <w:szCs w:val="18"/>
                      <w:lang w:val="en-US" w:eastAsia="ru-RU"/>
                    </w:rPr>
                  </w:rPrChange>
                </w:rPr>
                <w:delText xml:space="preserve">  руб.</w:delText>
              </w:r>
            </w:del>
          </w:p>
          <w:p w:rsidR="00C409A9" w:rsidRPr="00C409A9" w:rsidRDefault="00C409A9" w:rsidP="00C409A9">
            <w:pPr>
              <w:tabs>
                <w:tab w:val="left" w:pos="3399"/>
              </w:tabs>
              <w:spacing w:after="0" w:line="240" w:lineRule="auto"/>
              <w:ind w:right="-123"/>
              <w:rPr>
                <w:rFonts w:ascii="Arial Narrow" w:eastAsia="Times New Roman" w:hAnsi="Arial Narrow"/>
                <w:sz w:val="18"/>
                <w:szCs w:val="18"/>
                <w:lang w:eastAsia="ru-RU"/>
                <w:rPrChange w:id="710" w:author="Ербахаева Бальжина Аюшиевна" w:date="2024-10-10T15:14:00Z">
                  <w:rPr>
                    <w:rFonts w:ascii="Arial Narrow" w:eastAsia="Times New Roman" w:hAnsi="Arial Narrow"/>
                    <w:sz w:val="18"/>
                    <w:szCs w:val="18"/>
                    <w:lang w:val="en-US" w:eastAsia="ru-RU"/>
                  </w:rPr>
                </w:rPrChange>
              </w:rPr>
            </w:pPr>
            <w:del w:id="711" w:author="Ербахаева Бальжина Аюшиевна" w:date="2024-10-10T15:12:00Z">
              <w:r w:rsidRPr="00C409A9" w:rsidDel="00C409A9">
                <w:rPr>
                  <w:rFonts w:ascii="Segoe UI Symbol" w:eastAsia="Times New Roman" w:hAnsi="Segoe UI Symbol" w:cs="Segoe UI Symbol"/>
                  <w:sz w:val="18"/>
                  <w:szCs w:val="18"/>
                  <w:lang w:eastAsia="ru-RU"/>
                  <w:rPrChange w:id="712"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713" w:author="Ербахаева Бальжина Аюшиевна" w:date="2024-10-10T15:14:00Z">
                    <w:rPr>
                      <w:rFonts w:ascii="Arial Narrow" w:eastAsia="Times New Roman" w:hAnsi="Arial Narrow"/>
                      <w:sz w:val="18"/>
                      <w:szCs w:val="18"/>
                      <w:lang w:val="en-US" w:eastAsia="ru-RU"/>
                    </w:rPr>
                  </w:rPrChange>
                </w:rPr>
                <w:delText xml:space="preserve"> Сумма покупок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14"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15" w:author="Ербахаева Бальжина Аюшиевна" w:date="2024-10-10T15:14:00Z">
                    <w:rPr>
                      <w:rFonts w:ascii="Arial Narrow" w:eastAsia="Times New Roman" w:hAnsi="Arial Narrow"/>
                      <w:sz w:val="18"/>
                      <w:szCs w:val="18"/>
                      <w:lang w:val="en-US" w:eastAsia="ru-RU"/>
                    </w:rPr>
                  </w:rPrChange>
                </w:rPr>
                <w:delText xml:space="preserve"> руб.</w:delText>
              </w:r>
            </w:del>
          </w:p>
          <w:p w:rsidR="00C409A9" w:rsidRPr="00DB0489" w:rsidRDefault="00C409A9" w:rsidP="00C409A9">
            <w:pPr>
              <w:tabs>
                <w:tab w:val="left" w:pos="3399"/>
              </w:tabs>
              <w:spacing w:after="0" w:line="240" w:lineRule="auto"/>
              <w:ind w:right="-123"/>
              <w:rPr>
                <w:rFonts w:ascii="Arial Narrow" w:eastAsia="Times New Roman" w:hAnsi="Arial Narrow"/>
                <w:sz w:val="18"/>
                <w:szCs w:val="18"/>
                <w:lang w:eastAsia="ru-RU"/>
              </w:rPr>
            </w:pPr>
            <w:del w:id="716" w:author="Ербахаева Бальжина Аюшиевна" w:date="2024-10-10T15:12:00Z">
              <w:r w:rsidRPr="00C409A9" w:rsidDel="00C409A9">
                <w:rPr>
                  <w:rFonts w:ascii="Segoe UI Symbol" w:eastAsia="Times New Roman" w:hAnsi="Segoe UI Symbol" w:cs="Segoe UI Symbol"/>
                  <w:sz w:val="18"/>
                  <w:szCs w:val="18"/>
                  <w:lang w:eastAsia="ru-RU"/>
                  <w:rPrChange w:id="717"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718" w:author="Ербахаева Бальжина Аюшиевна" w:date="2024-10-10T15:14:00Z">
                    <w:rPr>
                      <w:rFonts w:ascii="Arial Narrow" w:eastAsia="Times New Roman" w:hAnsi="Arial Narrow"/>
                      <w:sz w:val="18"/>
                      <w:szCs w:val="18"/>
                      <w:lang w:val="en-US" w:eastAsia="ru-RU"/>
                    </w:rPr>
                  </w:rPrChange>
                </w:rPr>
                <w:delText xml:space="preserve"> Сумма переводов</w:delText>
              </w:r>
              <w:r w:rsidRPr="00981CD5" w:rsidDel="00C409A9">
                <w:rPr>
                  <w:rFonts w:ascii="Arial Narrow" w:eastAsia="Times New Roman" w:hAnsi="Arial Narrow" w:cs="Segoe UI Symbol"/>
                  <w:sz w:val="18"/>
                  <w:szCs w:val="18"/>
                  <w:vertAlign w:val="superscript"/>
                  <w:lang w:eastAsia="ru-RU"/>
                </w:rPr>
                <w:footnoteReference w:id="24"/>
              </w:r>
              <w:r w:rsidRPr="00981CD5" w:rsidDel="00C409A9">
                <w:rPr>
                  <w:rFonts w:ascii="Arial Narrow" w:eastAsia="Times New Roman" w:hAnsi="Arial Narrow" w:cs="Segoe UI Symbol"/>
                  <w:sz w:val="18"/>
                  <w:szCs w:val="18"/>
                  <w:vertAlign w:val="superscript"/>
                  <w:lang w:eastAsia="ru-RU"/>
                </w:rPr>
                <w:delText xml:space="preserve"> </w:delText>
              </w:r>
              <w:r w:rsidRPr="00C409A9" w:rsidDel="00C409A9">
                <w:rPr>
                  <w:rFonts w:ascii="Arial Narrow" w:eastAsia="Times New Roman" w:hAnsi="Arial Narrow"/>
                  <w:sz w:val="18"/>
                  <w:szCs w:val="18"/>
                  <w:lang w:eastAsia="ru-RU"/>
                  <w:rPrChange w:id="721"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22"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23" w:author="Ербахаева Бальжина Аюшиевна" w:date="2024-10-10T15:14:00Z">
                    <w:rPr>
                      <w:rFonts w:ascii="Arial Narrow" w:eastAsia="Times New Roman" w:hAnsi="Arial Narrow"/>
                      <w:sz w:val="18"/>
                      <w:szCs w:val="18"/>
                      <w:lang w:val="en-US" w:eastAsia="ru-RU"/>
                    </w:rPr>
                  </w:rPrChange>
                </w:rPr>
                <w:delText xml:space="preserve">     руб</w:delText>
              </w:r>
              <w:r w:rsidDel="00C409A9">
                <w:rPr>
                  <w:rFonts w:ascii="Arial Narrow" w:eastAsia="Times New Roman" w:hAnsi="Arial Narrow"/>
                  <w:sz w:val="18"/>
                  <w:szCs w:val="18"/>
                  <w:lang w:eastAsia="ru-RU"/>
                </w:rPr>
                <w:delText>.</w:delText>
              </w:r>
            </w:del>
          </w:p>
          <w:p w:rsidR="00C409A9" w:rsidRPr="00917740" w:rsidRDefault="00C409A9" w:rsidP="00C409A9">
            <w:pPr>
              <w:tabs>
                <w:tab w:val="left" w:pos="3399"/>
              </w:tabs>
              <w:spacing w:after="0" w:line="240" w:lineRule="auto"/>
              <w:ind w:right="-123"/>
              <w:rPr>
                <w:rFonts w:ascii="Segoe UI Symbol" w:eastAsia="MS Gothic" w:hAnsi="Segoe UI Symbol" w:cs="Segoe UI Symbol"/>
                <w:sz w:val="18"/>
                <w:szCs w:val="18"/>
                <w:lang w:eastAsia="ru-RU"/>
              </w:rPr>
            </w:pPr>
            <w:del w:id="724" w:author="Ербахаева Бальжина Аюшиевна" w:date="2024-10-10T15:12:00Z">
              <w:r w:rsidRPr="00C409A9" w:rsidDel="00C409A9">
                <w:rPr>
                  <w:rFonts w:ascii="Segoe UI Symbol" w:eastAsia="Times New Roman" w:hAnsi="Segoe UI Symbol" w:cs="Segoe UI Symbol"/>
                  <w:sz w:val="18"/>
                  <w:szCs w:val="18"/>
                  <w:lang w:eastAsia="ru-RU"/>
                  <w:rPrChange w:id="725" w:author="Ербахаева Бальжина Аюшиевна" w:date="2024-10-10T15:14:00Z">
                    <w:rPr>
                      <w:rFonts w:ascii="Segoe UI Symbol" w:eastAsia="Times New Roman" w:hAnsi="Segoe UI Symbol" w:cs="Segoe UI Symbol"/>
                      <w:sz w:val="18"/>
                      <w:szCs w:val="18"/>
                      <w:lang w:val="en-US" w:eastAsia="ru-RU"/>
                    </w:rPr>
                  </w:rPrChange>
                </w:rPr>
                <w:delText>☐</w:delText>
              </w:r>
              <w:r w:rsidRPr="00C409A9" w:rsidDel="00C409A9">
                <w:rPr>
                  <w:rFonts w:ascii="Arial Narrow" w:eastAsia="Times New Roman" w:hAnsi="Arial Narrow"/>
                  <w:sz w:val="18"/>
                  <w:szCs w:val="18"/>
                  <w:lang w:eastAsia="ru-RU"/>
                  <w:rPrChange w:id="726" w:author="Ербахаева Бальжина Аюшиевна" w:date="2024-10-10T15:14:00Z">
                    <w:rPr>
                      <w:rFonts w:ascii="Arial Narrow" w:eastAsia="Times New Roman" w:hAnsi="Arial Narrow"/>
                      <w:sz w:val="18"/>
                      <w:szCs w:val="18"/>
                      <w:lang w:val="en-US" w:eastAsia="ru-RU"/>
                    </w:rPr>
                  </w:rPrChange>
                </w:rPr>
                <w:delText xml:space="preserve"> Общая сумма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27" w:author="Ербахаева Бальжина Аюшиевна" w:date="2024-10-10T15:14:00Z">
                    <w:rPr>
                      <w:rFonts w:ascii="Arial Narrow" w:eastAsia="Times New Roman" w:hAnsi="Arial Narrow"/>
                      <w:sz w:val="18"/>
                      <w:szCs w:val="18"/>
                      <w:lang w:val="en-US" w:eastAsia="ru-RU"/>
                    </w:rPr>
                  </w:rPrChange>
                </w:rPr>
                <w:delText xml:space="preserve"> </w:delText>
              </w:r>
              <w:r w:rsidDel="00C409A9">
                <w:rPr>
                  <w:rFonts w:ascii="Arial Narrow" w:eastAsia="Times New Roman" w:hAnsi="Arial Narrow"/>
                  <w:sz w:val="18"/>
                  <w:szCs w:val="18"/>
                  <w:lang w:eastAsia="ru-RU"/>
                </w:rPr>
                <w:delText xml:space="preserve"> </w:delText>
              </w:r>
              <w:r w:rsidRPr="00C409A9" w:rsidDel="00C409A9">
                <w:rPr>
                  <w:rFonts w:ascii="Arial Narrow" w:eastAsia="Times New Roman" w:hAnsi="Arial Narrow"/>
                  <w:sz w:val="18"/>
                  <w:szCs w:val="18"/>
                  <w:lang w:eastAsia="ru-RU"/>
                  <w:rPrChange w:id="728" w:author="Ербахаева Бальжина Аюшиевна" w:date="2024-10-10T15:14:00Z">
                    <w:rPr>
                      <w:rFonts w:ascii="Arial Narrow" w:eastAsia="Times New Roman" w:hAnsi="Arial Narrow"/>
                      <w:sz w:val="18"/>
                      <w:szCs w:val="18"/>
                      <w:lang w:val="en-US" w:eastAsia="ru-RU"/>
                    </w:rPr>
                  </w:rPrChange>
                </w:rPr>
                <w:delText xml:space="preserve">  руб.</w:delText>
              </w:r>
            </w:del>
          </w:p>
        </w:tc>
        <w:tc>
          <w:tcPr>
            <w:tcW w:w="7245" w:type="dxa"/>
            <w:gridSpan w:val="119"/>
            <w:shd w:val="clear" w:color="auto" w:fill="auto"/>
            <w:tcPrChange w:id="729" w:author="Ербахаева Бальжина Аюшиевна" w:date="2024-10-10T15:33:00Z">
              <w:tcPr>
                <w:tcW w:w="7315" w:type="dxa"/>
                <w:gridSpan w:val="135"/>
                <w:shd w:val="clear" w:color="auto" w:fill="auto"/>
              </w:tcPr>
            </w:tcPrChange>
          </w:tcPr>
          <w:p w:rsidR="00C409A9" w:rsidRPr="00917740" w:rsidRDefault="00C409A9" w:rsidP="00C409A9">
            <w:pPr>
              <w:tabs>
                <w:tab w:val="left" w:pos="3399"/>
              </w:tabs>
              <w:spacing w:after="0" w:line="240" w:lineRule="auto"/>
              <w:ind w:right="517" w:hanging="142"/>
              <w:rPr>
                <w:rFonts w:ascii="Arial Narrow" w:eastAsia="Times New Roman" w:hAnsi="Arial Narrow"/>
                <w:sz w:val="18"/>
                <w:szCs w:val="18"/>
                <w:lang w:eastAsia="ru-RU"/>
              </w:rPr>
            </w:pPr>
            <w:r w:rsidRPr="00917740">
              <w:rPr>
                <w:rFonts w:ascii="Arial Narrow" w:eastAsia="Times New Roman" w:hAnsi="Arial Narrow"/>
                <w:sz w:val="18"/>
                <w:szCs w:val="18"/>
                <w:lang w:eastAsia="ru-RU"/>
              </w:rPr>
              <w:t xml:space="preserve">    </w:t>
            </w:r>
            <w:ins w:id="730" w:author="Ербахаева Бальжина Аюшиевна" w:date="2024-10-10T15:10:00Z">
              <w:r w:rsidRPr="00917740">
                <w:rPr>
                  <w:rFonts w:ascii="Segoe UI Symbol" w:eastAsia="Times New Roman" w:hAnsi="Segoe UI Symbol" w:cs="Segoe UI Symbol"/>
                  <w:sz w:val="18"/>
                  <w:szCs w:val="18"/>
                  <w:lang w:eastAsia="ru-RU"/>
                </w:rPr>
                <w:t>☐</w:t>
              </w:r>
              <w:r w:rsidRPr="00917740">
                <w:rPr>
                  <w:rFonts w:ascii="Arial Narrow" w:eastAsia="Times New Roman" w:hAnsi="Arial Narrow"/>
                  <w:sz w:val="18"/>
                  <w:szCs w:val="18"/>
                  <w:lang w:eastAsia="ru-RU"/>
                </w:rPr>
                <w:t xml:space="preserve"> Ежедневный и/или ежемесячный расходный(</w:t>
              </w:r>
              <w:proofErr w:type="spellStart"/>
              <w:r w:rsidRPr="00917740">
                <w:rPr>
                  <w:rFonts w:ascii="Arial Narrow" w:eastAsia="Times New Roman" w:hAnsi="Arial Narrow"/>
                  <w:sz w:val="18"/>
                  <w:szCs w:val="18"/>
                  <w:lang w:eastAsia="ru-RU"/>
                </w:rPr>
                <w:t>ые</w:t>
              </w:r>
              <w:proofErr w:type="spellEnd"/>
              <w:r w:rsidRPr="00917740">
                <w:rPr>
                  <w:rFonts w:ascii="Arial Narrow" w:eastAsia="Times New Roman" w:hAnsi="Arial Narrow"/>
                  <w:sz w:val="18"/>
                  <w:szCs w:val="18"/>
                  <w:lang w:eastAsia="ru-RU"/>
                </w:rPr>
                <w:t>) лимит(ы), но не более величин лимитов, установленных Тарифный план «Корпоративный ПЛЮС»</w:t>
              </w:r>
            </w:ins>
            <w:del w:id="731" w:author="Ербахаева Бальжина Аюшиевна" w:date="2024-10-10T15:10:00Z">
              <w:r w:rsidRPr="00917740" w:rsidDel="00C409A9">
                <w:rPr>
                  <w:rFonts w:ascii="Segoe UI Symbol" w:eastAsia="Times New Roman" w:hAnsi="Segoe UI Symbol" w:cs="Segoe UI Symbol"/>
                  <w:sz w:val="18"/>
                  <w:szCs w:val="18"/>
                  <w:lang w:eastAsia="ru-RU"/>
                </w:rPr>
                <w:delText>☐</w:delText>
              </w:r>
              <w:r w:rsidRPr="00917740" w:rsidDel="00C409A9">
                <w:rPr>
                  <w:rFonts w:ascii="Arial Narrow" w:eastAsia="Times New Roman" w:hAnsi="Arial Narrow"/>
                  <w:sz w:val="18"/>
                  <w:szCs w:val="18"/>
                  <w:lang w:eastAsia="ru-RU"/>
                </w:rPr>
                <w:delText xml:space="preserve"> В размере всего остатка по счету, но не более величин лимитов, установленных Тарифным планом «Корпоративный ПЛЮС»</w:delText>
              </w:r>
            </w:del>
          </w:p>
          <w:p w:rsidR="00C409A9" w:rsidRPr="00917740" w:rsidRDefault="00C409A9" w:rsidP="004A27C8">
            <w:pPr>
              <w:tabs>
                <w:tab w:val="left" w:pos="3399"/>
              </w:tabs>
              <w:spacing w:after="0" w:line="240" w:lineRule="auto"/>
              <w:ind w:right="517" w:hanging="46"/>
              <w:rPr>
                <w:rFonts w:ascii="Arial Narrow" w:eastAsia="Times New Roman" w:hAnsi="Arial Narrow"/>
                <w:sz w:val="18"/>
                <w:szCs w:val="18"/>
                <w:lang w:eastAsia="ru-RU"/>
              </w:rPr>
              <w:pPrChange w:id="732" w:author="Ербахаева Бальжина Аюшиевна" w:date="2024-10-10T15:10:00Z">
                <w:pPr>
                  <w:tabs>
                    <w:tab w:val="left" w:pos="3399"/>
                  </w:tabs>
                  <w:spacing w:after="0" w:line="240" w:lineRule="auto"/>
                  <w:ind w:right="517" w:hanging="142"/>
                </w:pPr>
              </w:pPrChange>
            </w:pPr>
            <w:ins w:id="733" w:author="Ербахаева Бальжина Аюшиевна" w:date="2024-10-10T15:13:00Z">
              <w:r>
                <w:rPr>
                  <w:rFonts w:ascii="Arial Narrow" w:eastAsia="MS Gothic" w:hAnsi="Arial Narrow" w:cs="Segoe UI Symbol"/>
                  <w:sz w:val="18"/>
                  <w:szCs w:val="18"/>
                  <w:lang w:eastAsia="ru-RU"/>
                </w:rPr>
                <w:t xml:space="preserve"> в</w:t>
              </w:r>
            </w:ins>
            <w:ins w:id="734" w:author="Ербахаева Бальжина Аюшиевна" w:date="2024-10-10T15:12:00Z">
              <w:r>
                <w:rPr>
                  <w:rFonts w:ascii="Arial Narrow" w:eastAsia="MS Gothic" w:hAnsi="Arial Narrow" w:cs="Segoe UI Symbol"/>
                  <w:sz w:val="18"/>
                  <w:szCs w:val="18"/>
                  <w:lang w:eastAsia="ru-RU"/>
                </w:rPr>
                <w:t xml:space="preserve"> следующих размерах:</w:t>
              </w:r>
            </w:ins>
            <w:del w:id="735" w:author="Ербахаева Бальжина Аюшиевна" w:date="2024-10-10T15:10:00Z">
              <w:r w:rsidRPr="00917740" w:rsidDel="00C409A9">
                <w:rPr>
                  <w:rFonts w:ascii="Arial Narrow" w:eastAsia="MS Gothic" w:hAnsi="Arial Narrow" w:cs="Segoe UI Symbol"/>
                  <w:sz w:val="18"/>
                  <w:szCs w:val="18"/>
                  <w:lang w:eastAsia="ru-RU"/>
                </w:rPr>
                <w:delText xml:space="preserve">  </w:delText>
              </w:r>
              <w:r w:rsidRPr="00917740" w:rsidDel="00C409A9">
                <w:rPr>
                  <w:rFonts w:ascii="Segoe UI Symbol" w:eastAsia="Times New Roman" w:hAnsi="Segoe UI Symbol" w:cs="Segoe UI Symbol"/>
                  <w:sz w:val="18"/>
                  <w:szCs w:val="18"/>
                  <w:lang w:eastAsia="ru-RU"/>
                </w:rPr>
                <w:delText>☐</w:delText>
              </w:r>
              <w:r w:rsidRPr="00917740" w:rsidDel="00C409A9">
                <w:rPr>
                  <w:rFonts w:ascii="Arial Narrow" w:eastAsia="Times New Roman" w:hAnsi="Arial Narrow"/>
                  <w:sz w:val="18"/>
                  <w:szCs w:val="18"/>
                  <w:lang w:eastAsia="ru-RU"/>
                </w:rPr>
                <w:delText xml:space="preserve"> Ежедневный и/или ежемесячный расходный(ые) лимит(ы), но не более величин лимитов, установленных Тарифный план «Корпоративный ПЛЮС»</w:delText>
              </w:r>
            </w:del>
          </w:p>
        </w:tc>
      </w:tr>
      <w:tr w:rsidR="00C409A9" w:rsidRPr="00917740" w:rsidTr="008B406E">
        <w:tblPrEx>
          <w:tblPrExChange w:id="736" w:author="Ербахаева Бальжина Аюшиевна" w:date="2024-10-10T15:33:00Z">
            <w:tblPrEx>
              <w:tblW w:w="10853" w:type="dxa"/>
            </w:tblPrEx>
          </w:tblPrExChange>
        </w:tblPrEx>
        <w:trPr>
          <w:gridBefore w:val="1"/>
          <w:gridAfter w:val="2"/>
          <w:trHeight w:val="224"/>
          <w:ins w:id="737" w:author="Ербахаева Бальжина Аюшиевна" w:date="2024-10-10T15:11:00Z"/>
          <w:trPrChange w:id="738" w:author="Ербахаева Бальжина Аюшиевна" w:date="2024-10-10T15:33:00Z">
            <w:trPr>
              <w:gridBefore w:val="1"/>
              <w:gridAfter w:val="2"/>
              <w:trHeight w:val="224"/>
            </w:trPr>
          </w:trPrChange>
        </w:trPr>
        <w:tc>
          <w:tcPr>
            <w:tcW w:w="3557" w:type="dxa"/>
            <w:gridSpan w:val="14"/>
            <w:vMerge/>
            <w:shd w:val="clear" w:color="auto" w:fill="auto"/>
            <w:tcPrChange w:id="739"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ins w:id="740" w:author="Ербахаева Бальжина Аюшиевна" w:date="2024-10-10T15:11:00Z"/>
                <w:rFonts w:ascii="Segoe UI Symbol" w:eastAsia="Times New Roman" w:hAnsi="Segoe UI Symbol" w:cs="Segoe UI Symbol"/>
                <w:sz w:val="18"/>
                <w:szCs w:val="18"/>
                <w:lang w:eastAsia="ru-RU"/>
              </w:rPr>
            </w:pPr>
          </w:p>
        </w:tc>
        <w:tc>
          <w:tcPr>
            <w:tcW w:w="7245" w:type="dxa"/>
            <w:gridSpan w:val="119"/>
            <w:shd w:val="clear" w:color="auto" w:fill="auto"/>
            <w:tcPrChange w:id="741" w:author="Ербахаева Бальжина Аюшиевна" w:date="2024-10-10T15:33:00Z">
              <w:tcPr>
                <w:tcW w:w="7315" w:type="dxa"/>
                <w:gridSpan w:val="135"/>
                <w:shd w:val="clear" w:color="auto" w:fill="auto"/>
              </w:tcPr>
            </w:tcPrChange>
          </w:tcPr>
          <w:p w:rsidR="00C409A9" w:rsidRPr="00917740" w:rsidRDefault="00C409A9" w:rsidP="00C409A9">
            <w:pPr>
              <w:tabs>
                <w:tab w:val="left" w:pos="3399"/>
              </w:tabs>
              <w:spacing w:after="0" w:line="240" w:lineRule="auto"/>
              <w:ind w:right="517"/>
              <w:rPr>
                <w:ins w:id="742" w:author="Ербахаева Бальжина Аюшиевна" w:date="2024-10-10T15:11:00Z"/>
                <w:rFonts w:ascii="Arial Narrow" w:eastAsia="Times New Roman" w:hAnsi="Arial Narrow"/>
                <w:sz w:val="18"/>
                <w:szCs w:val="18"/>
                <w:lang w:eastAsia="ru-RU"/>
              </w:rPr>
            </w:pPr>
            <w:ins w:id="743" w:author="Ербахаева Бальжина Аюшиевна" w:date="2024-10-10T15:11:00Z">
              <w:r w:rsidRPr="00917740">
                <w:rPr>
                  <w:rFonts w:ascii="Arial Narrow" w:eastAsia="Times New Roman" w:hAnsi="Arial Narrow"/>
                  <w:b/>
                  <w:sz w:val="18"/>
                  <w:szCs w:val="18"/>
                  <w:lang w:eastAsia="ru-RU"/>
                </w:rPr>
                <w:t>Ежедневный расходный лимит</w:t>
              </w:r>
            </w:ins>
          </w:p>
        </w:tc>
      </w:tr>
      <w:tr w:rsidR="00C409A9" w:rsidRPr="00917740" w:rsidTr="008B406E">
        <w:tblPrEx>
          <w:tblPrExChange w:id="744" w:author="Ербахаева Бальжина Аюшиевна" w:date="2024-10-10T15:33:00Z">
            <w:tblPrEx>
              <w:tblW w:w="10853" w:type="dxa"/>
            </w:tblPrEx>
          </w:tblPrExChange>
        </w:tblPrEx>
        <w:trPr>
          <w:gridBefore w:val="1"/>
          <w:gridAfter w:val="2"/>
          <w:trHeight w:val="97"/>
          <w:trPrChange w:id="745" w:author="Ербахаева Бальжина Аюшиевна" w:date="2024-10-10T15:33:00Z">
            <w:trPr>
              <w:gridBefore w:val="1"/>
              <w:gridAfter w:val="2"/>
              <w:trHeight w:val="97"/>
            </w:trPr>
          </w:trPrChange>
        </w:trPr>
        <w:tc>
          <w:tcPr>
            <w:tcW w:w="3557" w:type="dxa"/>
            <w:gridSpan w:val="14"/>
            <w:vMerge/>
            <w:shd w:val="clear" w:color="auto" w:fill="auto"/>
            <w:tcPrChange w:id="746"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rFonts w:ascii="Arial Narrow" w:eastAsia="Times New Roman" w:hAnsi="Arial Narrow"/>
                <w:sz w:val="18"/>
                <w:szCs w:val="18"/>
                <w:lang w:eastAsia="ru-RU"/>
              </w:rPr>
            </w:pPr>
          </w:p>
        </w:tc>
        <w:tc>
          <w:tcPr>
            <w:tcW w:w="7245" w:type="dxa"/>
            <w:gridSpan w:val="119"/>
            <w:shd w:val="clear" w:color="auto" w:fill="auto"/>
            <w:tcPrChange w:id="747" w:author="Ербахаева Бальжина Аюшиевна" w:date="2024-10-10T15:33:00Z">
              <w:tcPr>
                <w:tcW w:w="7315" w:type="dxa"/>
                <w:gridSpan w:val="135"/>
                <w:shd w:val="clear" w:color="auto" w:fill="auto"/>
              </w:tcPr>
            </w:tcPrChange>
          </w:tcPr>
          <w:p w:rsidR="00C409A9" w:rsidDel="00C409A9" w:rsidRDefault="00C409A9" w:rsidP="00C409A9">
            <w:pPr>
              <w:tabs>
                <w:tab w:val="left" w:pos="3399"/>
              </w:tabs>
              <w:spacing w:after="0" w:line="240" w:lineRule="auto"/>
              <w:ind w:right="517" w:hanging="46"/>
              <w:rPr>
                <w:del w:id="748" w:author="Ербахаева Бальжина Аюшиевна" w:date="2024-10-10T15:11:00Z"/>
                <w:rFonts w:ascii="Arial Narrow" w:eastAsia="Times New Roman" w:hAnsi="Arial Narrow"/>
                <w:b/>
                <w:sz w:val="18"/>
                <w:szCs w:val="18"/>
                <w:lang w:eastAsia="ru-RU"/>
              </w:rPr>
            </w:pPr>
            <w:ins w:id="749" w:author="Ербахаева Бальжина Аюшиевна" w:date="2024-10-10T15:11:00Z">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Сумма</w:t>
              </w:r>
              <w:proofErr w:type="spellEnd"/>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наличных</w:t>
              </w:r>
              <w:proofErr w:type="spellEnd"/>
              <w:r w:rsidRPr="00917740">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p w:rsidR="00C409A9" w:rsidDel="00C409A9" w:rsidRDefault="00C409A9" w:rsidP="00C409A9">
            <w:pPr>
              <w:tabs>
                <w:tab w:val="left" w:pos="3399"/>
              </w:tabs>
              <w:spacing w:after="0" w:line="240" w:lineRule="auto"/>
              <w:ind w:right="517" w:hanging="46"/>
              <w:rPr>
                <w:del w:id="750" w:author="Ербахаева Бальжина Аюшиевна" w:date="2024-10-10T15:11:00Z"/>
                <w:rFonts w:ascii="Arial Narrow" w:eastAsia="Times New Roman" w:hAnsi="Arial Narrow"/>
                <w:b/>
                <w:sz w:val="18"/>
                <w:szCs w:val="18"/>
                <w:lang w:eastAsia="ru-RU"/>
              </w:rPr>
            </w:pPr>
          </w:p>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del w:id="751" w:author="Ербахаева Бальжина Аюшиевна" w:date="2024-10-10T15:11:00Z">
              <w:r w:rsidRPr="00917740" w:rsidDel="00C409A9">
                <w:rPr>
                  <w:rFonts w:ascii="Arial Narrow" w:eastAsia="Times New Roman" w:hAnsi="Arial Narrow"/>
                  <w:b/>
                  <w:sz w:val="18"/>
                  <w:szCs w:val="18"/>
                  <w:lang w:eastAsia="ru-RU"/>
                </w:rPr>
                <w:delText>Ежедневный расходный лимит</w:delText>
              </w:r>
            </w:del>
          </w:p>
        </w:tc>
      </w:tr>
      <w:tr w:rsidR="00C409A9" w:rsidRPr="00917740" w:rsidTr="008B406E">
        <w:tblPrEx>
          <w:tblPrExChange w:id="752" w:author="Ербахаева Бальжина Аюшиевна" w:date="2024-10-10T15:33:00Z">
            <w:tblPrEx>
              <w:tblW w:w="10853" w:type="dxa"/>
            </w:tblPrEx>
          </w:tblPrExChange>
        </w:tblPrEx>
        <w:trPr>
          <w:gridBefore w:val="1"/>
          <w:gridAfter w:val="2"/>
          <w:trHeight w:val="97"/>
          <w:trPrChange w:id="753" w:author="Ербахаева Бальжина Аюшиевна" w:date="2024-10-10T15:33:00Z">
            <w:trPr>
              <w:gridBefore w:val="1"/>
              <w:gridAfter w:val="2"/>
              <w:trHeight w:val="97"/>
            </w:trPr>
          </w:trPrChange>
        </w:trPr>
        <w:tc>
          <w:tcPr>
            <w:tcW w:w="3557" w:type="dxa"/>
            <w:gridSpan w:val="14"/>
            <w:vMerge/>
            <w:shd w:val="clear" w:color="auto" w:fill="auto"/>
            <w:tcPrChange w:id="754"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7245" w:type="dxa"/>
            <w:gridSpan w:val="119"/>
            <w:shd w:val="clear" w:color="auto" w:fill="auto"/>
            <w:tcPrChange w:id="755" w:author="Ербахаева Бальжина Аюшиевна" w:date="2024-10-10T15:33:00Z">
              <w:tcPr>
                <w:tcW w:w="7315" w:type="dxa"/>
                <w:gridSpan w:val="135"/>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56" w:author="Ербахаева Бальжина Аюшиевна" w:date="2024-10-10T15:11:00Z">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eastAsia="ru-RU"/>
                </w:rPr>
                <w:t xml:space="preserve">Сумма </w:t>
              </w:r>
              <w:r w:rsidRPr="00917740">
                <w:rPr>
                  <w:rFonts w:ascii="Arial Narrow" w:eastAsia="Times New Roman" w:hAnsi="Arial Narrow"/>
                  <w:sz w:val="18"/>
                  <w:szCs w:val="18"/>
                  <w:lang w:eastAsia="ru-RU"/>
                </w:rPr>
                <w:t>покупок</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tc>
      </w:tr>
      <w:tr w:rsidR="00C409A9" w:rsidRPr="00917740" w:rsidTr="008B406E">
        <w:tblPrEx>
          <w:tblPrExChange w:id="757" w:author="Ербахаева Бальжина Аюшиевна" w:date="2024-10-10T15:33:00Z">
            <w:tblPrEx>
              <w:tblW w:w="10853" w:type="dxa"/>
            </w:tblPrEx>
          </w:tblPrExChange>
        </w:tblPrEx>
        <w:trPr>
          <w:gridBefore w:val="1"/>
          <w:gridAfter w:val="2"/>
          <w:trHeight w:val="97"/>
          <w:trPrChange w:id="758" w:author="Ербахаева Бальжина Аюшиевна" w:date="2024-10-10T15:33:00Z">
            <w:trPr>
              <w:gridBefore w:val="1"/>
              <w:gridAfter w:val="2"/>
              <w:trHeight w:val="97"/>
            </w:trPr>
          </w:trPrChange>
        </w:trPr>
        <w:tc>
          <w:tcPr>
            <w:tcW w:w="3557" w:type="dxa"/>
            <w:gridSpan w:val="14"/>
            <w:vMerge/>
            <w:shd w:val="clear" w:color="auto" w:fill="auto"/>
            <w:tcPrChange w:id="759"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7245" w:type="dxa"/>
            <w:gridSpan w:val="119"/>
            <w:shd w:val="clear" w:color="auto" w:fill="auto"/>
            <w:tcPrChange w:id="760" w:author="Ербахаева Бальжина Аюшиевна" w:date="2024-10-10T15:33:00Z">
              <w:tcPr>
                <w:tcW w:w="7315" w:type="dxa"/>
                <w:gridSpan w:val="135"/>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61" w:author="Ербахаева Бальжина Аюшиевна" w:date="2024-10-10T15:11:00Z">
              <w:r w:rsidRPr="00917740">
                <w:rPr>
                  <w:rFonts w:ascii="Segoe UI Symbol" w:eastAsia="Times New Roman" w:hAnsi="Segoe UI Symbol" w:cs="Segoe UI Symbol"/>
                  <w:sz w:val="18"/>
                  <w:szCs w:val="18"/>
                  <w:lang w:val="en-US" w:eastAsia="ru-RU"/>
                </w:rPr>
                <w:t>☐</w:t>
              </w:r>
              <w:r w:rsidRPr="00242FEA">
                <w:rPr>
                  <w:rFonts w:ascii="Times New Roman" w:eastAsia="Times New Roman" w:hAnsi="Times New Roman"/>
                  <w:sz w:val="16"/>
                  <w:szCs w:val="24"/>
                  <w:lang w:eastAsia="ru-RU"/>
                </w:rPr>
                <w:t xml:space="preserve"> </w:t>
              </w:r>
              <w:r w:rsidRPr="00DB0489">
                <w:rPr>
                  <w:rFonts w:ascii="Arial Narrow" w:eastAsia="Times New Roman" w:hAnsi="Arial Narrow"/>
                  <w:sz w:val="18"/>
                  <w:szCs w:val="18"/>
                  <w:lang w:eastAsia="ru-RU"/>
                </w:rPr>
                <w:t>Сумма переводов</w:t>
              </w:r>
              <w:r w:rsidRPr="00981CD5">
                <w:rPr>
                  <w:rFonts w:ascii="Arial Narrow" w:eastAsia="Times New Roman" w:hAnsi="Arial Narrow" w:cs="Segoe UI Symbol"/>
                  <w:sz w:val="18"/>
                  <w:szCs w:val="18"/>
                  <w:vertAlign w:val="superscript"/>
                  <w:lang w:eastAsia="ru-RU"/>
                </w:rPr>
                <w:footnoteReference w:id="25"/>
              </w:r>
              <w:r w:rsidRPr="00981CD5">
                <w:rPr>
                  <w:rFonts w:ascii="Arial Narrow" w:eastAsia="Times New Roman" w:hAnsi="Arial Narrow" w:cs="Segoe UI Symbol"/>
                  <w:sz w:val="18"/>
                  <w:szCs w:val="18"/>
                  <w:vertAlign w:val="superscript"/>
                  <w:lang w:eastAsia="ru-RU"/>
                </w:rPr>
                <w:t xml:space="preserve">   </w:t>
              </w:r>
              <w:r w:rsidRPr="00242FEA">
                <w:rPr>
                  <w:rFonts w:ascii="Segoe UI Symbol" w:eastAsia="Times New Roman" w:hAnsi="Segoe UI Symbol" w:cs="Segoe UI Symbol"/>
                  <w:sz w:val="18"/>
                  <w:szCs w:val="18"/>
                  <w:lang w:eastAsia="ru-RU"/>
                </w:rPr>
                <w:t xml:space="preserve">   </w:t>
              </w:r>
              <w:r w:rsidRPr="00310012">
                <w:rPr>
                  <w:rFonts w:eastAsia="Times New Roman" w:cs="Segoe UI Symbol"/>
                  <w:sz w:val="18"/>
                  <w:szCs w:val="18"/>
                  <w:lang w:eastAsia="ru-RU"/>
                </w:rPr>
                <w:t xml:space="preserve">                     </w:t>
              </w:r>
              <w:r w:rsidRPr="00242FEA">
                <w:rPr>
                  <w:rFonts w:ascii="Segoe UI Symbol" w:eastAsia="Times New Roman" w:hAnsi="Segoe UI Symbol" w:cs="Segoe UI Symbol"/>
                  <w:sz w:val="18"/>
                  <w:szCs w:val="18"/>
                  <w:lang w:eastAsia="ru-RU"/>
                </w:rPr>
                <w:t xml:space="preserve"> </w:t>
              </w:r>
              <w:r w:rsidRPr="00310012">
                <w:rPr>
                  <w:rFonts w:eastAsia="Times New Roman" w:cs="Segoe UI Symbol"/>
                  <w:sz w:val="18"/>
                  <w:szCs w:val="18"/>
                  <w:lang w:eastAsia="ru-RU"/>
                </w:rPr>
                <w:t xml:space="preserve">    </w:t>
              </w:r>
              <w:r w:rsidRPr="00242FEA">
                <w:rPr>
                  <w:rFonts w:ascii="Segoe UI Symbol" w:eastAsia="Times New Roman" w:hAnsi="Segoe UI Symbol" w:cs="Segoe UI Symbol"/>
                  <w:sz w:val="18"/>
                  <w:szCs w:val="18"/>
                  <w:lang w:eastAsia="ru-RU"/>
                </w:rPr>
                <w:t xml:space="preserve"> </w:t>
              </w:r>
              <w:r>
                <w:rPr>
                  <w:rFonts w:ascii="Segoe UI Symbol" w:eastAsia="Times New Roman" w:hAnsi="Segoe UI Symbol" w:cs="Segoe UI Symbol"/>
                  <w:sz w:val="18"/>
                  <w:szCs w:val="18"/>
                  <w:lang w:val="en-US" w:eastAsia="ru-RU"/>
                </w:rPr>
                <w:t xml:space="preserve"> </w:t>
              </w:r>
              <w:r w:rsidRPr="00242FEA">
                <w:rPr>
                  <w:rFonts w:ascii="Segoe UI Symbol" w:eastAsia="Times New Roman" w:hAnsi="Segoe UI Symbol" w:cs="Segoe UI Symbol"/>
                  <w:sz w:val="18"/>
                  <w:szCs w:val="18"/>
                  <w:lang w:eastAsia="ru-RU"/>
                </w:rPr>
                <w:t xml:space="preserve"> </w:t>
              </w:r>
              <w:proofErr w:type="spellStart"/>
              <w:r w:rsidRPr="00981CD5">
                <w:rPr>
                  <w:rFonts w:ascii="Arial Narrow" w:eastAsia="Times New Roman" w:hAnsi="Arial Narrow"/>
                  <w:sz w:val="18"/>
                  <w:szCs w:val="18"/>
                  <w:lang w:val="en-US" w:eastAsia="ru-RU"/>
                </w:rPr>
                <w:t>руб</w:t>
              </w:r>
              <w:proofErr w:type="spellEnd"/>
              <w:r>
                <w:rPr>
                  <w:rFonts w:eastAsia="Times New Roman" w:cs="Calibri"/>
                  <w:sz w:val="18"/>
                  <w:szCs w:val="18"/>
                  <w:lang w:eastAsia="ru-RU"/>
                </w:rPr>
                <w:t>.</w:t>
              </w:r>
            </w:ins>
          </w:p>
        </w:tc>
      </w:tr>
      <w:tr w:rsidR="00C409A9" w:rsidRPr="00917740" w:rsidTr="008B406E">
        <w:tblPrEx>
          <w:tblPrExChange w:id="764" w:author="Ербахаева Бальжина Аюшиевна" w:date="2024-10-10T15:33:00Z">
            <w:tblPrEx>
              <w:tblW w:w="10853" w:type="dxa"/>
            </w:tblPrEx>
          </w:tblPrExChange>
        </w:tblPrEx>
        <w:trPr>
          <w:gridBefore w:val="1"/>
          <w:gridAfter w:val="2"/>
          <w:trHeight w:val="97"/>
          <w:trPrChange w:id="765" w:author="Ербахаева Бальжина Аюшиевна" w:date="2024-10-10T15:33:00Z">
            <w:trPr>
              <w:gridBefore w:val="1"/>
              <w:gridAfter w:val="2"/>
              <w:trHeight w:val="97"/>
            </w:trPr>
          </w:trPrChange>
        </w:trPr>
        <w:tc>
          <w:tcPr>
            <w:tcW w:w="3557" w:type="dxa"/>
            <w:gridSpan w:val="14"/>
            <w:vMerge/>
            <w:shd w:val="clear" w:color="auto" w:fill="auto"/>
            <w:tcPrChange w:id="766" w:author="Ербахаева Бальжина Аюшиевна" w:date="2024-10-10T15:33:00Z">
              <w:tcPr>
                <w:tcW w:w="3533" w:type="dxa"/>
                <w:gridSpan w:val="14"/>
                <w:vMerge/>
                <w:shd w:val="clear" w:color="auto" w:fill="auto"/>
              </w:tcPr>
            </w:tcPrChange>
          </w:tcPr>
          <w:p w:rsidR="00C409A9" w:rsidRPr="00917740" w:rsidRDefault="00C409A9" w:rsidP="00C409A9">
            <w:pPr>
              <w:tabs>
                <w:tab w:val="left" w:pos="3399"/>
              </w:tabs>
              <w:spacing w:after="0" w:line="240" w:lineRule="auto"/>
              <w:ind w:right="-123"/>
              <w:rPr>
                <w:rFonts w:ascii="Segoe UI Symbol" w:eastAsia="Times New Roman" w:hAnsi="Segoe UI Symbol" w:cs="Segoe UI Symbol"/>
                <w:sz w:val="18"/>
                <w:szCs w:val="18"/>
                <w:lang w:val="en-US" w:eastAsia="ru-RU"/>
              </w:rPr>
            </w:pPr>
          </w:p>
        </w:tc>
        <w:tc>
          <w:tcPr>
            <w:tcW w:w="7245" w:type="dxa"/>
            <w:gridSpan w:val="119"/>
            <w:tcBorders>
              <w:bottom w:val="nil"/>
            </w:tcBorders>
            <w:shd w:val="clear" w:color="auto" w:fill="auto"/>
            <w:tcPrChange w:id="767" w:author="Ербахаева Бальжина Аюшиевна" w:date="2024-10-10T15:33:00Z">
              <w:tcPr>
                <w:tcW w:w="7315" w:type="dxa"/>
                <w:gridSpan w:val="135"/>
                <w:tcBorders>
                  <w:bottom w:val="nil"/>
                </w:tcBorders>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68" w:author="Ербахаева Бальжина Аюшиевна" w:date="2024-10-10T15:11:00Z">
              <w:r w:rsidRPr="00917740">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Общая</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сумма</w:t>
              </w:r>
              <w:r w:rsidRPr="00917740">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tc>
      </w:tr>
      <w:tr w:rsidR="00C409A9" w:rsidRPr="00917740" w:rsidTr="008B406E">
        <w:tblPrEx>
          <w:tblPrExChange w:id="769" w:author="Ербахаева Бальжина Аюшиевна" w:date="2024-10-10T15:33:00Z">
            <w:tblPrEx>
              <w:tblW w:w="10853" w:type="dxa"/>
            </w:tblPrEx>
          </w:tblPrExChange>
        </w:tblPrEx>
        <w:trPr>
          <w:gridBefore w:val="1"/>
          <w:gridAfter w:val="2"/>
          <w:trHeight w:val="97"/>
          <w:ins w:id="770" w:author="Ербахаева Бальжина Аюшиевна" w:date="2024-10-10T15:12:00Z"/>
          <w:trPrChange w:id="771" w:author="Ербахаева Бальжина Аюшиевна" w:date="2024-10-10T15:33:00Z">
            <w:trPr>
              <w:gridBefore w:val="1"/>
              <w:gridAfter w:val="2"/>
              <w:trHeight w:val="97"/>
            </w:trPr>
          </w:trPrChange>
        </w:trPr>
        <w:tc>
          <w:tcPr>
            <w:tcW w:w="3557" w:type="dxa"/>
            <w:gridSpan w:val="14"/>
            <w:vMerge/>
            <w:shd w:val="clear" w:color="auto" w:fill="auto"/>
            <w:tcPrChange w:id="772" w:author="Ербахаева Бальжина Аюшиевна" w:date="2024-10-10T15:33:00Z">
              <w:tcPr>
                <w:tcW w:w="3533" w:type="dxa"/>
                <w:gridSpan w:val="14"/>
                <w:vMerge/>
                <w:shd w:val="clear" w:color="auto" w:fill="auto"/>
              </w:tcPr>
            </w:tcPrChange>
          </w:tcPr>
          <w:p w:rsidR="00C409A9" w:rsidRPr="00917740" w:rsidDel="00C409A9" w:rsidRDefault="00C409A9" w:rsidP="00C409A9">
            <w:pPr>
              <w:tabs>
                <w:tab w:val="left" w:pos="3399"/>
              </w:tabs>
              <w:spacing w:after="0" w:line="240" w:lineRule="auto"/>
              <w:ind w:right="-123"/>
              <w:rPr>
                <w:ins w:id="773" w:author="Ербахаева Бальжина Аюшиевна" w:date="2024-10-10T15:12:00Z"/>
                <w:rFonts w:ascii="Segoe UI Symbol" w:eastAsia="Times New Roman" w:hAnsi="Segoe UI Symbol" w:cs="Segoe UI Symbol"/>
                <w:sz w:val="18"/>
                <w:szCs w:val="18"/>
                <w:lang w:val="en-US" w:eastAsia="ru-RU"/>
              </w:rPr>
            </w:pPr>
          </w:p>
        </w:tc>
        <w:tc>
          <w:tcPr>
            <w:tcW w:w="7245" w:type="dxa"/>
            <w:gridSpan w:val="119"/>
            <w:tcBorders>
              <w:bottom w:val="nil"/>
            </w:tcBorders>
            <w:shd w:val="clear" w:color="auto" w:fill="auto"/>
            <w:tcPrChange w:id="774" w:author="Ербахаева Бальжина Аюшиевна" w:date="2024-10-10T15:33:00Z">
              <w:tcPr>
                <w:tcW w:w="7315" w:type="dxa"/>
                <w:gridSpan w:val="135"/>
                <w:tcBorders>
                  <w:bottom w:val="nil"/>
                </w:tcBorders>
                <w:shd w:val="clear" w:color="auto" w:fill="auto"/>
              </w:tcPr>
            </w:tcPrChange>
          </w:tcPr>
          <w:p w:rsidR="00C409A9" w:rsidRPr="00917740" w:rsidRDefault="00C409A9" w:rsidP="00C409A9">
            <w:pPr>
              <w:tabs>
                <w:tab w:val="left" w:pos="3399"/>
              </w:tabs>
              <w:spacing w:after="0" w:line="240" w:lineRule="auto"/>
              <w:ind w:right="517" w:hanging="46"/>
              <w:rPr>
                <w:ins w:id="775" w:author="Ербахаева Бальжина Аюшиевна" w:date="2024-10-10T15:12:00Z"/>
                <w:rFonts w:ascii="Segoe UI Symbol" w:eastAsia="Times New Roman" w:hAnsi="Segoe UI Symbol" w:cs="Segoe UI Symbol"/>
                <w:sz w:val="18"/>
                <w:szCs w:val="18"/>
                <w:lang w:val="en-US" w:eastAsia="ru-RU"/>
              </w:rPr>
            </w:pPr>
            <w:ins w:id="776" w:author="Ербахаева Бальжина Аюшиевна" w:date="2024-10-10T15:12:00Z">
              <w:r w:rsidRPr="00917740">
                <w:rPr>
                  <w:rFonts w:ascii="Arial Narrow" w:eastAsia="Times New Roman" w:hAnsi="Arial Narrow"/>
                  <w:b/>
                  <w:sz w:val="18"/>
                  <w:szCs w:val="18"/>
                  <w:lang w:eastAsia="ru-RU"/>
                </w:rPr>
                <w:t>Ежемесячный расходный лимит</w:t>
              </w:r>
            </w:ins>
          </w:p>
        </w:tc>
      </w:tr>
      <w:tr w:rsidR="00C409A9" w:rsidRPr="00917740" w:rsidTr="008B406E">
        <w:tblPrEx>
          <w:tblPrExChange w:id="777" w:author="Ербахаева Бальжина Аюшиевна" w:date="2024-10-10T15:33:00Z">
            <w:tblPrEx>
              <w:tblW w:w="10853" w:type="dxa"/>
            </w:tblPrEx>
          </w:tblPrExChange>
        </w:tblPrEx>
        <w:trPr>
          <w:gridBefore w:val="1"/>
          <w:gridAfter w:val="2"/>
          <w:trHeight w:val="97"/>
          <w:trPrChange w:id="778" w:author="Ербахаева Бальжина Аюшиевна" w:date="2024-10-10T15:33:00Z">
            <w:trPr>
              <w:gridBefore w:val="1"/>
              <w:gridAfter w:val="2"/>
              <w:trHeight w:val="97"/>
            </w:trPr>
          </w:trPrChange>
        </w:trPr>
        <w:tc>
          <w:tcPr>
            <w:tcW w:w="3557" w:type="dxa"/>
            <w:gridSpan w:val="14"/>
            <w:vMerge/>
            <w:shd w:val="clear" w:color="auto" w:fill="auto"/>
            <w:tcPrChange w:id="779" w:author="Ербахаева Бальжина Аюшиевна" w:date="2024-10-10T15:33:00Z">
              <w:tcPr>
                <w:tcW w:w="3533" w:type="dxa"/>
                <w:gridSpan w:val="14"/>
                <w:vMerge/>
                <w:shd w:val="clear" w:color="auto" w:fill="auto"/>
              </w:tcPr>
            </w:tcPrChange>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7245" w:type="dxa"/>
            <w:gridSpan w:val="119"/>
            <w:shd w:val="clear" w:color="auto" w:fill="auto"/>
            <w:tcPrChange w:id="780" w:author="Ербахаева Бальжина Аюшиевна" w:date="2024-10-10T15:33:00Z">
              <w:tcPr>
                <w:tcW w:w="7315" w:type="dxa"/>
                <w:gridSpan w:val="135"/>
                <w:shd w:val="clear" w:color="auto" w:fill="auto"/>
              </w:tcPr>
            </w:tcPrChange>
          </w:tcPr>
          <w:p w:rsidR="00C409A9" w:rsidDel="00C409A9" w:rsidRDefault="00C409A9" w:rsidP="00C409A9">
            <w:pPr>
              <w:tabs>
                <w:tab w:val="left" w:pos="3399"/>
              </w:tabs>
              <w:spacing w:after="0" w:line="240" w:lineRule="auto"/>
              <w:ind w:right="517" w:hanging="46"/>
              <w:rPr>
                <w:del w:id="781" w:author="Ербахаева Бальжина Аюшиевна" w:date="2024-10-10T15:12:00Z"/>
                <w:rFonts w:ascii="Arial Narrow" w:eastAsia="Times New Roman" w:hAnsi="Arial Narrow"/>
                <w:b/>
                <w:sz w:val="18"/>
                <w:szCs w:val="18"/>
                <w:lang w:eastAsia="ru-RU"/>
              </w:rPr>
            </w:pPr>
            <w:ins w:id="782" w:author="Ербахаева Бальжина Аюшиевна" w:date="2024-10-10T15:12:00Z">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Сумма</w:t>
              </w:r>
              <w:proofErr w:type="spellEnd"/>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наличных</w:t>
              </w:r>
              <w:proofErr w:type="spellEnd"/>
              <w:r w:rsidRPr="00917740">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p w:rsidR="00C409A9" w:rsidDel="00C409A9" w:rsidRDefault="00C409A9" w:rsidP="00C409A9">
            <w:pPr>
              <w:tabs>
                <w:tab w:val="left" w:pos="3399"/>
              </w:tabs>
              <w:spacing w:after="0" w:line="240" w:lineRule="auto"/>
              <w:ind w:right="517" w:hanging="46"/>
              <w:rPr>
                <w:del w:id="783" w:author="Ербахаева Бальжина Аюшиевна" w:date="2024-10-10T15:12:00Z"/>
                <w:rFonts w:ascii="Arial Narrow" w:eastAsia="Times New Roman" w:hAnsi="Arial Narrow"/>
                <w:b/>
                <w:sz w:val="18"/>
                <w:szCs w:val="18"/>
                <w:lang w:eastAsia="ru-RU"/>
              </w:rPr>
            </w:pPr>
          </w:p>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del w:id="784" w:author="Ербахаева Бальжина Аюшиевна" w:date="2024-10-10T15:12:00Z">
              <w:r w:rsidRPr="00917740" w:rsidDel="00C409A9">
                <w:rPr>
                  <w:rFonts w:ascii="Arial Narrow" w:eastAsia="Times New Roman" w:hAnsi="Arial Narrow"/>
                  <w:b/>
                  <w:sz w:val="18"/>
                  <w:szCs w:val="18"/>
                  <w:lang w:eastAsia="ru-RU"/>
                </w:rPr>
                <w:delText>Ежемесячный расходный лимит</w:delText>
              </w:r>
            </w:del>
          </w:p>
        </w:tc>
      </w:tr>
      <w:tr w:rsidR="00C409A9" w:rsidRPr="00917740" w:rsidTr="008B406E">
        <w:tblPrEx>
          <w:tblPrExChange w:id="785" w:author="Ербахаева Бальжина Аюшиевна" w:date="2024-10-10T15:33:00Z">
            <w:tblPrEx>
              <w:tblW w:w="10853" w:type="dxa"/>
            </w:tblPrEx>
          </w:tblPrExChange>
        </w:tblPrEx>
        <w:trPr>
          <w:gridBefore w:val="1"/>
          <w:gridAfter w:val="2"/>
          <w:trHeight w:val="97"/>
          <w:trPrChange w:id="786" w:author="Ербахаева Бальжина Аюшиевна" w:date="2024-10-10T15:33:00Z">
            <w:trPr>
              <w:gridBefore w:val="1"/>
              <w:gridAfter w:val="2"/>
              <w:trHeight w:val="97"/>
            </w:trPr>
          </w:trPrChange>
        </w:trPr>
        <w:tc>
          <w:tcPr>
            <w:tcW w:w="3557" w:type="dxa"/>
            <w:gridSpan w:val="14"/>
            <w:vMerge/>
            <w:shd w:val="clear" w:color="auto" w:fill="auto"/>
            <w:tcPrChange w:id="787" w:author="Ербахаева Бальжина Аюшиевна" w:date="2024-10-10T15:33:00Z">
              <w:tcPr>
                <w:tcW w:w="3533" w:type="dxa"/>
                <w:gridSpan w:val="14"/>
                <w:vMerge/>
                <w:shd w:val="clear" w:color="auto" w:fill="auto"/>
              </w:tcPr>
            </w:tcPrChange>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7245" w:type="dxa"/>
            <w:gridSpan w:val="119"/>
            <w:shd w:val="clear" w:color="auto" w:fill="auto"/>
            <w:tcPrChange w:id="788" w:author="Ербахаева Бальжина Аюшиевна" w:date="2024-10-10T15:33:00Z">
              <w:tcPr>
                <w:tcW w:w="7315" w:type="dxa"/>
                <w:gridSpan w:val="135"/>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89" w:author="Ербахаева Бальжина Аюшиевна" w:date="2024-10-10T15:12:00Z">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Сумма</w:t>
              </w:r>
              <w:proofErr w:type="spellEnd"/>
              <w:r w:rsidRPr="00917740">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покупок</w:t>
              </w:r>
              <w:proofErr w:type="spellEnd"/>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tc>
      </w:tr>
      <w:tr w:rsidR="00C409A9" w:rsidRPr="00917740" w:rsidTr="008B406E">
        <w:tblPrEx>
          <w:tblPrExChange w:id="790" w:author="Ербахаева Бальжина Аюшиевна" w:date="2024-10-10T15:33:00Z">
            <w:tblPrEx>
              <w:tblW w:w="10853" w:type="dxa"/>
            </w:tblPrEx>
          </w:tblPrExChange>
        </w:tblPrEx>
        <w:trPr>
          <w:gridBefore w:val="1"/>
          <w:gridAfter w:val="2"/>
          <w:trHeight w:val="97"/>
          <w:trPrChange w:id="791" w:author="Ербахаева Бальжина Аюшиевна" w:date="2024-10-10T15:33:00Z">
            <w:trPr>
              <w:gridBefore w:val="1"/>
              <w:gridAfter w:val="2"/>
              <w:trHeight w:val="97"/>
            </w:trPr>
          </w:trPrChange>
        </w:trPr>
        <w:tc>
          <w:tcPr>
            <w:tcW w:w="3557" w:type="dxa"/>
            <w:gridSpan w:val="14"/>
            <w:vMerge/>
            <w:shd w:val="clear" w:color="auto" w:fill="auto"/>
            <w:tcPrChange w:id="792" w:author="Ербахаева Бальжина Аюшиевна" w:date="2024-10-10T15:33:00Z">
              <w:tcPr>
                <w:tcW w:w="3533" w:type="dxa"/>
                <w:gridSpan w:val="14"/>
                <w:vMerge/>
                <w:shd w:val="clear" w:color="auto" w:fill="auto"/>
              </w:tcPr>
            </w:tcPrChange>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eastAsia="ru-RU"/>
              </w:rPr>
            </w:pPr>
          </w:p>
        </w:tc>
        <w:tc>
          <w:tcPr>
            <w:tcW w:w="7245" w:type="dxa"/>
            <w:gridSpan w:val="119"/>
            <w:shd w:val="clear" w:color="auto" w:fill="auto"/>
            <w:tcPrChange w:id="793" w:author="Ербахаева Бальжина Аюшиевна" w:date="2024-10-10T15:33:00Z">
              <w:tcPr>
                <w:tcW w:w="7315" w:type="dxa"/>
                <w:gridSpan w:val="135"/>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794" w:author="Ербахаева Бальжина Аюшиевна" w:date="2024-10-10T15:12:00Z">
              <w:r w:rsidRPr="00DB0489">
                <w:rPr>
                  <w:rFonts w:ascii="Segoe UI Symbol" w:eastAsia="Times New Roman" w:hAnsi="Segoe UI Symbol" w:cs="Segoe UI Symbol"/>
                  <w:sz w:val="18"/>
                  <w:szCs w:val="18"/>
                  <w:lang w:val="en-US" w:eastAsia="ru-RU"/>
                </w:rPr>
                <w:t>☐</w:t>
              </w:r>
              <w:r w:rsidRPr="00DB0489">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Сумма</w:t>
              </w:r>
              <w:proofErr w:type="spellEnd"/>
              <w:r w:rsidRPr="00DB0489">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переводов</w:t>
              </w:r>
              <w:proofErr w:type="spellEnd"/>
              <w:r w:rsidRPr="00981CD5">
                <w:rPr>
                  <w:rFonts w:ascii="Arial Narrow" w:eastAsia="Times New Roman" w:hAnsi="Arial Narrow" w:cs="Segoe UI Symbol"/>
                  <w:sz w:val="18"/>
                  <w:szCs w:val="18"/>
                  <w:vertAlign w:val="superscript"/>
                  <w:lang w:eastAsia="ru-RU"/>
                </w:rPr>
                <w:footnoteReference w:id="26"/>
              </w:r>
              <w:r w:rsidRPr="00981CD5">
                <w:rPr>
                  <w:rFonts w:ascii="Arial Narrow" w:eastAsia="Times New Roman" w:hAnsi="Arial Narrow" w:cs="Segoe UI Symbol"/>
                  <w:sz w:val="18"/>
                  <w:szCs w:val="18"/>
                  <w:vertAlign w:val="superscript"/>
                  <w:lang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sidRPr="00DB0489">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руб</w:t>
              </w:r>
              <w:proofErr w:type="spellEnd"/>
              <w:r>
                <w:rPr>
                  <w:rFonts w:ascii="Arial Narrow" w:eastAsia="Times New Roman" w:hAnsi="Arial Narrow"/>
                  <w:sz w:val="18"/>
                  <w:szCs w:val="18"/>
                  <w:lang w:eastAsia="ru-RU"/>
                </w:rPr>
                <w:t>.</w:t>
              </w:r>
            </w:ins>
          </w:p>
        </w:tc>
      </w:tr>
      <w:tr w:rsidR="00C409A9" w:rsidRPr="00917740" w:rsidTr="008B406E">
        <w:tblPrEx>
          <w:tblPrExChange w:id="797" w:author="Ербахаева Бальжина Аюшиевна" w:date="2024-10-10T15:33:00Z">
            <w:tblPrEx>
              <w:tblW w:w="10853" w:type="dxa"/>
            </w:tblPrEx>
          </w:tblPrExChange>
        </w:tblPrEx>
        <w:trPr>
          <w:gridBefore w:val="1"/>
          <w:gridAfter w:val="2"/>
          <w:trHeight w:val="97"/>
          <w:trPrChange w:id="798" w:author="Ербахаева Бальжина Аюшиевна" w:date="2024-10-10T15:33:00Z">
            <w:trPr>
              <w:gridBefore w:val="1"/>
              <w:gridAfter w:val="2"/>
              <w:trHeight w:val="97"/>
            </w:trPr>
          </w:trPrChange>
        </w:trPr>
        <w:tc>
          <w:tcPr>
            <w:tcW w:w="3557" w:type="dxa"/>
            <w:gridSpan w:val="14"/>
            <w:vMerge/>
            <w:tcBorders>
              <w:bottom w:val="nil"/>
            </w:tcBorders>
            <w:shd w:val="clear" w:color="auto" w:fill="auto"/>
            <w:tcPrChange w:id="799" w:author="Ербахаева Бальжина Аюшиевна" w:date="2024-10-10T15:33:00Z">
              <w:tcPr>
                <w:tcW w:w="3533" w:type="dxa"/>
                <w:gridSpan w:val="14"/>
                <w:vMerge/>
                <w:tcBorders>
                  <w:bottom w:val="nil"/>
                </w:tcBorders>
                <w:shd w:val="clear" w:color="auto" w:fill="auto"/>
              </w:tcPr>
            </w:tcPrChange>
          </w:tcPr>
          <w:p w:rsidR="00C409A9" w:rsidRPr="00DB0489" w:rsidRDefault="00C409A9" w:rsidP="00C409A9">
            <w:pPr>
              <w:tabs>
                <w:tab w:val="left" w:pos="3399"/>
              </w:tabs>
              <w:spacing w:after="0" w:line="240" w:lineRule="auto"/>
              <w:ind w:right="-123"/>
              <w:rPr>
                <w:rFonts w:ascii="Arial Narrow" w:eastAsia="Times New Roman" w:hAnsi="Arial Narrow"/>
                <w:sz w:val="18"/>
                <w:szCs w:val="18"/>
                <w:lang w:val="en-US" w:eastAsia="ru-RU"/>
              </w:rPr>
            </w:pPr>
          </w:p>
        </w:tc>
        <w:tc>
          <w:tcPr>
            <w:tcW w:w="7245" w:type="dxa"/>
            <w:gridSpan w:val="119"/>
            <w:tcBorders>
              <w:bottom w:val="nil"/>
            </w:tcBorders>
            <w:shd w:val="clear" w:color="auto" w:fill="auto"/>
            <w:tcPrChange w:id="800" w:author="Ербахаева Бальжина Аюшиевна" w:date="2024-10-10T15:33:00Z">
              <w:tcPr>
                <w:tcW w:w="7315" w:type="dxa"/>
                <w:gridSpan w:val="135"/>
                <w:tcBorders>
                  <w:bottom w:val="nil"/>
                </w:tcBorders>
                <w:shd w:val="clear" w:color="auto" w:fill="auto"/>
              </w:tcPr>
            </w:tcPrChange>
          </w:tcPr>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ins w:id="801" w:author="Ербахаева Бальжина Аюшиевна" w:date="2024-10-10T15:12:00Z">
              <w:r w:rsidRPr="00DB0489">
                <w:rPr>
                  <w:rFonts w:ascii="Segoe UI Symbol" w:eastAsia="Times New Roman" w:hAnsi="Segoe UI Symbol" w:cs="Segoe UI Symbol"/>
                  <w:sz w:val="18"/>
                  <w:szCs w:val="18"/>
                  <w:lang w:val="en-US" w:eastAsia="ru-RU"/>
                </w:rPr>
                <w:t>☐</w:t>
              </w:r>
              <w:r w:rsidRPr="00917740">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Общая</w:t>
              </w:r>
              <w:proofErr w:type="spellEnd"/>
              <w:r w:rsidRPr="00917740">
                <w:rPr>
                  <w:rFonts w:ascii="Arial Narrow" w:eastAsia="Times New Roman" w:hAnsi="Arial Narrow"/>
                  <w:sz w:val="18"/>
                  <w:szCs w:val="18"/>
                  <w:lang w:val="en-US" w:eastAsia="ru-RU"/>
                </w:rPr>
                <w:t xml:space="preserve"> </w:t>
              </w:r>
              <w:proofErr w:type="spellStart"/>
              <w:r w:rsidRPr="00DB0489">
                <w:rPr>
                  <w:rFonts w:ascii="Arial Narrow" w:eastAsia="Times New Roman" w:hAnsi="Arial Narrow"/>
                  <w:sz w:val="18"/>
                  <w:szCs w:val="18"/>
                  <w:lang w:val="en-US" w:eastAsia="ru-RU"/>
                </w:rPr>
                <w:t>сумма</w:t>
              </w:r>
              <w:proofErr w:type="spellEnd"/>
              <w:r w:rsidRPr="00917740">
                <w:rPr>
                  <w:rFonts w:ascii="Arial Narrow" w:eastAsia="Times New Roman" w:hAnsi="Arial Narrow"/>
                  <w:sz w:val="18"/>
                  <w:szCs w:val="18"/>
                  <w:lang w:val="en-US" w:eastAsia="ru-RU"/>
                </w:rPr>
                <w:t xml:space="preserve">                </w:t>
              </w:r>
              <w:r w:rsidRPr="00DB0489">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Pr>
                  <w:rFonts w:ascii="Arial Narrow" w:eastAsia="Times New Roman" w:hAnsi="Arial Narrow"/>
                  <w:sz w:val="18"/>
                  <w:szCs w:val="18"/>
                  <w:lang w:eastAsia="ru-RU"/>
                </w:rPr>
                <w:t xml:space="preserve"> </w:t>
              </w:r>
              <w:r>
                <w:rPr>
                  <w:rFonts w:ascii="Arial Narrow" w:eastAsia="Times New Roman" w:hAnsi="Arial Narrow"/>
                  <w:sz w:val="18"/>
                  <w:szCs w:val="18"/>
                  <w:lang w:val="en-US" w:eastAsia="ru-RU"/>
                </w:rPr>
                <w:t xml:space="preserve"> </w:t>
              </w:r>
              <w:r w:rsidRPr="00917740">
                <w:rPr>
                  <w:rFonts w:ascii="Arial Narrow" w:eastAsia="Times New Roman" w:hAnsi="Arial Narrow"/>
                  <w:sz w:val="18"/>
                  <w:szCs w:val="18"/>
                  <w:lang w:val="en-US" w:eastAsia="ru-RU"/>
                </w:rPr>
                <w:t xml:space="preserve"> </w:t>
              </w:r>
              <w:proofErr w:type="spellStart"/>
              <w:r w:rsidRPr="00917740">
                <w:rPr>
                  <w:rFonts w:ascii="Arial Narrow" w:eastAsia="Times New Roman" w:hAnsi="Arial Narrow"/>
                  <w:sz w:val="18"/>
                  <w:szCs w:val="18"/>
                  <w:lang w:val="en-US" w:eastAsia="ru-RU"/>
                </w:rPr>
                <w:t>руб</w:t>
              </w:r>
              <w:proofErr w:type="spellEnd"/>
              <w:r w:rsidRPr="00917740">
                <w:rPr>
                  <w:rFonts w:ascii="Arial Narrow" w:eastAsia="Times New Roman" w:hAnsi="Arial Narrow"/>
                  <w:sz w:val="18"/>
                  <w:szCs w:val="18"/>
                  <w:lang w:val="en-US" w:eastAsia="ru-RU"/>
                </w:rPr>
                <w:t>.</w:t>
              </w:r>
            </w:ins>
          </w:p>
        </w:tc>
      </w:tr>
      <w:tr w:rsidR="00374A84" w:rsidRPr="00917740" w:rsidDel="00C409A9" w:rsidTr="008B406E">
        <w:tblPrEx>
          <w:tblPrExChange w:id="802" w:author="Ербахаева Бальжина Аюшиевна" w:date="2024-10-10T15:33:00Z">
            <w:tblPrEx>
              <w:tblW w:w="10858" w:type="dxa"/>
            </w:tblPrEx>
          </w:tblPrExChange>
        </w:tblPrEx>
        <w:trPr>
          <w:gridBefore w:val="1"/>
          <w:trHeight w:val="97"/>
          <w:del w:id="803" w:author="Ербахаева Бальжина Аюшиевна" w:date="2024-10-10T15:07:00Z"/>
          <w:trPrChange w:id="804" w:author="Ербахаева Бальжина Аюшиевна" w:date="2024-10-10T15:33:00Z">
            <w:trPr>
              <w:gridBefore w:val="1"/>
              <w:gridAfter w:val="0"/>
              <w:trHeight w:val="97"/>
            </w:trPr>
          </w:trPrChange>
        </w:trPr>
        <w:tc>
          <w:tcPr>
            <w:tcW w:w="6914" w:type="dxa"/>
            <w:gridSpan w:val="65"/>
            <w:tcBorders>
              <w:bottom w:val="nil"/>
            </w:tcBorders>
            <w:shd w:val="clear" w:color="auto" w:fill="auto"/>
            <w:tcPrChange w:id="805" w:author="Ербахаева Бальжина Аюшиевна" w:date="2024-10-10T15:33:00Z">
              <w:tcPr>
                <w:tcW w:w="6879" w:type="dxa"/>
                <w:gridSpan w:val="68"/>
                <w:tcBorders>
                  <w:bottom w:val="nil"/>
                </w:tcBorders>
                <w:shd w:val="clear" w:color="auto" w:fill="auto"/>
              </w:tcPr>
            </w:tcPrChange>
          </w:tcPr>
          <w:p w:rsidR="00C409A9" w:rsidRPr="00DB0489" w:rsidDel="00C409A9" w:rsidRDefault="00C409A9" w:rsidP="00C409A9">
            <w:pPr>
              <w:tabs>
                <w:tab w:val="left" w:pos="3399"/>
              </w:tabs>
              <w:spacing w:after="0" w:line="240" w:lineRule="auto"/>
              <w:ind w:right="-123"/>
              <w:rPr>
                <w:del w:id="806" w:author="Ербахаева Бальжина Аюшиевна" w:date="2024-10-10T15:07:00Z"/>
                <w:rFonts w:ascii="Segoe UI Symbol" w:eastAsia="Times New Roman" w:hAnsi="Segoe UI Symbol" w:cs="Segoe UI Symbol"/>
                <w:sz w:val="18"/>
                <w:szCs w:val="18"/>
                <w:lang w:eastAsia="ru-RU"/>
              </w:rPr>
            </w:pPr>
            <w:del w:id="807" w:author="Ербахаева Бальжина Аюшиевна" w:date="2024-10-10T15:05:00Z">
              <w:r w:rsidRPr="003A614A" w:rsidDel="00C409A9">
                <w:rPr>
                  <w:rFonts w:ascii="Arial Narrow" w:eastAsia="Times New Roman" w:hAnsi="Arial Narrow"/>
                  <w:b/>
                  <w:sz w:val="18"/>
                  <w:szCs w:val="18"/>
                  <w:lang w:eastAsia="ru-RU"/>
                </w:rPr>
                <w:delText xml:space="preserve">Кодовое слово для идентификации Банком </w:delText>
              </w:r>
              <w:r w:rsidRPr="003A614A" w:rsidDel="00C409A9">
                <w:rPr>
                  <w:rFonts w:ascii="Arial Narrow" w:eastAsia="Times New Roman" w:hAnsi="Arial Narrow"/>
                  <w:sz w:val="18"/>
                  <w:szCs w:val="18"/>
                  <w:lang w:eastAsia="ru-RU"/>
                </w:rPr>
                <w:delText>(не менее 3-х букв):</w:delText>
              </w:r>
            </w:del>
          </w:p>
        </w:tc>
        <w:tc>
          <w:tcPr>
            <w:tcW w:w="334" w:type="dxa"/>
            <w:gridSpan w:val="8"/>
            <w:tcBorders>
              <w:bottom w:val="nil"/>
            </w:tcBorders>
            <w:shd w:val="clear" w:color="auto" w:fill="auto"/>
            <w:tcPrChange w:id="808" w:author="Ербахаева Бальжина Аюшиевна" w:date="2024-10-10T15:33:00Z">
              <w:tcPr>
                <w:tcW w:w="334" w:type="dxa"/>
                <w:gridSpan w:val="8"/>
                <w:tcBorders>
                  <w:bottom w:val="nil"/>
                </w:tcBorders>
                <w:shd w:val="clear" w:color="auto" w:fill="auto"/>
              </w:tcPr>
            </w:tcPrChange>
          </w:tcPr>
          <w:p w:rsidR="00C409A9" w:rsidRPr="00394753" w:rsidDel="00C409A9" w:rsidRDefault="00C409A9" w:rsidP="00C409A9">
            <w:pPr>
              <w:tabs>
                <w:tab w:val="left" w:pos="3399"/>
              </w:tabs>
              <w:spacing w:after="0" w:line="240" w:lineRule="auto"/>
              <w:ind w:right="517" w:hanging="46"/>
              <w:rPr>
                <w:del w:id="809" w:author="Ербахаева Бальжина Аюшиевна" w:date="2024-10-10T15:07:00Z"/>
                <w:rFonts w:ascii="Arial Narrow" w:eastAsia="MS Gothic" w:hAnsi="Arial Narrow" w:cs="Segoe UI Symbol"/>
                <w:sz w:val="18"/>
                <w:szCs w:val="18"/>
                <w:lang w:eastAsia="ru-RU"/>
              </w:rPr>
            </w:pPr>
          </w:p>
        </w:tc>
        <w:tc>
          <w:tcPr>
            <w:tcW w:w="334" w:type="dxa"/>
            <w:gridSpan w:val="7"/>
            <w:tcBorders>
              <w:bottom w:val="nil"/>
            </w:tcBorders>
            <w:shd w:val="clear" w:color="auto" w:fill="auto"/>
            <w:tcPrChange w:id="810" w:author="Ербахаева Бальжина Аюшиевна" w:date="2024-10-10T15:33:00Z">
              <w:tcPr>
                <w:tcW w:w="334" w:type="dxa"/>
                <w:gridSpan w:val="8"/>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11"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12"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13"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14"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15"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16"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17" w:author="Ербахаева Бальжина Аюшиевна" w:date="2024-10-10T15:07:00Z"/>
                <w:rFonts w:ascii="Arial Narrow" w:eastAsia="MS Gothic" w:hAnsi="Arial Narrow" w:cs="Segoe UI Symbol"/>
                <w:sz w:val="18"/>
                <w:szCs w:val="18"/>
                <w:lang w:eastAsia="ru-RU"/>
              </w:rPr>
            </w:pPr>
          </w:p>
        </w:tc>
        <w:tc>
          <w:tcPr>
            <w:tcW w:w="335" w:type="dxa"/>
            <w:gridSpan w:val="6"/>
            <w:tcBorders>
              <w:bottom w:val="nil"/>
            </w:tcBorders>
            <w:shd w:val="clear" w:color="auto" w:fill="auto"/>
            <w:tcPrChange w:id="818" w:author="Ербахаева Бальжина Аюшиевна" w:date="2024-10-10T15:33:00Z">
              <w:tcPr>
                <w:tcW w:w="335"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19"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20"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1"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22"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3"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24"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5" w:author="Ербахаева Бальжина Аюшиевна" w:date="2024-10-10T15:07:00Z"/>
                <w:rFonts w:ascii="Arial Narrow" w:eastAsia="MS Gothic" w:hAnsi="Arial Narrow" w:cs="Segoe UI Symbol"/>
                <w:sz w:val="18"/>
                <w:szCs w:val="18"/>
                <w:lang w:eastAsia="ru-RU"/>
              </w:rPr>
            </w:pPr>
          </w:p>
        </w:tc>
        <w:tc>
          <w:tcPr>
            <w:tcW w:w="334" w:type="dxa"/>
            <w:gridSpan w:val="5"/>
            <w:tcBorders>
              <w:bottom w:val="nil"/>
            </w:tcBorders>
            <w:shd w:val="clear" w:color="auto" w:fill="auto"/>
            <w:tcPrChange w:id="826" w:author="Ербахаева Бальжина Аюшиевна" w:date="2024-10-10T15:33:00Z">
              <w:tcPr>
                <w:tcW w:w="334" w:type="dxa"/>
                <w:gridSpan w:val="6"/>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7" w:author="Ербахаева Бальжина Аюшиевна" w:date="2024-10-10T15:07:00Z"/>
                <w:rFonts w:ascii="Arial Narrow" w:eastAsia="MS Gothic" w:hAnsi="Arial Narrow" w:cs="Segoe UI Symbol"/>
                <w:sz w:val="18"/>
                <w:szCs w:val="18"/>
                <w:lang w:eastAsia="ru-RU"/>
              </w:rPr>
            </w:pPr>
          </w:p>
        </w:tc>
        <w:tc>
          <w:tcPr>
            <w:tcW w:w="334" w:type="dxa"/>
            <w:gridSpan w:val="3"/>
            <w:tcBorders>
              <w:bottom w:val="nil"/>
            </w:tcBorders>
            <w:shd w:val="clear" w:color="auto" w:fill="auto"/>
            <w:tcPrChange w:id="828" w:author="Ербахаева Бальжина Аюшиевна" w:date="2024-10-10T15:33:00Z">
              <w:tcPr>
                <w:tcW w:w="334" w:type="dxa"/>
                <w:gridSpan w:val="4"/>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29" w:author="Ербахаева Бальжина Аюшиевна" w:date="2024-10-10T15:07:00Z"/>
                <w:rFonts w:ascii="Arial Narrow" w:eastAsia="MS Gothic" w:hAnsi="Arial Narrow" w:cs="Segoe UI Symbol"/>
                <w:sz w:val="18"/>
                <w:szCs w:val="18"/>
                <w:lang w:eastAsia="ru-RU"/>
              </w:rPr>
            </w:pPr>
          </w:p>
        </w:tc>
        <w:tc>
          <w:tcPr>
            <w:tcW w:w="236" w:type="dxa"/>
            <w:gridSpan w:val="5"/>
            <w:tcBorders>
              <w:bottom w:val="nil"/>
            </w:tcBorders>
            <w:shd w:val="clear" w:color="auto" w:fill="auto"/>
            <w:tcPrChange w:id="830" w:author="Ербахаева Бальжина Аюшиевна" w:date="2024-10-10T15:33:00Z">
              <w:tcPr>
                <w:tcW w:w="299"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31" w:author="Ербахаева Бальжина Аюшиевна" w:date="2024-10-10T15:07:00Z"/>
                <w:rFonts w:ascii="Arial Narrow" w:eastAsia="MS Gothic" w:hAnsi="Arial Narrow" w:cs="Segoe UI Symbol"/>
                <w:sz w:val="18"/>
                <w:szCs w:val="18"/>
                <w:lang w:eastAsia="ru-RU"/>
              </w:rPr>
            </w:pPr>
          </w:p>
        </w:tc>
      </w:tr>
      <w:tr w:rsidR="00374A84" w:rsidRPr="00917740" w:rsidDel="00C409A9" w:rsidTr="008B406E">
        <w:tblPrEx>
          <w:tblPrExChange w:id="832" w:author="Ербахаева Бальжина Аюшиевна" w:date="2024-10-10T15:33:00Z">
            <w:tblPrEx>
              <w:tblW w:w="10858" w:type="dxa"/>
            </w:tblPrEx>
          </w:tblPrExChange>
        </w:tblPrEx>
        <w:trPr>
          <w:gridBefore w:val="1"/>
          <w:trHeight w:val="97"/>
          <w:del w:id="833" w:author="Ербахаева Бальжина Аюшиевна" w:date="2024-10-10T15:07:00Z"/>
          <w:trPrChange w:id="834" w:author="Ербахаева Бальжина Аюшиевна" w:date="2024-10-10T15:33:00Z">
            <w:trPr>
              <w:gridBefore w:val="1"/>
              <w:gridAfter w:val="0"/>
              <w:trHeight w:val="97"/>
            </w:trPr>
          </w:trPrChange>
        </w:trPr>
        <w:tc>
          <w:tcPr>
            <w:tcW w:w="6914" w:type="dxa"/>
            <w:gridSpan w:val="65"/>
            <w:tcBorders>
              <w:bottom w:val="nil"/>
            </w:tcBorders>
            <w:shd w:val="clear" w:color="auto" w:fill="auto"/>
            <w:tcPrChange w:id="835" w:author="Ербахаева Бальжина Аюшиевна" w:date="2024-10-10T15:33:00Z">
              <w:tcPr>
                <w:tcW w:w="6879" w:type="dxa"/>
                <w:gridSpan w:val="68"/>
                <w:tcBorders>
                  <w:bottom w:val="nil"/>
                </w:tcBorders>
                <w:shd w:val="clear" w:color="auto" w:fill="auto"/>
              </w:tcPr>
            </w:tcPrChange>
          </w:tcPr>
          <w:p w:rsidR="00C409A9" w:rsidRPr="003A614A" w:rsidDel="00C409A9" w:rsidRDefault="00C409A9" w:rsidP="00C409A9">
            <w:pPr>
              <w:tabs>
                <w:tab w:val="left" w:pos="3399"/>
              </w:tabs>
              <w:spacing w:after="0" w:line="240" w:lineRule="auto"/>
              <w:ind w:right="-123"/>
              <w:rPr>
                <w:del w:id="836" w:author="Ербахаева Бальжина Аюшиевна" w:date="2024-10-10T15:07:00Z"/>
                <w:rFonts w:ascii="Arial Narrow" w:eastAsia="Times New Roman" w:hAnsi="Arial Narrow"/>
                <w:b/>
                <w:sz w:val="18"/>
                <w:szCs w:val="18"/>
                <w:lang w:eastAsia="ru-RU"/>
              </w:rPr>
            </w:pPr>
            <w:del w:id="837" w:author="Ербахаева Бальжина Аюшиевна" w:date="2024-10-10T15:07:00Z">
              <w:r w:rsidRPr="00917740" w:rsidDel="00C409A9">
                <w:rPr>
                  <w:rFonts w:ascii="Arial Narrow" w:eastAsia="Times New Roman" w:hAnsi="Arial Narrow"/>
                  <w:b/>
                  <w:sz w:val="18"/>
                  <w:szCs w:val="18"/>
                  <w:lang w:eastAsia="ru-RU"/>
                </w:rPr>
                <w:delText>Мобильный телефон Держателя</w:delText>
              </w:r>
              <w:r w:rsidRPr="00917740" w:rsidDel="00C409A9">
                <w:rPr>
                  <w:rFonts w:ascii="Arial Narrow" w:eastAsia="Times New Roman" w:hAnsi="Arial Narrow"/>
                  <w:sz w:val="18"/>
                  <w:szCs w:val="18"/>
                  <w:lang w:eastAsia="ru-RU"/>
                </w:rPr>
                <w:delText xml:space="preserve"> </w:delText>
              </w:r>
              <w:r w:rsidRPr="00A819FC" w:rsidDel="00C409A9">
                <w:rPr>
                  <w:rFonts w:ascii="Arial Narrow" w:eastAsia="Times New Roman" w:hAnsi="Arial Narrow"/>
                  <w:sz w:val="18"/>
                  <w:szCs w:val="18"/>
                  <w:vertAlign w:val="superscript"/>
                  <w:lang w:eastAsia="ru-RU"/>
                </w:rPr>
                <w:footnoteReference w:id="27"/>
              </w:r>
              <w:r w:rsidRPr="00917740" w:rsidDel="00C409A9">
                <w:rPr>
                  <w:rFonts w:ascii="Arial Narrow" w:eastAsia="Times New Roman" w:hAnsi="Arial Narrow"/>
                  <w:sz w:val="24"/>
                  <w:szCs w:val="24"/>
                  <w:vertAlign w:val="superscript"/>
                  <w:lang w:eastAsia="ru-RU"/>
                </w:rPr>
                <w:delText xml:space="preserve"> </w:delText>
              </w:r>
              <w:r w:rsidRPr="00917740" w:rsidDel="00C409A9">
                <w:rPr>
                  <w:rFonts w:ascii="Arial Narrow" w:eastAsia="Times New Roman" w:hAnsi="Arial Narrow"/>
                  <w:sz w:val="18"/>
                  <w:szCs w:val="18"/>
                  <w:lang w:eastAsia="ru-RU"/>
                </w:rPr>
                <w:delText>(обязательное заполнение):</w:delText>
              </w:r>
            </w:del>
          </w:p>
        </w:tc>
        <w:tc>
          <w:tcPr>
            <w:tcW w:w="334" w:type="dxa"/>
            <w:gridSpan w:val="8"/>
            <w:tcBorders>
              <w:bottom w:val="nil"/>
            </w:tcBorders>
            <w:shd w:val="clear" w:color="auto" w:fill="auto"/>
            <w:tcPrChange w:id="840" w:author="Ербахаева Бальжина Аюшиевна" w:date="2024-10-10T15:33:00Z">
              <w:tcPr>
                <w:tcW w:w="334" w:type="dxa"/>
                <w:gridSpan w:val="8"/>
                <w:tcBorders>
                  <w:bottom w:val="nil"/>
                </w:tcBorders>
                <w:shd w:val="clear" w:color="auto" w:fill="auto"/>
              </w:tcPr>
            </w:tcPrChange>
          </w:tcPr>
          <w:p w:rsidR="00C409A9" w:rsidRPr="002B18EF" w:rsidDel="00C409A9" w:rsidRDefault="00C409A9" w:rsidP="00C409A9">
            <w:pPr>
              <w:tabs>
                <w:tab w:val="left" w:pos="3399"/>
              </w:tabs>
              <w:spacing w:after="0" w:line="240" w:lineRule="auto"/>
              <w:ind w:right="517" w:hanging="46"/>
              <w:rPr>
                <w:del w:id="841" w:author="Ербахаева Бальжина Аюшиевна" w:date="2024-10-10T15:07:00Z"/>
                <w:rFonts w:ascii="Arial Narrow" w:eastAsia="MS Gothic" w:hAnsi="Arial Narrow" w:cs="Segoe UI Symbol"/>
                <w:sz w:val="18"/>
                <w:szCs w:val="18"/>
                <w:lang w:val="en-US" w:eastAsia="ru-RU"/>
              </w:rPr>
            </w:pPr>
            <w:del w:id="842" w:author="Ербахаева Бальжина Аюшиевна" w:date="2024-10-10T15:07:00Z">
              <w:r w:rsidDel="00C409A9">
                <w:rPr>
                  <w:rFonts w:ascii="Arial Narrow" w:eastAsia="MS Gothic" w:hAnsi="Arial Narrow" w:cs="Segoe UI Symbol"/>
                  <w:sz w:val="18"/>
                  <w:szCs w:val="18"/>
                  <w:lang w:val="en-US" w:eastAsia="ru-RU"/>
                </w:rPr>
                <w:delText>+</w:delText>
              </w:r>
            </w:del>
          </w:p>
        </w:tc>
        <w:tc>
          <w:tcPr>
            <w:tcW w:w="334" w:type="dxa"/>
            <w:gridSpan w:val="7"/>
            <w:tcBorders>
              <w:bottom w:val="nil"/>
            </w:tcBorders>
            <w:shd w:val="clear" w:color="auto" w:fill="auto"/>
            <w:tcPrChange w:id="843" w:author="Ербахаева Бальжина Аюшиевна" w:date="2024-10-10T15:33:00Z">
              <w:tcPr>
                <w:tcW w:w="334" w:type="dxa"/>
                <w:gridSpan w:val="8"/>
                <w:tcBorders>
                  <w:bottom w:val="nil"/>
                </w:tcBorders>
                <w:shd w:val="clear" w:color="auto" w:fill="auto"/>
              </w:tcPr>
            </w:tcPrChange>
          </w:tcPr>
          <w:p w:rsidR="00C409A9" w:rsidRPr="002B18EF" w:rsidDel="00C409A9" w:rsidRDefault="00C409A9" w:rsidP="00C409A9">
            <w:pPr>
              <w:tabs>
                <w:tab w:val="left" w:pos="3399"/>
              </w:tabs>
              <w:spacing w:after="0" w:line="240" w:lineRule="auto"/>
              <w:ind w:right="517" w:hanging="46"/>
              <w:rPr>
                <w:del w:id="844" w:author="Ербахаева Бальжина Аюшиевна" w:date="2024-10-10T15:07:00Z"/>
                <w:rFonts w:ascii="Arial Narrow" w:eastAsia="MS Gothic" w:hAnsi="Arial Narrow" w:cs="Segoe UI Symbol"/>
                <w:sz w:val="18"/>
                <w:szCs w:val="18"/>
                <w:lang w:val="en-US" w:eastAsia="ru-RU"/>
              </w:rPr>
            </w:pPr>
            <w:del w:id="845" w:author="Ербахаева Бальжина Аюшиевна" w:date="2024-10-10T15:07:00Z">
              <w:r w:rsidDel="00C409A9">
                <w:rPr>
                  <w:rFonts w:ascii="Arial Narrow" w:eastAsia="MS Gothic" w:hAnsi="Arial Narrow" w:cs="Segoe UI Symbol"/>
                  <w:sz w:val="18"/>
                  <w:szCs w:val="18"/>
                  <w:lang w:val="en-US" w:eastAsia="ru-RU"/>
                </w:rPr>
                <w:delText>7</w:delText>
              </w:r>
            </w:del>
          </w:p>
        </w:tc>
        <w:tc>
          <w:tcPr>
            <w:tcW w:w="334" w:type="dxa"/>
            <w:gridSpan w:val="6"/>
            <w:tcBorders>
              <w:bottom w:val="nil"/>
            </w:tcBorders>
            <w:shd w:val="clear" w:color="auto" w:fill="auto"/>
            <w:tcPrChange w:id="846"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47"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48"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49"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50"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51" w:author="Ербахаева Бальжина Аюшиевна" w:date="2024-10-10T15:07:00Z"/>
                <w:rFonts w:ascii="Arial Narrow" w:eastAsia="MS Gothic" w:hAnsi="Arial Narrow" w:cs="Segoe UI Symbol"/>
                <w:sz w:val="18"/>
                <w:szCs w:val="18"/>
                <w:lang w:eastAsia="ru-RU"/>
              </w:rPr>
            </w:pPr>
          </w:p>
        </w:tc>
        <w:tc>
          <w:tcPr>
            <w:tcW w:w="335" w:type="dxa"/>
            <w:gridSpan w:val="6"/>
            <w:tcBorders>
              <w:bottom w:val="nil"/>
            </w:tcBorders>
            <w:shd w:val="clear" w:color="auto" w:fill="auto"/>
            <w:tcPrChange w:id="852" w:author="Ербахаева Бальжина Аюшиевна" w:date="2024-10-10T15:33:00Z">
              <w:tcPr>
                <w:tcW w:w="335"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53"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54"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55"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56"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57"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58"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59" w:author="Ербахаева Бальжина Аюшиевна" w:date="2024-10-10T15:07:00Z"/>
                <w:rFonts w:ascii="Arial Narrow" w:eastAsia="MS Gothic" w:hAnsi="Arial Narrow" w:cs="Segoe UI Symbol"/>
                <w:sz w:val="18"/>
                <w:szCs w:val="18"/>
                <w:lang w:eastAsia="ru-RU"/>
              </w:rPr>
            </w:pPr>
          </w:p>
        </w:tc>
        <w:tc>
          <w:tcPr>
            <w:tcW w:w="334" w:type="dxa"/>
            <w:gridSpan w:val="5"/>
            <w:tcBorders>
              <w:bottom w:val="nil"/>
            </w:tcBorders>
            <w:shd w:val="clear" w:color="auto" w:fill="auto"/>
            <w:tcPrChange w:id="860" w:author="Ербахаева Бальжина Аюшиевна" w:date="2024-10-10T15:33:00Z">
              <w:tcPr>
                <w:tcW w:w="334" w:type="dxa"/>
                <w:gridSpan w:val="6"/>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61" w:author="Ербахаева Бальжина Аюшиевна" w:date="2024-10-10T15:07:00Z"/>
                <w:rFonts w:ascii="Arial Narrow" w:eastAsia="MS Gothic" w:hAnsi="Arial Narrow" w:cs="Segoe UI Symbol"/>
                <w:sz w:val="18"/>
                <w:szCs w:val="18"/>
                <w:lang w:eastAsia="ru-RU"/>
              </w:rPr>
            </w:pPr>
          </w:p>
        </w:tc>
        <w:tc>
          <w:tcPr>
            <w:tcW w:w="334" w:type="dxa"/>
            <w:gridSpan w:val="3"/>
            <w:tcBorders>
              <w:bottom w:val="nil"/>
            </w:tcBorders>
            <w:shd w:val="clear" w:color="auto" w:fill="auto"/>
            <w:tcPrChange w:id="862" w:author="Ербахаева Бальжина Аюшиевна" w:date="2024-10-10T15:33:00Z">
              <w:tcPr>
                <w:tcW w:w="334" w:type="dxa"/>
                <w:gridSpan w:val="4"/>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63" w:author="Ербахаева Бальжина Аюшиевна" w:date="2024-10-10T15:07:00Z"/>
                <w:rFonts w:ascii="Arial Narrow" w:eastAsia="MS Gothic" w:hAnsi="Arial Narrow" w:cs="Segoe UI Symbol"/>
                <w:sz w:val="18"/>
                <w:szCs w:val="18"/>
                <w:lang w:eastAsia="ru-RU"/>
              </w:rPr>
            </w:pPr>
          </w:p>
        </w:tc>
        <w:tc>
          <w:tcPr>
            <w:tcW w:w="236" w:type="dxa"/>
            <w:gridSpan w:val="5"/>
            <w:tcBorders>
              <w:bottom w:val="nil"/>
            </w:tcBorders>
            <w:shd w:val="clear" w:color="auto" w:fill="auto"/>
            <w:tcPrChange w:id="864" w:author="Ербахаева Бальжина Аюшиевна" w:date="2024-10-10T15:33:00Z">
              <w:tcPr>
                <w:tcW w:w="299"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65" w:author="Ербахаева Бальжина Аюшиевна" w:date="2024-10-10T15:07:00Z"/>
                <w:rFonts w:ascii="Arial Narrow" w:eastAsia="MS Gothic" w:hAnsi="Arial Narrow" w:cs="Segoe UI Symbol"/>
                <w:sz w:val="18"/>
                <w:szCs w:val="18"/>
                <w:lang w:eastAsia="ru-RU"/>
              </w:rPr>
            </w:pPr>
          </w:p>
        </w:tc>
      </w:tr>
      <w:tr w:rsidR="00374A84" w:rsidRPr="00917740" w:rsidDel="00C409A9" w:rsidTr="008B406E">
        <w:tblPrEx>
          <w:tblPrExChange w:id="866" w:author="Ербахаева Бальжина Аюшиевна" w:date="2024-10-10T15:33:00Z">
            <w:tblPrEx>
              <w:tblW w:w="10858" w:type="dxa"/>
            </w:tblPrEx>
          </w:tblPrExChange>
        </w:tblPrEx>
        <w:trPr>
          <w:gridBefore w:val="1"/>
          <w:trHeight w:val="97"/>
          <w:del w:id="867" w:author="Ербахаева Бальжина Аюшиевна" w:date="2024-10-10T15:07:00Z"/>
          <w:trPrChange w:id="868" w:author="Ербахаева Бальжина Аюшиевна" w:date="2024-10-10T15:33:00Z">
            <w:trPr>
              <w:gridBefore w:val="1"/>
              <w:gridAfter w:val="0"/>
              <w:trHeight w:val="97"/>
            </w:trPr>
          </w:trPrChange>
        </w:trPr>
        <w:tc>
          <w:tcPr>
            <w:tcW w:w="6914" w:type="dxa"/>
            <w:gridSpan w:val="65"/>
            <w:tcBorders>
              <w:bottom w:val="nil"/>
            </w:tcBorders>
            <w:shd w:val="clear" w:color="auto" w:fill="auto"/>
            <w:tcPrChange w:id="869" w:author="Ербахаева Бальжина Аюшиевна" w:date="2024-10-10T15:33:00Z">
              <w:tcPr>
                <w:tcW w:w="6879" w:type="dxa"/>
                <w:gridSpan w:val="68"/>
                <w:tcBorders>
                  <w:bottom w:val="nil"/>
                </w:tcBorders>
                <w:shd w:val="clear" w:color="auto" w:fill="auto"/>
              </w:tcPr>
            </w:tcPrChange>
          </w:tcPr>
          <w:p w:rsidR="00C409A9" w:rsidRPr="003A614A" w:rsidDel="00C409A9" w:rsidRDefault="00C409A9" w:rsidP="00C409A9">
            <w:pPr>
              <w:tabs>
                <w:tab w:val="left" w:pos="3399"/>
              </w:tabs>
              <w:spacing w:after="0" w:line="240" w:lineRule="auto"/>
              <w:ind w:right="-123"/>
              <w:rPr>
                <w:del w:id="870" w:author="Ербахаева Бальжина Аюшиевна" w:date="2024-10-10T15:07:00Z"/>
                <w:rFonts w:ascii="Arial Narrow" w:eastAsia="Times New Roman" w:hAnsi="Arial Narrow"/>
                <w:b/>
                <w:sz w:val="18"/>
                <w:szCs w:val="18"/>
                <w:lang w:eastAsia="ru-RU"/>
              </w:rPr>
            </w:pPr>
            <w:del w:id="871" w:author="Ербахаева Бальжина Аюшиевна" w:date="2024-10-10T15:07:00Z">
              <w:r w:rsidRPr="00917740" w:rsidDel="00C409A9">
                <w:rPr>
                  <w:rFonts w:ascii="Arial Narrow" w:eastAsia="Times New Roman" w:hAnsi="Arial Narrow"/>
                  <w:b/>
                  <w:sz w:val="18"/>
                  <w:szCs w:val="18"/>
                  <w:lang w:eastAsia="ru-RU"/>
                </w:rPr>
                <w:delText xml:space="preserve">Мобильный телефон </w:delText>
              </w:r>
              <w:r w:rsidDel="00C409A9">
                <w:rPr>
                  <w:rFonts w:ascii="Arial Narrow" w:eastAsia="Times New Roman" w:hAnsi="Arial Narrow"/>
                  <w:b/>
                  <w:sz w:val="18"/>
                  <w:szCs w:val="18"/>
                  <w:lang w:eastAsia="ru-RU"/>
                </w:rPr>
                <w:delText>Держателя</w:delText>
              </w:r>
              <w:r w:rsidRPr="00917740" w:rsidDel="00C409A9">
                <w:rPr>
                  <w:rFonts w:ascii="Arial Narrow" w:eastAsia="Times New Roman" w:hAnsi="Arial Narrow"/>
                  <w:b/>
                  <w:sz w:val="18"/>
                  <w:szCs w:val="18"/>
                  <w:lang w:eastAsia="ru-RU"/>
                </w:rPr>
                <w:delText xml:space="preserve"> (для 3-D паролей)</w:delText>
              </w:r>
              <w:r w:rsidRPr="00917740" w:rsidDel="00C409A9">
                <w:rPr>
                  <w:rFonts w:ascii="Arial Narrow" w:eastAsia="Times New Roman" w:hAnsi="Arial Narrow"/>
                  <w:sz w:val="18"/>
                  <w:szCs w:val="18"/>
                  <w:lang w:eastAsia="ru-RU"/>
                </w:rPr>
                <w:delText xml:space="preserve"> </w:delText>
              </w:r>
              <w:r w:rsidRPr="00917740" w:rsidDel="00C409A9">
                <w:rPr>
                  <w:rFonts w:ascii="Arial Narrow" w:eastAsia="Times New Roman" w:hAnsi="Arial Narrow"/>
                  <w:sz w:val="18"/>
                  <w:szCs w:val="18"/>
                  <w:vertAlign w:val="superscript"/>
                  <w:lang w:eastAsia="ru-RU"/>
                </w:rPr>
                <w:footnoteReference w:id="28"/>
              </w:r>
              <w:r w:rsidRPr="00917740" w:rsidDel="00C409A9">
                <w:rPr>
                  <w:rFonts w:ascii="Arial Narrow" w:eastAsia="Times New Roman" w:hAnsi="Arial Narrow"/>
                  <w:sz w:val="24"/>
                  <w:szCs w:val="24"/>
                  <w:vertAlign w:val="superscript"/>
                  <w:lang w:eastAsia="ru-RU"/>
                </w:rPr>
                <w:delText xml:space="preserve"> </w:delText>
              </w:r>
              <w:r w:rsidRPr="00917740" w:rsidDel="00C409A9">
                <w:rPr>
                  <w:rFonts w:ascii="Arial Narrow" w:eastAsia="Times New Roman" w:hAnsi="Arial Narrow"/>
                  <w:sz w:val="18"/>
                  <w:szCs w:val="18"/>
                  <w:lang w:eastAsia="ru-RU"/>
                </w:rPr>
                <w:delText>(обязательное заполнение):</w:delText>
              </w:r>
            </w:del>
          </w:p>
        </w:tc>
        <w:tc>
          <w:tcPr>
            <w:tcW w:w="334" w:type="dxa"/>
            <w:gridSpan w:val="8"/>
            <w:tcBorders>
              <w:bottom w:val="nil"/>
            </w:tcBorders>
            <w:shd w:val="clear" w:color="auto" w:fill="auto"/>
            <w:tcPrChange w:id="874" w:author="Ербахаева Бальжина Аюшиевна" w:date="2024-10-10T15:33:00Z">
              <w:tcPr>
                <w:tcW w:w="334" w:type="dxa"/>
                <w:gridSpan w:val="8"/>
                <w:tcBorders>
                  <w:bottom w:val="nil"/>
                </w:tcBorders>
                <w:shd w:val="clear" w:color="auto" w:fill="auto"/>
              </w:tcPr>
            </w:tcPrChange>
          </w:tcPr>
          <w:p w:rsidR="00C409A9" w:rsidRPr="002B18EF" w:rsidDel="00C409A9" w:rsidRDefault="00C409A9" w:rsidP="00C409A9">
            <w:pPr>
              <w:tabs>
                <w:tab w:val="left" w:pos="3399"/>
              </w:tabs>
              <w:spacing w:after="0" w:line="240" w:lineRule="auto"/>
              <w:ind w:right="517" w:hanging="46"/>
              <w:rPr>
                <w:del w:id="875" w:author="Ербахаева Бальжина Аюшиевна" w:date="2024-10-10T15:07:00Z"/>
                <w:rFonts w:ascii="Arial Narrow" w:eastAsia="MS Gothic" w:hAnsi="Arial Narrow" w:cs="Segoe UI Symbol"/>
                <w:sz w:val="18"/>
                <w:szCs w:val="18"/>
                <w:lang w:val="en-US" w:eastAsia="ru-RU"/>
              </w:rPr>
            </w:pPr>
            <w:del w:id="876" w:author="Ербахаева Бальжина Аюшиевна" w:date="2024-10-10T15:07:00Z">
              <w:r w:rsidDel="00C409A9">
                <w:rPr>
                  <w:rFonts w:ascii="Arial Narrow" w:eastAsia="MS Gothic" w:hAnsi="Arial Narrow" w:cs="Segoe UI Symbol"/>
                  <w:sz w:val="18"/>
                  <w:szCs w:val="18"/>
                  <w:lang w:val="en-US" w:eastAsia="ru-RU"/>
                </w:rPr>
                <w:delText>+</w:delText>
              </w:r>
            </w:del>
          </w:p>
        </w:tc>
        <w:tc>
          <w:tcPr>
            <w:tcW w:w="334" w:type="dxa"/>
            <w:gridSpan w:val="7"/>
            <w:tcBorders>
              <w:bottom w:val="nil"/>
            </w:tcBorders>
            <w:shd w:val="clear" w:color="auto" w:fill="auto"/>
            <w:tcPrChange w:id="877" w:author="Ербахаева Бальжина Аюшиевна" w:date="2024-10-10T15:33:00Z">
              <w:tcPr>
                <w:tcW w:w="334" w:type="dxa"/>
                <w:gridSpan w:val="8"/>
                <w:tcBorders>
                  <w:bottom w:val="nil"/>
                </w:tcBorders>
                <w:shd w:val="clear" w:color="auto" w:fill="auto"/>
              </w:tcPr>
            </w:tcPrChange>
          </w:tcPr>
          <w:p w:rsidR="00C409A9" w:rsidRPr="002B18EF" w:rsidDel="00C409A9" w:rsidRDefault="00C409A9" w:rsidP="00C409A9">
            <w:pPr>
              <w:tabs>
                <w:tab w:val="left" w:pos="3399"/>
              </w:tabs>
              <w:spacing w:after="0" w:line="240" w:lineRule="auto"/>
              <w:ind w:right="517" w:hanging="46"/>
              <w:rPr>
                <w:del w:id="878" w:author="Ербахаева Бальжина Аюшиевна" w:date="2024-10-10T15:07:00Z"/>
                <w:rFonts w:ascii="Arial Narrow" w:eastAsia="MS Gothic" w:hAnsi="Arial Narrow" w:cs="Segoe UI Symbol"/>
                <w:sz w:val="18"/>
                <w:szCs w:val="18"/>
                <w:lang w:val="en-US" w:eastAsia="ru-RU"/>
              </w:rPr>
            </w:pPr>
            <w:del w:id="879" w:author="Ербахаева Бальжина Аюшиевна" w:date="2024-10-10T15:07:00Z">
              <w:r w:rsidDel="00C409A9">
                <w:rPr>
                  <w:rFonts w:ascii="Arial Narrow" w:eastAsia="MS Gothic" w:hAnsi="Arial Narrow" w:cs="Segoe UI Symbol"/>
                  <w:sz w:val="18"/>
                  <w:szCs w:val="18"/>
                  <w:lang w:val="en-US" w:eastAsia="ru-RU"/>
                </w:rPr>
                <w:delText>7</w:delText>
              </w:r>
            </w:del>
          </w:p>
        </w:tc>
        <w:tc>
          <w:tcPr>
            <w:tcW w:w="334" w:type="dxa"/>
            <w:gridSpan w:val="6"/>
            <w:tcBorders>
              <w:bottom w:val="nil"/>
            </w:tcBorders>
            <w:shd w:val="clear" w:color="auto" w:fill="auto"/>
            <w:tcPrChange w:id="880"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81"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82"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83"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84"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85" w:author="Ербахаева Бальжина Аюшиевна" w:date="2024-10-10T15:07:00Z"/>
                <w:rFonts w:ascii="Arial Narrow" w:eastAsia="MS Gothic" w:hAnsi="Arial Narrow" w:cs="Segoe UI Symbol"/>
                <w:sz w:val="18"/>
                <w:szCs w:val="18"/>
                <w:lang w:eastAsia="ru-RU"/>
              </w:rPr>
            </w:pPr>
          </w:p>
        </w:tc>
        <w:tc>
          <w:tcPr>
            <w:tcW w:w="335" w:type="dxa"/>
            <w:gridSpan w:val="6"/>
            <w:tcBorders>
              <w:bottom w:val="nil"/>
            </w:tcBorders>
            <w:shd w:val="clear" w:color="auto" w:fill="auto"/>
            <w:tcPrChange w:id="886" w:author="Ербахаева Бальжина Аюшиевна" w:date="2024-10-10T15:33:00Z">
              <w:tcPr>
                <w:tcW w:w="335"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87"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88"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89"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90"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91" w:author="Ербахаева Бальжина Аюшиевна" w:date="2024-10-10T15:07:00Z"/>
                <w:rFonts w:ascii="Arial Narrow" w:eastAsia="MS Gothic" w:hAnsi="Arial Narrow" w:cs="Segoe UI Symbol"/>
                <w:sz w:val="18"/>
                <w:szCs w:val="18"/>
                <w:lang w:eastAsia="ru-RU"/>
              </w:rPr>
            </w:pPr>
          </w:p>
        </w:tc>
        <w:tc>
          <w:tcPr>
            <w:tcW w:w="334" w:type="dxa"/>
            <w:gridSpan w:val="6"/>
            <w:tcBorders>
              <w:bottom w:val="nil"/>
            </w:tcBorders>
            <w:shd w:val="clear" w:color="auto" w:fill="auto"/>
            <w:tcPrChange w:id="892" w:author="Ербахаева Бальжина Аюшиевна" w:date="2024-10-10T15:33:00Z">
              <w:tcPr>
                <w:tcW w:w="334"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93" w:author="Ербахаева Бальжина Аюшиевна" w:date="2024-10-10T15:07:00Z"/>
                <w:rFonts w:ascii="Arial Narrow" w:eastAsia="MS Gothic" w:hAnsi="Arial Narrow" w:cs="Segoe UI Symbol"/>
                <w:sz w:val="18"/>
                <w:szCs w:val="18"/>
                <w:lang w:eastAsia="ru-RU"/>
              </w:rPr>
            </w:pPr>
          </w:p>
        </w:tc>
        <w:tc>
          <w:tcPr>
            <w:tcW w:w="334" w:type="dxa"/>
            <w:gridSpan w:val="5"/>
            <w:tcBorders>
              <w:bottom w:val="nil"/>
            </w:tcBorders>
            <w:shd w:val="clear" w:color="auto" w:fill="auto"/>
            <w:tcPrChange w:id="894" w:author="Ербахаева Бальжина Аюшиевна" w:date="2024-10-10T15:33:00Z">
              <w:tcPr>
                <w:tcW w:w="334" w:type="dxa"/>
                <w:gridSpan w:val="6"/>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95" w:author="Ербахаева Бальжина Аюшиевна" w:date="2024-10-10T15:07:00Z"/>
                <w:rFonts w:ascii="Arial Narrow" w:eastAsia="MS Gothic" w:hAnsi="Arial Narrow" w:cs="Segoe UI Symbol"/>
                <w:sz w:val="18"/>
                <w:szCs w:val="18"/>
                <w:lang w:eastAsia="ru-RU"/>
              </w:rPr>
            </w:pPr>
          </w:p>
        </w:tc>
        <w:tc>
          <w:tcPr>
            <w:tcW w:w="334" w:type="dxa"/>
            <w:gridSpan w:val="3"/>
            <w:tcBorders>
              <w:bottom w:val="nil"/>
            </w:tcBorders>
            <w:shd w:val="clear" w:color="auto" w:fill="auto"/>
            <w:tcPrChange w:id="896" w:author="Ербахаева Бальжина Аюшиевна" w:date="2024-10-10T15:33:00Z">
              <w:tcPr>
                <w:tcW w:w="334" w:type="dxa"/>
                <w:gridSpan w:val="4"/>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97" w:author="Ербахаева Бальжина Аюшиевна" w:date="2024-10-10T15:07:00Z"/>
                <w:rFonts w:ascii="Arial Narrow" w:eastAsia="MS Gothic" w:hAnsi="Arial Narrow" w:cs="Segoe UI Symbol"/>
                <w:sz w:val="18"/>
                <w:szCs w:val="18"/>
                <w:lang w:eastAsia="ru-RU"/>
              </w:rPr>
            </w:pPr>
          </w:p>
        </w:tc>
        <w:tc>
          <w:tcPr>
            <w:tcW w:w="236" w:type="dxa"/>
            <w:gridSpan w:val="5"/>
            <w:tcBorders>
              <w:bottom w:val="nil"/>
            </w:tcBorders>
            <w:shd w:val="clear" w:color="auto" w:fill="auto"/>
            <w:tcPrChange w:id="898" w:author="Ербахаева Бальжина Аюшиевна" w:date="2024-10-10T15:33:00Z">
              <w:tcPr>
                <w:tcW w:w="299" w:type="dxa"/>
                <w:gridSpan w:val="7"/>
                <w:tcBorders>
                  <w:bottom w:val="nil"/>
                </w:tcBorders>
                <w:shd w:val="clear" w:color="auto" w:fill="auto"/>
              </w:tcPr>
            </w:tcPrChange>
          </w:tcPr>
          <w:p w:rsidR="00C409A9" w:rsidRPr="00917740" w:rsidDel="00C409A9" w:rsidRDefault="00C409A9" w:rsidP="00C409A9">
            <w:pPr>
              <w:tabs>
                <w:tab w:val="left" w:pos="3399"/>
              </w:tabs>
              <w:spacing w:after="0" w:line="240" w:lineRule="auto"/>
              <w:ind w:right="517" w:hanging="46"/>
              <w:rPr>
                <w:del w:id="899" w:author="Ербахаева Бальжина Аюшиевна" w:date="2024-10-10T15:07:00Z"/>
                <w:rFonts w:ascii="Arial Narrow" w:eastAsia="MS Gothic" w:hAnsi="Arial Narrow" w:cs="Segoe UI Symbol"/>
                <w:sz w:val="18"/>
                <w:szCs w:val="18"/>
                <w:lang w:eastAsia="ru-RU"/>
              </w:rPr>
            </w:pPr>
          </w:p>
        </w:tc>
      </w:tr>
      <w:tr w:rsidR="00374A84" w:rsidRPr="00917740" w:rsidTr="008B406E">
        <w:trPr>
          <w:gridBefore w:val="1"/>
          <w:gridAfter w:val="2"/>
          <w:trHeight w:val="97"/>
          <w:trPrChange w:id="900"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901" w:author="Ербахаева Бальжина Аюшиевна" w:date="2024-10-10T15:33:00Z">
              <w:tcPr>
                <w:tcW w:w="10863" w:type="dxa"/>
                <w:gridSpan w:val="152"/>
                <w:tcBorders>
                  <w:bottom w:val="nil"/>
                </w:tcBorders>
                <w:shd w:val="clear" w:color="auto" w:fill="D0CECE"/>
              </w:tcPr>
            </w:tcPrChange>
          </w:tcPr>
          <w:p w:rsidR="00C409A9" w:rsidRDefault="00C409A9" w:rsidP="00C409A9">
            <w:pPr>
              <w:pStyle w:val="ae"/>
              <w:tabs>
                <w:tab w:val="left" w:pos="322"/>
              </w:tabs>
              <w:spacing w:after="0"/>
              <w:ind w:left="0"/>
              <w:jc w:val="center"/>
              <w:rPr>
                <w:ins w:id="902" w:author="Ербахаева Бальжина Аюшиевна" w:date="2024-10-10T15:15:00Z"/>
                <w:rFonts w:ascii="Arial Narrow" w:hAnsi="Arial Narrow"/>
                <w:b/>
                <w:sz w:val="18"/>
                <w:szCs w:val="18"/>
              </w:rPr>
            </w:pPr>
          </w:p>
          <w:p w:rsidR="00C409A9" w:rsidRPr="00917740" w:rsidRDefault="00C409A9" w:rsidP="00C409A9">
            <w:pPr>
              <w:pStyle w:val="ae"/>
              <w:tabs>
                <w:tab w:val="left" w:pos="322"/>
              </w:tabs>
              <w:spacing w:after="0"/>
              <w:ind w:left="0"/>
              <w:jc w:val="center"/>
              <w:rPr>
                <w:rFonts w:ascii="Arial Narrow" w:eastAsia="MS Gothic" w:hAnsi="Arial Narrow" w:cs="Segoe UI Symbol"/>
                <w:sz w:val="18"/>
                <w:szCs w:val="18"/>
                <w:lang w:eastAsia="ru-RU"/>
              </w:rPr>
            </w:pPr>
            <w:r>
              <w:rPr>
                <w:rFonts w:ascii="Arial Narrow" w:hAnsi="Arial Narrow"/>
                <w:b/>
                <w:sz w:val="18"/>
                <w:szCs w:val="18"/>
              </w:rPr>
              <w:t xml:space="preserve">6.   </w:t>
            </w:r>
            <w:r w:rsidRPr="002957A3">
              <w:rPr>
                <w:rFonts w:ascii="Arial Narrow" w:hAnsi="Arial Narrow"/>
                <w:b/>
                <w:sz w:val="18"/>
                <w:szCs w:val="18"/>
              </w:rPr>
              <w:t>ДИСТАНЦИОННОЕ БАНКОВСКОЕ ОБСЛУЖИВАНИЕ</w:t>
            </w:r>
          </w:p>
        </w:tc>
      </w:tr>
      <w:tr w:rsidR="00374A84" w:rsidRPr="00917740" w:rsidTr="008B406E">
        <w:trPr>
          <w:gridBefore w:val="1"/>
          <w:gridAfter w:val="2"/>
          <w:trHeight w:val="97"/>
          <w:trPrChange w:id="903"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04" w:author="Ербахаева Бальжина Аюшиевна" w:date="2024-10-10T15:33:00Z">
              <w:tcPr>
                <w:tcW w:w="10863" w:type="dxa"/>
                <w:gridSpan w:val="152"/>
                <w:tcBorders>
                  <w:bottom w:val="nil"/>
                </w:tcBorders>
                <w:shd w:val="clear" w:color="auto" w:fill="auto"/>
              </w:tcPr>
            </w:tcPrChange>
          </w:tcPr>
          <w:p w:rsidR="00C409A9" w:rsidRPr="002957A3" w:rsidRDefault="00C409A9" w:rsidP="00C409A9">
            <w:pPr>
              <w:spacing w:after="0"/>
              <w:jc w:val="both"/>
              <w:rPr>
                <w:rFonts w:ascii="Arial Narrow" w:hAnsi="Arial Narrow"/>
                <w:b/>
                <w:sz w:val="18"/>
                <w:szCs w:val="18"/>
              </w:rPr>
            </w:pPr>
            <w:r w:rsidRPr="003A6BEC">
              <w:rPr>
                <w:rFonts w:ascii="Arial Narrow" w:hAnsi="Arial Narrow" w:cs="Helv"/>
                <w:i/>
                <w:iCs/>
                <w:sz w:val="18"/>
                <w:szCs w:val="18"/>
              </w:rPr>
              <w:t xml:space="preserve">Для осуществления дистанционного банковского обслуживания (далее - ДБО) на условиях Единого сервисного договора по договору ДБО (при выборе одного из сервисов - заполняется Приложение </w:t>
            </w:r>
            <w:r>
              <w:rPr>
                <w:rFonts w:ascii="Arial Narrow" w:hAnsi="Arial Narrow" w:cs="Helv"/>
                <w:i/>
                <w:iCs/>
                <w:sz w:val="18"/>
                <w:szCs w:val="18"/>
              </w:rPr>
              <w:t xml:space="preserve">1 </w:t>
            </w:r>
            <w:r w:rsidRPr="003A6BEC">
              <w:rPr>
                <w:rFonts w:ascii="Arial Narrow" w:hAnsi="Arial Narrow" w:cs="Helv"/>
                <w:i/>
                <w:iCs/>
                <w:sz w:val="18"/>
                <w:szCs w:val="18"/>
              </w:rPr>
              <w:t>к настоящему заявлению)</w:t>
            </w:r>
          </w:p>
        </w:tc>
      </w:tr>
      <w:tr w:rsidR="00374A84" w:rsidRPr="00B632E5" w:rsidTr="008B406E">
        <w:trPr>
          <w:gridBefore w:val="1"/>
          <w:gridAfter w:val="2"/>
          <w:trHeight w:val="97"/>
          <w:trPrChange w:id="905"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06" w:author="Ербахаева Бальжина Аюшиевна" w:date="2024-10-10T15:33:00Z">
              <w:tcPr>
                <w:tcW w:w="10863" w:type="dxa"/>
                <w:gridSpan w:val="152"/>
                <w:tcBorders>
                  <w:bottom w:val="nil"/>
                </w:tcBorders>
                <w:shd w:val="clear" w:color="auto" w:fill="auto"/>
              </w:tcPr>
            </w:tcPrChange>
          </w:tcPr>
          <w:p w:rsidR="00C409A9" w:rsidRPr="005F388A" w:rsidRDefault="00C409A9" w:rsidP="00C409A9">
            <w:pPr>
              <w:spacing w:after="0"/>
              <w:jc w:val="both"/>
              <w:rPr>
                <w:rFonts w:ascii="Arial Narrow" w:hAnsi="Arial Narrow" w:cs="Helv"/>
                <w:i/>
                <w:iCs/>
                <w:sz w:val="18"/>
                <w:szCs w:val="18"/>
              </w:rPr>
            </w:pPr>
            <w:r w:rsidRPr="005F388A">
              <w:rPr>
                <w:rFonts w:ascii="Arial Narrow" w:hAnsi="Arial Narrow" w:cs="Helv"/>
                <w:i/>
                <w:iCs/>
                <w:sz w:val="18"/>
                <w:szCs w:val="18"/>
              </w:rPr>
              <w:lastRenderedPageBreak/>
              <w:t>6.1.</w:t>
            </w:r>
            <w:r w:rsidRPr="00B632E5">
              <w:rPr>
                <w:rFonts w:ascii="Arial Narrow" w:eastAsia="MS Gothic" w:hAnsi="Arial Narrow"/>
                <w:sz w:val="18"/>
                <w:szCs w:val="18"/>
                <w:lang w:eastAsia="ru-RU"/>
              </w:rPr>
              <w:t xml:space="preserve"> </w:t>
            </w:r>
            <w:r w:rsidRPr="00B632E5">
              <w:rPr>
                <w:rFonts w:ascii="Segoe UI Symbol" w:eastAsia="MS Gothic" w:hAnsi="Segoe UI Symbol" w:cs="Segoe UI Symbol"/>
                <w:sz w:val="18"/>
                <w:szCs w:val="18"/>
                <w:lang w:eastAsia="ru-RU"/>
              </w:rPr>
              <w:t>☐</w:t>
            </w:r>
            <w:r w:rsidRPr="00B632E5">
              <w:rPr>
                <w:rFonts w:ascii="Arial Narrow" w:eastAsia="MS Gothic" w:hAnsi="Arial Narrow"/>
                <w:sz w:val="18"/>
                <w:szCs w:val="18"/>
                <w:lang w:eastAsia="ru-RU"/>
              </w:rPr>
              <w:t xml:space="preserve"> </w:t>
            </w:r>
            <w:r w:rsidRPr="005F388A">
              <w:rPr>
                <w:rFonts w:ascii="Arial Narrow" w:hAnsi="Arial Narrow" w:cs="Helv"/>
                <w:b/>
                <w:i/>
                <w:iCs/>
                <w:sz w:val="18"/>
                <w:szCs w:val="18"/>
              </w:rPr>
              <w:t>Присоединяемся/присоединяюсь к Условиям дистанционного банковского обслуживания клиента в АО «Россельхозбанк» с использованием системы «Банк-Клиент»/«Интернет-Клиент» и просим/прошу осуществлять ДБО с использованием системы:</w:t>
            </w:r>
          </w:p>
        </w:tc>
      </w:tr>
      <w:tr w:rsidR="00374A84" w:rsidRPr="00B632E5" w:rsidTr="008B406E">
        <w:trPr>
          <w:gridBefore w:val="1"/>
          <w:gridAfter w:val="2"/>
          <w:trHeight w:val="97"/>
          <w:trPrChange w:id="907" w:author="Ербахаева Бальжина Аюшиевна" w:date="2024-10-10T15:33:00Z">
            <w:trPr>
              <w:gridBefore w:val="1"/>
              <w:gridAfter w:val="2"/>
              <w:trHeight w:val="97"/>
            </w:trPr>
          </w:trPrChange>
        </w:trPr>
        <w:tc>
          <w:tcPr>
            <w:tcW w:w="4775" w:type="dxa"/>
            <w:gridSpan w:val="33"/>
            <w:tcBorders>
              <w:bottom w:val="nil"/>
            </w:tcBorders>
            <w:shd w:val="clear" w:color="auto" w:fill="auto"/>
            <w:tcPrChange w:id="908" w:author="Ербахаева Бальжина Аюшиевна" w:date="2024-10-10T15:33:00Z">
              <w:tcPr>
                <w:tcW w:w="4750" w:type="dxa"/>
                <w:gridSpan w:val="33"/>
                <w:tcBorders>
                  <w:bottom w:val="nil"/>
                </w:tcBorders>
                <w:shd w:val="clear" w:color="auto" w:fill="auto"/>
              </w:tcPr>
            </w:tcPrChange>
          </w:tcPr>
          <w:p w:rsidR="00C409A9" w:rsidRPr="005F388A" w:rsidRDefault="00C409A9" w:rsidP="00C409A9">
            <w:pPr>
              <w:spacing w:after="0"/>
              <w:rPr>
                <w:rFonts w:ascii="Arial Narrow" w:hAnsi="Arial Narrow" w:cs="Helv"/>
                <w:i/>
                <w:iCs/>
                <w:sz w:val="18"/>
                <w:szCs w:val="18"/>
              </w:rPr>
            </w:pPr>
            <w:r w:rsidRPr="00B632E5">
              <w:rPr>
                <w:rFonts w:ascii="Segoe UI Symbol" w:eastAsia="MS Gothic" w:hAnsi="Segoe UI Symbol" w:cs="Segoe UI Symbol"/>
                <w:sz w:val="18"/>
                <w:szCs w:val="18"/>
                <w:lang w:eastAsia="ru-RU"/>
              </w:rPr>
              <w:t>☐</w:t>
            </w:r>
            <w:r w:rsidRPr="00B632E5">
              <w:rPr>
                <w:rFonts w:ascii="Arial Narrow" w:eastAsia="MS Gothic" w:hAnsi="Arial Narrow"/>
                <w:sz w:val="18"/>
                <w:szCs w:val="18"/>
                <w:lang w:eastAsia="ru-RU"/>
              </w:rPr>
              <w:t xml:space="preserve"> </w:t>
            </w:r>
            <w:r w:rsidRPr="005F388A">
              <w:rPr>
                <w:rFonts w:ascii="Arial Narrow" w:eastAsia="Times New Roman" w:hAnsi="Arial Narrow"/>
                <w:sz w:val="18"/>
                <w:szCs w:val="18"/>
                <w:lang w:eastAsia="ru-RU"/>
              </w:rPr>
              <w:t xml:space="preserve">  «Банк-Клиент»</w:t>
            </w:r>
            <w:r w:rsidRPr="005F388A">
              <w:rPr>
                <w:rStyle w:val="a6"/>
                <w:rFonts w:ascii="Arial Narrow" w:eastAsia="Times New Roman" w:hAnsi="Arial Narrow"/>
                <w:sz w:val="18"/>
                <w:szCs w:val="18"/>
                <w:lang w:eastAsia="ru-RU"/>
              </w:rPr>
              <w:footnoteReference w:id="29"/>
            </w:r>
            <w:r w:rsidRPr="005F388A">
              <w:rPr>
                <w:rFonts w:ascii="Arial Narrow" w:eastAsia="Times New Roman" w:hAnsi="Arial Narrow"/>
                <w:sz w:val="18"/>
                <w:szCs w:val="18"/>
                <w:lang w:eastAsia="ru-RU"/>
              </w:rPr>
              <w:t xml:space="preserve">  </w:t>
            </w:r>
          </w:p>
        </w:tc>
        <w:tc>
          <w:tcPr>
            <w:tcW w:w="6027" w:type="dxa"/>
            <w:gridSpan w:val="100"/>
            <w:tcBorders>
              <w:bottom w:val="nil"/>
            </w:tcBorders>
            <w:shd w:val="clear" w:color="auto" w:fill="auto"/>
            <w:tcPrChange w:id="909" w:author="Ербахаева Бальжина Аюшиевна" w:date="2024-10-10T15:33:00Z">
              <w:tcPr>
                <w:tcW w:w="6113" w:type="dxa"/>
                <w:gridSpan w:val="119"/>
                <w:tcBorders>
                  <w:bottom w:val="nil"/>
                </w:tcBorders>
                <w:shd w:val="clear" w:color="auto" w:fill="auto"/>
              </w:tcPr>
            </w:tcPrChange>
          </w:tcPr>
          <w:p w:rsidR="00C409A9" w:rsidRPr="005F388A" w:rsidRDefault="00C409A9" w:rsidP="00C409A9">
            <w:pPr>
              <w:spacing w:after="0"/>
              <w:rPr>
                <w:rFonts w:ascii="Arial Narrow" w:hAnsi="Arial Narrow" w:cs="Helv"/>
                <w:i/>
                <w:iCs/>
                <w:sz w:val="18"/>
                <w:szCs w:val="18"/>
              </w:rPr>
            </w:pPr>
            <w:r w:rsidRPr="00B632E5">
              <w:rPr>
                <w:rFonts w:ascii="Segoe UI Symbol" w:eastAsia="MS Gothic" w:hAnsi="Segoe UI Symbol" w:cs="Segoe UI Symbol"/>
                <w:sz w:val="18"/>
                <w:szCs w:val="18"/>
                <w:lang w:eastAsia="ru-RU"/>
              </w:rPr>
              <w:t>☐</w:t>
            </w:r>
            <w:r w:rsidRPr="00B632E5">
              <w:rPr>
                <w:rFonts w:ascii="Arial Narrow" w:eastAsia="MS Gothic" w:hAnsi="Arial Narrow"/>
                <w:sz w:val="18"/>
                <w:szCs w:val="18"/>
                <w:lang w:eastAsia="ru-RU"/>
              </w:rPr>
              <w:t xml:space="preserve"> </w:t>
            </w:r>
            <w:r w:rsidRPr="005F388A">
              <w:rPr>
                <w:rFonts w:ascii="Arial Narrow" w:eastAsia="Times New Roman" w:hAnsi="Arial Narrow"/>
                <w:sz w:val="18"/>
                <w:szCs w:val="18"/>
                <w:lang w:eastAsia="ru-RU"/>
              </w:rPr>
              <w:t xml:space="preserve">  «Интернет-Клиент»</w:t>
            </w:r>
            <w:r w:rsidRPr="005F388A">
              <w:rPr>
                <w:rStyle w:val="a6"/>
                <w:rFonts w:ascii="Arial Narrow" w:eastAsia="Times New Roman" w:hAnsi="Arial Narrow"/>
                <w:sz w:val="18"/>
                <w:szCs w:val="18"/>
                <w:lang w:eastAsia="ru-RU"/>
              </w:rPr>
              <w:footnoteReference w:id="30"/>
            </w:r>
            <w:r w:rsidRPr="005F388A">
              <w:rPr>
                <w:rFonts w:ascii="Arial Narrow" w:eastAsia="Times New Roman" w:hAnsi="Arial Narrow"/>
                <w:sz w:val="18"/>
                <w:szCs w:val="18"/>
                <w:lang w:eastAsia="ru-RU"/>
              </w:rPr>
              <w:t xml:space="preserve">  </w:t>
            </w:r>
          </w:p>
        </w:tc>
      </w:tr>
      <w:tr w:rsidR="00374A84" w:rsidRPr="00B632E5" w:rsidTr="008B406E">
        <w:trPr>
          <w:gridBefore w:val="1"/>
          <w:gridAfter w:val="2"/>
          <w:trHeight w:val="97"/>
          <w:trPrChange w:id="910"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11" w:author="Ербахаева Бальжина Аюшиевна" w:date="2024-10-10T15:33:00Z">
              <w:tcPr>
                <w:tcW w:w="10863" w:type="dxa"/>
                <w:gridSpan w:val="152"/>
                <w:tcBorders>
                  <w:bottom w:val="nil"/>
                </w:tcBorders>
                <w:shd w:val="clear" w:color="auto" w:fill="auto"/>
              </w:tcPr>
            </w:tcPrChange>
          </w:tcPr>
          <w:p w:rsidR="00C409A9" w:rsidRPr="00B632E5" w:rsidRDefault="00C409A9" w:rsidP="00C409A9">
            <w:pPr>
              <w:spacing w:after="0"/>
              <w:jc w:val="both"/>
              <w:rPr>
                <w:rFonts w:ascii="Arial Narrow" w:eastAsia="MS Gothic" w:hAnsi="Arial Narrow"/>
                <w:sz w:val="18"/>
                <w:szCs w:val="18"/>
                <w:lang w:eastAsia="ru-RU"/>
              </w:rPr>
            </w:pPr>
            <w:r w:rsidRPr="00B632E5">
              <w:rPr>
                <w:rFonts w:ascii="Arial Narrow" w:hAnsi="Arial Narrow"/>
                <w:i/>
                <w:sz w:val="18"/>
                <w:szCs w:val="18"/>
              </w:rPr>
              <w:t xml:space="preserve">6.2. </w:t>
            </w:r>
            <w:r w:rsidRPr="00B632E5">
              <w:rPr>
                <w:rFonts w:ascii="Segoe UI Symbol" w:eastAsia="MS Gothic" w:hAnsi="Segoe UI Symbol" w:cs="Segoe UI Symbol"/>
                <w:sz w:val="18"/>
                <w:szCs w:val="18"/>
              </w:rPr>
              <w:t>☐</w:t>
            </w:r>
            <w:r w:rsidRPr="00B632E5">
              <w:rPr>
                <w:rFonts w:ascii="Arial Narrow" w:hAnsi="Arial Narrow"/>
                <w:sz w:val="18"/>
                <w:szCs w:val="18"/>
              </w:rPr>
              <w:t xml:space="preserve"> </w:t>
            </w:r>
            <w:r w:rsidRPr="005F388A">
              <w:rPr>
                <w:rFonts w:ascii="Arial Narrow" w:hAnsi="Arial Narrow"/>
                <w:b/>
                <w:i/>
                <w:sz w:val="18"/>
                <w:szCs w:val="18"/>
              </w:rPr>
              <w:t xml:space="preserve">Присоединяемся/присоединяюсь к Условиям дистанционного банковского обслуживания юридических лиц и индивидуальных предпринимателей в АО «Россельхозбанк» с использованием </w:t>
            </w:r>
            <w:r w:rsidRPr="00FB0F52">
              <w:rPr>
                <w:rFonts w:ascii="Arial Narrow" w:hAnsi="Arial Narrow"/>
                <w:b/>
                <w:i/>
                <w:sz w:val="18"/>
                <w:szCs w:val="18"/>
              </w:rPr>
              <w:t>информационной системы «Цифровой канал обслуживания юридических лиц «Свой бизнес»</w:t>
            </w:r>
            <w:r w:rsidRPr="005F388A">
              <w:rPr>
                <w:rFonts w:ascii="Arial Narrow" w:hAnsi="Arial Narrow"/>
                <w:i/>
                <w:sz w:val="18"/>
                <w:szCs w:val="18"/>
                <w:vertAlign w:val="superscript"/>
              </w:rPr>
              <w:t xml:space="preserve"> </w:t>
            </w:r>
            <w:r w:rsidRPr="005F388A">
              <w:rPr>
                <w:rFonts w:ascii="Arial Narrow" w:hAnsi="Arial Narrow"/>
                <w:i/>
                <w:sz w:val="18"/>
                <w:szCs w:val="18"/>
                <w:vertAlign w:val="superscript"/>
              </w:rPr>
              <w:footnoteReference w:id="31"/>
            </w:r>
          </w:p>
        </w:tc>
      </w:tr>
      <w:tr w:rsidR="00374A84" w:rsidRPr="00B632E5" w:rsidTr="008B406E">
        <w:trPr>
          <w:gridBefore w:val="1"/>
          <w:gridAfter w:val="2"/>
          <w:trHeight w:val="97"/>
          <w:trPrChange w:id="912"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913" w:author="Ербахаева Бальжина Аюшиевна" w:date="2024-10-10T15:33:00Z">
              <w:tcPr>
                <w:tcW w:w="10863" w:type="dxa"/>
                <w:gridSpan w:val="152"/>
                <w:tcBorders>
                  <w:bottom w:val="nil"/>
                </w:tcBorders>
                <w:shd w:val="clear" w:color="auto" w:fill="D0CECE"/>
              </w:tcPr>
            </w:tcPrChange>
          </w:tcPr>
          <w:p w:rsidR="00C409A9" w:rsidRPr="00B632E5" w:rsidRDefault="00C409A9" w:rsidP="00C409A9">
            <w:pPr>
              <w:pStyle w:val="ae"/>
              <w:tabs>
                <w:tab w:val="left" w:pos="322"/>
              </w:tabs>
              <w:spacing w:after="0"/>
              <w:ind w:left="0"/>
              <w:jc w:val="center"/>
              <w:rPr>
                <w:rFonts w:ascii="Arial Narrow" w:hAnsi="Arial Narrow"/>
                <w:b/>
                <w:sz w:val="18"/>
                <w:szCs w:val="18"/>
              </w:rPr>
            </w:pPr>
            <w:r w:rsidRPr="00B632E5">
              <w:rPr>
                <w:rFonts w:ascii="Arial Narrow" w:hAnsi="Arial Narrow"/>
                <w:b/>
                <w:sz w:val="18"/>
                <w:szCs w:val="18"/>
              </w:rPr>
              <w:t>7.</w:t>
            </w:r>
            <w:r w:rsidRPr="00B632E5">
              <w:rPr>
                <w:rFonts w:ascii="Arial Narrow" w:hAnsi="Arial Narrow"/>
                <w:b/>
                <w:sz w:val="18"/>
                <w:szCs w:val="18"/>
              </w:rPr>
              <w:tab/>
              <w:t>УСЛОВИЯ РАЗМЕЩЕНИЯ ДЕНЕЖНЫХ СРЕДСТВ В ДЕПОЗИТЫ</w:t>
            </w:r>
          </w:p>
        </w:tc>
      </w:tr>
      <w:tr w:rsidR="00374A84" w:rsidRPr="00B632E5" w:rsidTr="008B406E">
        <w:trPr>
          <w:gridBefore w:val="1"/>
          <w:gridAfter w:val="2"/>
          <w:trHeight w:val="303"/>
          <w:trPrChange w:id="914" w:author="Ербахаева Бальжина Аюшиевна" w:date="2024-10-10T15:33:00Z">
            <w:trPr>
              <w:gridBefore w:val="1"/>
              <w:gridAfter w:val="2"/>
              <w:trHeight w:val="303"/>
            </w:trPr>
          </w:trPrChange>
        </w:trPr>
        <w:tc>
          <w:tcPr>
            <w:tcW w:w="10802" w:type="dxa"/>
            <w:gridSpan w:val="133"/>
            <w:tcBorders>
              <w:bottom w:val="nil"/>
            </w:tcBorders>
            <w:shd w:val="clear" w:color="auto" w:fill="auto"/>
            <w:tcPrChange w:id="915" w:author="Ербахаева Бальжина Аюшиевна" w:date="2024-10-10T15:33:00Z">
              <w:tcPr>
                <w:tcW w:w="10863" w:type="dxa"/>
                <w:gridSpan w:val="152"/>
                <w:tcBorders>
                  <w:bottom w:val="nil"/>
                </w:tcBorders>
                <w:shd w:val="clear" w:color="auto" w:fill="auto"/>
              </w:tcPr>
            </w:tcPrChange>
          </w:tcPr>
          <w:p w:rsidR="00C409A9" w:rsidRPr="005F388A" w:rsidRDefault="00C409A9" w:rsidP="00C409A9">
            <w:pPr>
              <w:spacing w:after="0"/>
              <w:rPr>
                <w:rFonts w:ascii="Arial Narrow" w:eastAsia="Times New Roman" w:hAnsi="Arial Narrow"/>
                <w:sz w:val="18"/>
                <w:szCs w:val="18"/>
                <w:lang w:eastAsia="ru-RU"/>
              </w:rPr>
            </w:pPr>
            <w:r w:rsidRPr="00B632E5">
              <w:rPr>
                <w:rFonts w:ascii="Segoe UI Symbol" w:eastAsia="MS Gothic" w:hAnsi="Segoe UI Symbol" w:cs="Segoe UI Symbol"/>
                <w:sz w:val="18"/>
                <w:szCs w:val="18"/>
                <w:lang w:eastAsia="ru-RU"/>
              </w:rPr>
              <w:t>☐</w:t>
            </w:r>
            <w:r w:rsidRPr="005F388A">
              <w:rPr>
                <w:rFonts w:ascii="Arial Narrow" w:hAnsi="Arial Narrow"/>
                <w:b/>
                <w:sz w:val="18"/>
                <w:szCs w:val="18"/>
              </w:rPr>
              <w:t xml:space="preserve"> Присоединяемся</w:t>
            </w:r>
            <w:r w:rsidRPr="005F388A">
              <w:rPr>
                <w:rFonts w:ascii="Arial Narrow" w:eastAsia="Times New Roman" w:hAnsi="Arial Narrow"/>
                <w:sz w:val="18"/>
                <w:szCs w:val="18"/>
                <w:lang w:eastAsia="ru-RU"/>
              </w:rPr>
              <w:t>/присоединяюсь к Условиям размещения денежных средств клиента в депозиты АО «Россельхозбанк»</w:t>
            </w:r>
          </w:p>
        </w:tc>
      </w:tr>
      <w:tr w:rsidR="00374A84" w:rsidRPr="00B632E5" w:rsidTr="008B406E">
        <w:trPr>
          <w:gridBefore w:val="1"/>
          <w:gridAfter w:val="2"/>
          <w:trHeight w:val="303"/>
          <w:trPrChange w:id="916" w:author="Ербахаева Бальжина Аюшиевна" w:date="2024-10-10T15:33:00Z">
            <w:trPr>
              <w:gridBefore w:val="1"/>
              <w:gridAfter w:val="2"/>
              <w:trHeight w:val="303"/>
            </w:trPr>
          </w:trPrChange>
        </w:trPr>
        <w:tc>
          <w:tcPr>
            <w:tcW w:w="10802" w:type="dxa"/>
            <w:gridSpan w:val="133"/>
            <w:tcBorders>
              <w:top w:val="single" w:sz="4" w:space="0" w:color="D9D9D9"/>
              <w:left w:val="single" w:sz="4" w:space="0" w:color="D9D9D9"/>
              <w:bottom w:val="nil"/>
              <w:right w:val="single" w:sz="4" w:space="0" w:color="D9D9D9"/>
            </w:tcBorders>
            <w:shd w:val="clear" w:color="auto" w:fill="auto"/>
            <w:tcPrChange w:id="917" w:author="Ербахаева Бальжина Аюшиевна" w:date="2024-10-10T15:33:00Z">
              <w:tcPr>
                <w:tcW w:w="10863" w:type="dxa"/>
                <w:gridSpan w:val="152"/>
                <w:tcBorders>
                  <w:top w:val="single" w:sz="4" w:space="0" w:color="D9D9D9"/>
                  <w:left w:val="single" w:sz="4" w:space="0" w:color="D9D9D9"/>
                  <w:bottom w:val="nil"/>
                  <w:right w:val="single" w:sz="4" w:space="0" w:color="D9D9D9"/>
                </w:tcBorders>
                <w:shd w:val="clear" w:color="auto" w:fill="auto"/>
              </w:tcPr>
            </w:tcPrChange>
          </w:tcPr>
          <w:p w:rsidR="00C409A9" w:rsidRPr="00B632E5" w:rsidRDefault="00C409A9" w:rsidP="00C409A9">
            <w:pPr>
              <w:pStyle w:val="ae"/>
              <w:numPr>
                <w:ilvl w:val="0"/>
                <w:numId w:val="24"/>
              </w:numPr>
              <w:tabs>
                <w:tab w:val="left" w:pos="322"/>
              </w:tabs>
              <w:spacing w:after="0"/>
              <w:jc w:val="center"/>
              <w:rPr>
                <w:rFonts w:ascii="Arial Narrow" w:eastAsia="MS Gothic" w:hAnsi="Arial Narrow"/>
                <w:sz w:val="18"/>
                <w:szCs w:val="18"/>
                <w:lang w:eastAsia="ru-RU"/>
              </w:rPr>
            </w:pPr>
            <w:r w:rsidRPr="00B632E5">
              <w:rPr>
                <w:rFonts w:ascii="Arial Narrow" w:hAnsi="Arial Narrow"/>
                <w:b/>
                <w:sz w:val="18"/>
                <w:szCs w:val="18"/>
              </w:rPr>
              <w:t>СЕРВИС «SMS ИНФОРМИРОВАНИЕ»</w:t>
            </w:r>
          </w:p>
        </w:tc>
      </w:tr>
      <w:tr w:rsidR="00374A84" w:rsidRPr="00B632E5" w:rsidTr="008B406E">
        <w:trPr>
          <w:gridBefore w:val="1"/>
          <w:gridAfter w:val="2"/>
          <w:trHeight w:val="303"/>
          <w:trPrChange w:id="918" w:author="Ербахаева Бальжина Аюшиевна" w:date="2024-10-10T15:33:00Z">
            <w:trPr>
              <w:gridBefore w:val="1"/>
              <w:gridAfter w:val="2"/>
              <w:trHeight w:val="303"/>
            </w:trPr>
          </w:trPrChange>
        </w:trPr>
        <w:tc>
          <w:tcPr>
            <w:tcW w:w="10802" w:type="dxa"/>
            <w:gridSpan w:val="133"/>
            <w:tcBorders>
              <w:top w:val="single" w:sz="4" w:space="0" w:color="D9D9D9"/>
              <w:left w:val="single" w:sz="4" w:space="0" w:color="D9D9D9"/>
              <w:bottom w:val="nil"/>
              <w:right w:val="single" w:sz="4" w:space="0" w:color="D9D9D9"/>
            </w:tcBorders>
            <w:shd w:val="clear" w:color="auto" w:fill="auto"/>
            <w:tcPrChange w:id="919" w:author="Ербахаева Бальжина Аюшиевна" w:date="2024-10-10T15:33:00Z">
              <w:tcPr>
                <w:tcW w:w="10863" w:type="dxa"/>
                <w:gridSpan w:val="152"/>
                <w:tcBorders>
                  <w:top w:val="single" w:sz="4" w:space="0" w:color="D9D9D9"/>
                  <w:left w:val="single" w:sz="4" w:space="0" w:color="D9D9D9"/>
                  <w:bottom w:val="nil"/>
                  <w:right w:val="single" w:sz="4" w:space="0" w:color="D9D9D9"/>
                </w:tcBorders>
                <w:shd w:val="clear" w:color="auto" w:fill="auto"/>
              </w:tcPr>
            </w:tcPrChange>
          </w:tcPr>
          <w:p w:rsidR="00C409A9" w:rsidRPr="00B632E5" w:rsidRDefault="00C409A9" w:rsidP="00C409A9">
            <w:pPr>
              <w:spacing w:after="0"/>
              <w:jc w:val="both"/>
              <w:rPr>
                <w:rFonts w:ascii="Arial Narrow" w:eastAsia="MS Gothic" w:hAnsi="Arial Narrow"/>
                <w:sz w:val="18"/>
                <w:szCs w:val="18"/>
                <w:lang w:eastAsia="ru-RU"/>
              </w:rPr>
            </w:pPr>
            <w:r w:rsidRPr="00B632E5">
              <w:rPr>
                <w:rFonts w:ascii="Arial Narrow" w:eastAsia="MS Gothic" w:hAnsi="Arial Narrow"/>
                <w:sz w:val="18"/>
                <w:szCs w:val="18"/>
                <w:lang w:eastAsia="ru-RU"/>
              </w:rPr>
              <w:t>□ Просим/прошу подключить Сервис «SMS информирование» к расчетному(</w:t>
            </w:r>
            <w:proofErr w:type="spellStart"/>
            <w:r w:rsidRPr="00B632E5">
              <w:rPr>
                <w:rFonts w:ascii="Arial Narrow" w:eastAsia="MS Gothic" w:hAnsi="Arial Narrow"/>
                <w:sz w:val="18"/>
                <w:szCs w:val="18"/>
                <w:lang w:eastAsia="ru-RU"/>
              </w:rPr>
              <w:t>ым</w:t>
            </w:r>
            <w:proofErr w:type="spellEnd"/>
            <w:r w:rsidRPr="00B632E5">
              <w:rPr>
                <w:rFonts w:ascii="Arial Narrow" w:eastAsia="MS Gothic" w:hAnsi="Arial Narrow"/>
                <w:sz w:val="18"/>
                <w:szCs w:val="18"/>
                <w:lang w:eastAsia="ru-RU"/>
              </w:rPr>
              <w:t>) счету(</w:t>
            </w:r>
            <w:proofErr w:type="spellStart"/>
            <w:r w:rsidRPr="00B632E5">
              <w:rPr>
                <w:rFonts w:ascii="Arial Narrow" w:eastAsia="MS Gothic" w:hAnsi="Arial Narrow"/>
                <w:sz w:val="18"/>
                <w:szCs w:val="18"/>
                <w:lang w:eastAsia="ru-RU"/>
              </w:rPr>
              <w:t>ам</w:t>
            </w:r>
            <w:proofErr w:type="spellEnd"/>
            <w:r w:rsidRPr="00B632E5">
              <w:rPr>
                <w:rFonts w:ascii="Arial Narrow" w:eastAsia="MS Gothic" w:hAnsi="Arial Narrow"/>
                <w:sz w:val="18"/>
                <w:szCs w:val="18"/>
                <w:lang w:eastAsia="ru-RU"/>
              </w:rPr>
              <w:t>), открытым в рамках настоящего заявления, в том числе к расчетному(</w:t>
            </w:r>
            <w:proofErr w:type="spellStart"/>
            <w:r w:rsidRPr="00B632E5">
              <w:rPr>
                <w:rFonts w:ascii="Arial Narrow" w:eastAsia="MS Gothic" w:hAnsi="Arial Narrow"/>
                <w:sz w:val="18"/>
                <w:szCs w:val="18"/>
                <w:lang w:eastAsia="ru-RU"/>
              </w:rPr>
              <w:t>ым</w:t>
            </w:r>
            <w:proofErr w:type="spellEnd"/>
            <w:r w:rsidRPr="00B632E5">
              <w:rPr>
                <w:rFonts w:ascii="Arial Narrow" w:eastAsia="MS Gothic" w:hAnsi="Arial Narrow"/>
                <w:sz w:val="18"/>
                <w:szCs w:val="18"/>
                <w:lang w:eastAsia="ru-RU"/>
              </w:rPr>
              <w:t>) счету(</w:t>
            </w:r>
            <w:proofErr w:type="spellStart"/>
            <w:r w:rsidRPr="00B632E5">
              <w:rPr>
                <w:rFonts w:ascii="Arial Narrow" w:eastAsia="MS Gothic" w:hAnsi="Arial Narrow"/>
                <w:sz w:val="18"/>
                <w:szCs w:val="18"/>
                <w:lang w:eastAsia="ru-RU"/>
              </w:rPr>
              <w:t>ам</w:t>
            </w:r>
            <w:proofErr w:type="spellEnd"/>
            <w:r w:rsidRPr="00B632E5">
              <w:rPr>
                <w:rFonts w:ascii="Arial Narrow" w:eastAsia="MS Gothic" w:hAnsi="Arial Narrow"/>
                <w:sz w:val="18"/>
                <w:szCs w:val="18"/>
                <w:lang w:eastAsia="ru-RU"/>
              </w:rPr>
              <w:t>), к которому(</w:t>
            </w:r>
            <w:proofErr w:type="spellStart"/>
            <w:r w:rsidRPr="00B632E5">
              <w:rPr>
                <w:rFonts w:ascii="Arial Narrow" w:eastAsia="MS Gothic" w:hAnsi="Arial Narrow"/>
                <w:sz w:val="18"/>
                <w:szCs w:val="18"/>
                <w:lang w:eastAsia="ru-RU"/>
              </w:rPr>
              <w:t>ым</w:t>
            </w:r>
            <w:proofErr w:type="spellEnd"/>
            <w:r w:rsidRPr="00B632E5">
              <w:rPr>
                <w:rFonts w:ascii="Arial Narrow" w:eastAsia="MS Gothic" w:hAnsi="Arial Narrow"/>
                <w:sz w:val="18"/>
                <w:szCs w:val="18"/>
                <w:lang w:eastAsia="ru-RU"/>
              </w:rPr>
              <w:t xml:space="preserve">) выпущена(ы) Бизнес-карта(ы) (при наличии): </w:t>
            </w:r>
          </w:p>
          <w:tbl>
            <w:tblPr>
              <w:tblW w:w="9329" w:type="dxa"/>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240"/>
              <w:gridCol w:w="240"/>
              <w:gridCol w:w="240"/>
              <w:gridCol w:w="240"/>
              <w:gridCol w:w="240"/>
              <w:gridCol w:w="240"/>
              <w:gridCol w:w="240"/>
              <w:gridCol w:w="240"/>
              <w:gridCol w:w="240"/>
              <w:gridCol w:w="240"/>
              <w:gridCol w:w="240"/>
              <w:gridCol w:w="240"/>
              <w:gridCol w:w="6449"/>
            </w:tblGrid>
            <w:tr w:rsidR="00C409A9" w:rsidRPr="00B632E5" w:rsidTr="00036145">
              <w:trPr>
                <w:trHeight w:val="239"/>
              </w:trPr>
              <w:tc>
                <w:tcPr>
                  <w:tcW w:w="2880" w:type="dxa"/>
                  <w:gridSpan w:val="12"/>
                  <w:shd w:val="clear" w:color="auto" w:fill="auto"/>
                </w:tcPr>
                <w:p w:rsidR="00C409A9" w:rsidRPr="005F388A" w:rsidRDefault="00C409A9" w:rsidP="00C409A9">
                  <w:pPr>
                    <w:spacing w:after="0" w:line="240" w:lineRule="auto"/>
                    <w:jc w:val="center"/>
                    <w:rPr>
                      <w:rFonts w:ascii="Arial Narrow" w:hAnsi="Arial Narrow"/>
                    </w:rPr>
                  </w:pPr>
                  <w:r w:rsidRPr="005F388A">
                    <w:rPr>
                      <w:rFonts w:ascii="Arial Narrow" w:hAnsi="Arial Narrow"/>
                      <w:b/>
                      <w:sz w:val="16"/>
                      <w:szCs w:val="16"/>
                    </w:rPr>
                    <w:t>Номер мобильного телефона</w:t>
                  </w:r>
                  <w:r w:rsidRPr="005F388A">
                    <w:rPr>
                      <w:rStyle w:val="a6"/>
                      <w:rFonts w:ascii="Arial Narrow" w:hAnsi="Arial Narrow"/>
                      <w:b/>
                    </w:rPr>
                    <w:footnoteReference w:id="32"/>
                  </w:r>
                </w:p>
              </w:tc>
              <w:tc>
                <w:tcPr>
                  <w:tcW w:w="6449" w:type="dxa"/>
                  <w:shd w:val="clear" w:color="auto" w:fill="auto"/>
                </w:tcPr>
                <w:p w:rsidR="00C409A9" w:rsidRPr="005F388A" w:rsidRDefault="00C409A9" w:rsidP="00C409A9">
                  <w:pPr>
                    <w:spacing w:after="0" w:line="240" w:lineRule="auto"/>
                    <w:jc w:val="center"/>
                    <w:rPr>
                      <w:rFonts w:ascii="Arial Narrow" w:hAnsi="Arial Narrow"/>
                      <w:lang w:val="x-none"/>
                    </w:rPr>
                  </w:pPr>
                  <w:r w:rsidRPr="005F388A">
                    <w:rPr>
                      <w:rFonts w:ascii="Arial Narrow" w:hAnsi="Arial Narrow"/>
                      <w:b/>
                      <w:sz w:val="16"/>
                      <w:szCs w:val="16"/>
                    </w:rPr>
                    <w:t>ФИО лица, который использует указанный мобильный телефон</w:t>
                  </w:r>
                  <w:r w:rsidRPr="005F388A">
                    <w:rPr>
                      <w:rStyle w:val="a6"/>
                      <w:rFonts w:ascii="Arial Narrow" w:hAnsi="Arial Narrow"/>
                      <w:b/>
                    </w:rPr>
                    <w:footnoteReference w:id="33"/>
                  </w:r>
                </w:p>
              </w:tc>
            </w:tr>
            <w:tr w:rsidR="00C409A9" w:rsidRPr="00B632E5" w:rsidTr="00036145">
              <w:trPr>
                <w:trHeight w:val="239"/>
              </w:trPr>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7</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6E722D"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6449"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r>
            <w:tr w:rsidR="00C409A9" w:rsidRPr="00B632E5" w:rsidTr="00036145">
              <w:trPr>
                <w:trHeight w:val="239"/>
              </w:trPr>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r w:rsidRPr="005F388A">
                    <w:rPr>
                      <w:rFonts w:ascii="Arial Narrow" w:hAnsi="Arial Narrow"/>
                      <w:b/>
                      <w:sz w:val="16"/>
                      <w:szCs w:val="16"/>
                    </w:rPr>
                    <w:t>7</w:t>
                  </w: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5F388A"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6E722D"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240"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c>
                <w:tcPr>
                  <w:tcW w:w="6449" w:type="dxa"/>
                  <w:shd w:val="clear" w:color="auto" w:fill="auto"/>
                </w:tcPr>
                <w:p w:rsidR="00C409A9" w:rsidRPr="00B632E5" w:rsidRDefault="00C409A9" w:rsidP="00C409A9">
                  <w:pPr>
                    <w:spacing w:after="0" w:line="240" w:lineRule="auto"/>
                    <w:jc w:val="center"/>
                    <w:rPr>
                      <w:rFonts w:ascii="Arial Narrow" w:hAnsi="Arial Narrow"/>
                      <w:b/>
                      <w:sz w:val="16"/>
                      <w:szCs w:val="16"/>
                    </w:rPr>
                  </w:pPr>
                </w:p>
              </w:tc>
            </w:tr>
          </w:tbl>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что указанные в данном разделе Заявления номера мобильных телефонов могут использоваться для получения Клиентом информации от Банка.</w:t>
            </w:r>
          </w:p>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согласие с тем, что:</w:t>
            </w:r>
          </w:p>
          <w:p w:rsidR="00C409A9" w:rsidRPr="00B632E5" w:rsidRDefault="00C409A9" w:rsidP="00C409A9">
            <w:pPr>
              <w:spacing w:after="0"/>
              <w:ind w:left="589" w:firstLine="7"/>
              <w:jc w:val="both"/>
              <w:rPr>
                <w:rFonts w:ascii="Arial Narrow" w:eastAsia="MS Gothic" w:hAnsi="Arial Narrow"/>
                <w:sz w:val="18"/>
                <w:szCs w:val="18"/>
                <w:lang w:eastAsia="ru-RU"/>
              </w:rPr>
            </w:pPr>
            <w:r w:rsidRPr="00B632E5">
              <w:rPr>
                <w:rFonts w:ascii="Arial Narrow" w:eastAsia="MS Gothic" w:hAnsi="Arial Narrow"/>
                <w:sz w:val="18"/>
                <w:szCs w:val="18"/>
                <w:lang w:eastAsia="ru-RU"/>
              </w:rPr>
              <w:t>-</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 xml:space="preserve">Банк не несет никакой ответственности в случае несвоевременного уведомления Банка об изменении номеров мобильных телефонов, указанных в настоящем Заявлении. Подтверждаю, что Банк не несет ответственности перед Клиентом в случае, если Клиент не по вине Банка не получил SMS-уведомление, либо получил SMS-уведомление с задержкой по времени, а также в случае, если Клиенту ошибочно поступило SMS-уведомление, адресованное иному получателю, если данные обстоятельства произошли в связи с техническими сбоями, а также по иным причинам, не зависящим от Банка. </w:t>
            </w:r>
          </w:p>
          <w:p w:rsidR="00C409A9" w:rsidRPr="00B632E5" w:rsidRDefault="00C409A9" w:rsidP="00C409A9">
            <w:pPr>
              <w:spacing w:after="0"/>
              <w:ind w:left="589" w:firstLine="7"/>
              <w:jc w:val="both"/>
              <w:rPr>
                <w:rFonts w:ascii="Arial Narrow" w:eastAsia="MS Gothic" w:hAnsi="Arial Narrow"/>
                <w:sz w:val="18"/>
                <w:szCs w:val="18"/>
                <w:lang w:eastAsia="ru-RU"/>
              </w:rPr>
            </w:pPr>
            <w:r w:rsidRPr="00B632E5">
              <w:rPr>
                <w:rFonts w:ascii="Arial Narrow" w:eastAsia="MS Gothic" w:hAnsi="Arial Narrow"/>
                <w:sz w:val="18"/>
                <w:szCs w:val="18"/>
                <w:lang w:eastAsia="ru-RU"/>
              </w:rPr>
              <w:t>-</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Клиент несет ответственность за то, что указанный в настоящем Заявлении номер мобильного телефона принадлежит Клиенту, а его владелец имеет право получать информацию, предоставляемую в рамках Сервиса «SMS информирование».</w:t>
            </w:r>
          </w:p>
          <w:p w:rsidR="00C409A9" w:rsidRPr="00B632E5" w:rsidRDefault="00C409A9" w:rsidP="00C409A9">
            <w:pPr>
              <w:pStyle w:val="ae"/>
              <w:numPr>
                <w:ilvl w:val="0"/>
                <w:numId w:val="26"/>
              </w:numPr>
              <w:spacing w:before="60" w:after="0" w:line="240" w:lineRule="auto"/>
              <w:ind w:left="589"/>
              <w:jc w:val="both"/>
              <w:rPr>
                <w:rFonts w:ascii="Arial Narrow" w:eastAsia="MS Gothic" w:hAnsi="Arial Narrow"/>
                <w:sz w:val="18"/>
                <w:szCs w:val="18"/>
                <w:lang w:eastAsia="ru-RU"/>
              </w:rPr>
            </w:pPr>
            <w:r w:rsidRPr="00B632E5">
              <w:rPr>
                <w:rFonts w:ascii="Arial Narrow" w:eastAsia="MS Gothic" w:hAnsi="Arial Narrow"/>
                <w:sz w:val="18"/>
                <w:szCs w:val="18"/>
                <w:lang w:eastAsia="ru-RU"/>
              </w:rPr>
              <w:t>Настоящим подтверждаю, что Клиент проинформирован и согласен с тем, что к передаваемой в рамках Сервиса «SMS информирование»</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информации может быть осуществлен несанкционированный доступ третьих (неуполномоченных) лиц, принимает на себя возможные риски</w:t>
            </w:r>
            <w:r>
              <w:rPr>
                <w:rFonts w:ascii="Arial Narrow" w:eastAsia="MS Gothic" w:hAnsi="Arial Narrow"/>
                <w:sz w:val="18"/>
                <w:szCs w:val="18"/>
                <w:lang w:eastAsia="ru-RU"/>
              </w:rPr>
              <w:t xml:space="preserve"> </w:t>
            </w:r>
            <w:r w:rsidRPr="00B632E5">
              <w:rPr>
                <w:rFonts w:ascii="Arial Narrow" w:eastAsia="MS Gothic" w:hAnsi="Arial Narrow"/>
                <w:sz w:val="18"/>
                <w:szCs w:val="18"/>
                <w:lang w:eastAsia="ru-RU"/>
              </w:rPr>
              <w:t>компрометации сведений, составляющих банковскую тайну, в рамках предоставления Сервиса «SMS информирование» и соглашается, что направление Банком соответствующих сообщений не является разглашением банковской тайны.</w:t>
            </w:r>
          </w:p>
        </w:tc>
      </w:tr>
      <w:tr w:rsidR="00374A84" w:rsidRPr="00B632E5" w:rsidTr="008B406E">
        <w:trPr>
          <w:gridBefore w:val="1"/>
          <w:gridAfter w:val="2"/>
          <w:trHeight w:val="303"/>
          <w:trPrChange w:id="920" w:author="Ербахаева Бальжина Аюшиевна" w:date="2024-10-10T15:33:00Z">
            <w:trPr>
              <w:gridBefore w:val="1"/>
              <w:gridAfter w:val="2"/>
              <w:trHeight w:val="303"/>
            </w:trPr>
          </w:trPrChange>
        </w:trPr>
        <w:tc>
          <w:tcPr>
            <w:tcW w:w="10802" w:type="dxa"/>
            <w:gridSpan w:val="133"/>
            <w:tcBorders>
              <w:bottom w:val="nil"/>
            </w:tcBorders>
            <w:shd w:val="clear" w:color="auto" w:fill="auto"/>
            <w:tcPrChange w:id="921" w:author="Ербахаева Бальжина Аюшиевна" w:date="2024-10-10T15:33:00Z">
              <w:tcPr>
                <w:tcW w:w="10863" w:type="dxa"/>
                <w:gridSpan w:val="152"/>
                <w:tcBorders>
                  <w:bottom w:val="nil"/>
                </w:tcBorders>
                <w:shd w:val="clear" w:color="auto" w:fill="auto"/>
              </w:tcPr>
            </w:tcPrChange>
          </w:tcPr>
          <w:p w:rsidR="00C409A9" w:rsidRPr="00B632E5" w:rsidRDefault="00C409A9" w:rsidP="00C409A9">
            <w:pPr>
              <w:spacing w:after="0"/>
              <w:rPr>
                <w:rFonts w:ascii="Arial Narrow" w:eastAsia="MS Gothic" w:hAnsi="Arial Narrow"/>
                <w:sz w:val="18"/>
                <w:szCs w:val="18"/>
                <w:lang w:eastAsia="ru-RU"/>
              </w:rPr>
            </w:pPr>
          </w:p>
        </w:tc>
      </w:tr>
      <w:tr w:rsidR="00374A84" w:rsidRPr="00917740" w:rsidTr="008B406E">
        <w:trPr>
          <w:gridBefore w:val="1"/>
          <w:gridAfter w:val="2"/>
          <w:trHeight w:val="97"/>
          <w:trPrChange w:id="922"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923" w:author="Ербахаева Бальжина Аюшиевна" w:date="2024-10-10T15:33:00Z">
              <w:tcPr>
                <w:tcW w:w="10863" w:type="dxa"/>
                <w:gridSpan w:val="152"/>
                <w:tcBorders>
                  <w:bottom w:val="nil"/>
                </w:tcBorders>
                <w:shd w:val="clear" w:color="auto" w:fill="D0CECE"/>
              </w:tcPr>
            </w:tcPrChange>
          </w:tcPr>
          <w:p w:rsidR="00C409A9" w:rsidRPr="00917740" w:rsidRDefault="00C409A9" w:rsidP="00C409A9">
            <w:pPr>
              <w:pStyle w:val="ae"/>
              <w:numPr>
                <w:ilvl w:val="0"/>
                <w:numId w:val="24"/>
              </w:numPr>
              <w:tabs>
                <w:tab w:val="left" w:pos="322"/>
              </w:tabs>
              <w:spacing w:after="0"/>
              <w:jc w:val="center"/>
              <w:rPr>
                <w:rFonts w:ascii="Arial Narrow" w:eastAsia="MS Gothic" w:hAnsi="Arial Narrow" w:cs="Segoe UI Symbol"/>
                <w:sz w:val="18"/>
                <w:szCs w:val="18"/>
                <w:lang w:eastAsia="ru-RU"/>
              </w:rPr>
            </w:pPr>
            <w:r w:rsidRPr="00EC5BE2">
              <w:rPr>
                <w:rFonts w:ascii="Arial Narrow" w:hAnsi="Arial Narrow"/>
                <w:b/>
                <w:sz w:val="18"/>
                <w:szCs w:val="18"/>
              </w:rPr>
              <w:t>СОГЛАСИЕ КЛИЕНТА, ПРЕДОСТАВЛЕННОЕ АО «РОССЕЛЬХОЗБАНК»</w:t>
            </w:r>
          </w:p>
        </w:tc>
      </w:tr>
      <w:tr w:rsidR="00374A84" w:rsidRPr="00917740" w:rsidTr="008B406E">
        <w:trPr>
          <w:gridBefore w:val="1"/>
          <w:gridAfter w:val="2"/>
          <w:trHeight w:val="55"/>
          <w:trPrChange w:id="924" w:author="Ербахаева Бальжина Аюшиевна" w:date="2024-10-10T15:33:00Z">
            <w:trPr>
              <w:gridBefore w:val="1"/>
              <w:gridAfter w:val="2"/>
              <w:trHeight w:val="55"/>
            </w:trPr>
          </w:trPrChange>
        </w:trPr>
        <w:tc>
          <w:tcPr>
            <w:tcW w:w="10802" w:type="dxa"/>
            <w:gridSpan w:val="133"/>
            <w:tcBorders>
              <w:bottom w:val="nil"/>
            </w:tcBorders>
            <w:shd w:val="clear" w:color="auto" w:fill="auto"/>
            <w:tcPrChange w:id="925" w:author="Ербахаева Бальжина Аюшиевна" w:date="2024-10-10T15:33:00Z">
              <w:tcPr>
                <w:tcW w:w="10863" w:type="dxa"/>
                <w:gridSpan w:val="152"/>
                <w:tcBorders>
                  <w:bottom w:val="nil"/>
                </w:tcBorders>
                <w:shd w:val="clear" w:color="auto" w:fill="auto"/>
              </w:tcPr>
            </w:tcPrChange>
          </w:tcPr>
          <w:p w:rsidR="00C409A9" w:rsidRPr="00696A75" w:rsidRDefault="00C409A9" w:rsidP="00C409A9">
            <w:pPr>
              <w:tabs>
                <w:tab w:val="left" w:pos="3399"/>
              </w:tabs>
              <w:spacing w:after="0" w:line="240" w:lineRule="auto"/>
              <w:ind w:right="517"/>
              <w:rPr>
                <w:rFonts w:ascii="Arial Narrow" w:eastAsia="MS Gothic" w:hAnsi="Arial Narrow" w:cs="Segoe UI Symbol"/>
                <w:sz w:val="16"/>
                <w:szCs w:val="16"/>
                <w:lang w:eastAsia="ru-RU"/>
              </w:rPr>
            </w:pPr>
          </w:p>
        </w:tc>
      </w:tr>
      <w:tr w:rsidR="00374A84" w:rsidRPr="00917740" w:rsidTr="008B406E">
        <w:trPr>
          <w:gridBefore w:val="1"/>
          <w:gridAfter w:val="2"/>
          <w:trHeight w:val="97"/>
          <w:trPrChange w:id="926"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927" w:author="Ербахаева Бальжина Аюшиевна" w:date="2024-10-10T15:33:00Z">
              <w:tcPr>
                <w:tcW w:w="10863" w:type="dxa"/>
                <w:gridSpan w:val="152"/>
                <w:tcBorders>
                  <w:bottom w:val="nil"/>
                </w:tcBorders>
                <w:shd w:val="clear" w:color="auto" w:fill="D0CECE"/>
              </w:tcPr>
            </w:tcPrChange>
          </w:tcPr>
          <w:p w:rsidR="00C409A9" w:rsidRPr="00EC5BE2" w:rsidRDefault="00C409A9" w:rsidP="00C409A9">
            <w:pPr>
              <w:numPr>
                <w:ilvl w:val="1"/>
                <w:numId w:val="27"/>
              </w:numPr>
              <w:tabs>
                <w:tab w:val="left" w:pos="368"/>
              </w:tabs>
              <w:spacing w:after="0" w:line="240" w:lineRule="auto"/>
              <w:ind w:hanging="1051"/>
              <w:rPr>
                <w:rFonts w:ascii="Arial Narrow" w:hAnsi="Arial Narrow"/>
                <w:b/>
                <w:sz w:val="18"/>
                <w:szCs w:val="18"/>
              </w:rPr>
            </w:pPr>
            <w:r w:rsidRPr="005F388A">
              <w:rPr>
                <w:rFonts w:ascii="Arial Narrow" w:hAnsi="Arial Narrow"/>
                <w:b/>
                <w:sz w:val="18"/>
                <w:szCs w:val="18"/>
              </w:rPr>
              <w:t>Согласие</w:t>
            </w:r>
            <w:r w:rsidRPr="00E43FEC">
              <w:rPr>
                <w:rFonts w:ascii="Arial Narrow" w:hAnsi="Arial Narrow" w:cs="Helv"/>
                <w:b/>
                <w:iCs/>
                <w:sz w:val="18"/>
                <w:szCs w:val="18"/>
              </w:rPr>
              <w:t xml:space="preserve"> на  получение информационных и (или) рекламных сообщений.</w:t>
            </w:r>
          </w:p>
        </w:tc>
      </w:tr>
      <w:tr w:rsidR="00374A84" w:rsidRPr="00917740" w:rsidTr="008B406E">
        <w:trPr>
          <w:gridBefore w:val="1"/>
          <w:gridAfter w:val="2"/>
          <w:trHeight w:val="97"/>
          <w:trPrChange w:id="928"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tcPrChange w:id="929" w:author="Ербахаева Бальжина Аюшиевна" w:date="2024-10-10T15:33:00Z">
              <w:tcPr>
                <w:tcW w:w="5430" w:type="dxa"/>
                <w:gridSpan w:val="45"/>
                <w:tcBorders>
                  <w:bottom w:val="nil"/>
                </w:tcBorders>
                <w:shd w:val="clear" w:color="auto" w:fill="auto"/>
              </w:tcPr>
            </w:tcPrChange>
          </w:tcPr>
          <w:p w:rsidR="00C409A9" w:rsidRPr="003A6BEC" w:rsidRDefault="00C409A9" w:rsidP="00C409A9">
            <w:pPr>
              <w:spacing w:after="0" w:line="240" w:lineRule="auto"/>
              <w:jc w:val="both"/>
              <w:rPr>
                <w:rFonts w:ascii="Arial Narrow" w:hAnsi="Arial Narrow"/>
                <w:sz w:val="18"/>
                <w:szCs w:val="18"/>
              </w:rPr>
            </w:pPr>
            <w:r w:rsidRPr="003A6BEC">
              <w:rPr>
                <w:rFonts w:ascii="MS Gothic" w:eastAsia="MS Gothic" w:hAnsi="MS Gothic"/>
                <w:sz w:val="18"/>
                <w:szCs w:val="18"/>
              </w:rPr>
              <w:t>☐</w:t>
            </w:r>
            <w:r>
              <w:rPr>
                <w:rFonts w:ascii="Arial Narrow" w:hAnsi="Arial Narrow"/>
                <w:sz w:val="18"/>
                <w:szCs w:val="18"/>
              </w:rPr>
              <w:t xml:space="preserve"> </w:t>
            </w:r>
            <w:r w:rsidRPr="003A6BEC">
              <w:rPr>
                <w:rFonts w:ascii="Arial Narrow" w:hAnsi="Arial Narrow"/>
                <w:sz w:val="18"/>
                <w:szCs w:val="18"/>
              </w:rPr>
              <w:t>Соглашаюсь получать рекламу/новости/информ</w:t>
            </w:r>
            <w:r>
              <w:rPr>
                <w:rFonts w:ascii="Arial Narrow" w:hAnsi="Arial Narrow"/>
                <w:sz w:val="18"/>
                <w:szCs w:val="18"/>
              </w:rPr>
              <w:t xml:space="preserve">ацию партнеров Банка </w:t>
            </w:r>
          </w:p>
        </w:tc>
        <w:tc>
          <w:tcPr>
            <w:tcW w:w="5347" w:type="dxa"/>
            <w:gridSpan w:val="90"/>
            <w:tcBorders>
              <w:bottom w:val="nil"/>
            </w:tcBorders>
            <w:shd w:val="clear" w:color="auto" w:fill="auto"/>
            <w:tcPrChange w:id="930" w:author="Ербахаева Бальжина Аюшиевна" w:date="2024-10-10T15:33:00Z">
              <w:tcPr>
                <w:tcW w:w="5433" w:type="dxa"/>
                <w:gridSpan w:val="107"/>
                <w:tcBorders>
                  <w:bottom w:val="nil"/>
                </w:tcBorders>
                <w:shd w:val="clear" w:color="auto" w:fill="auto"/>
              </w:tcPr>
            </w:tcPrChange>
          </w:tcPr>
          <w:p w:rsidR="00C409A9" w:rsidRPr="003A6BEC" w:rsidRDefault="00C409A9" w:rsidP="00C409A9">
            <w:pPr>
              <w:spacing w:after="0" w:line="240" w:lineRule="auto"/>
              <w:jc w:val="both"/>
              <w:rPr>
                <w:rFonts w:ascii="Arial Narrow" w:hAnsi="Arial Narrow"/>
                <w:sz w:val="18"/>
                <w:szCs w:val="18"/>
              </w:rPr>
            </w:pPr>
            <w:r w:rsidRPr="003A6BEC">
              <w:rPr>
                <w:rFonts w:ascii="MS Gothic" w:eastAsia="MS Gothic" w:hAnsi="MS Gothic"/>
                <w:sz w:val="18"/>
                <w:szCs w:val="18"/>
              </w:rPr>
              <w:t>☐</w:t>
            </w:r>
            <w:r>
              <w:rPr>
                <w:rFonts w:ascii="Arial Narrow" w:hAnsi="Arial Narrow"/>
                <w:sz w:val="18"/>
                <w:szCs w:val="18"/>
              </w:rPr>
              <w:t xml:space="preserve"> </w:t>
            </w:r>
            <w:r w:rsidRPr="003A6BEC">
              <w:rPr>
                <w:rFonts w:ascii="Arial Narrow" w:hAnsi="Arial Narrow"/>
                <w:sz w:val="18"/>
                <w:szCs w:val="18"/>
              </w:rPr>
              <w:t>Соглашаюсь получать рекламу/новости/информацию Банка</w:t>
            </w:r>
            <w:r>
              <w:rPr>
                <w:rFonts w:ascii="Arial Narrow" w:hAnsi="Arial Narrow"/>
                <w:sz w:val="18"/>
                <w:szCs w:val="18"/>
              </w:rPr>
              <w:t xml:space="preserve"> </w:t>
            </w:r>
            <w:r w:rsidRPr="00EC5BE2">
              <w:rPr>
                <w:rFonts w:ascii="Arial Narrow" w:hAnsi="Arial Narrow"/>
                <w:sz w:val="18"/>
                <w:szCs w:val="18"/>
              </w:rPr>
              <w:t>и компани</w:t>
            </w:r>
            <w:r>
              <w:rPr>
                <w:rFonts w:ascii="Arial Narrow" w:hAnsi="Arial Narrow"/>
                <w:sz w:val="18"/>
                <w:szCs w:val="18"/>
              </w:rPr>
              <w:t>й</w:t>
            </w:r>
            <w:r w:rsidRPr="00EC5BE2">
              <w:rPr>
                <w:rFonts w:ascii="Arial Narrow" w:hAnsi="Arial Narrow"/>
                <w:sz w:val="18"/>
                <w:szCs w:val="18"/>
              </w:rPr>
              <w:t xml:space="preserve"> Банковской группы</w:t>
            </w:r>
            <w:r>
              <w:rPr>
                <w:rStyle w:val="a6"/>
                <w:rFonts w:ascii="Arial Narrow" w:hAnsi="Arial Narrow"/>
                <w:sz w:val="18"/>
                <w:szCs w:val="18"/>
              </w:rPr>
              <w:footnoteReference w:id="34"/>
            </w:r>
          </w:p>
        </w:tc>
      </w:tr>
      <w:tr w:rsidR="00374A84" w:rsidRPr="00917740" w:rsidTr="008B406E">
        <w:trPr>
          <w:gridBefore w:val="1"/>
          <w:gridAfter w:val="2"/>
          <w:trHeight w:val="97"/>
          <w:trPrChange w:id="931"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tcPrChange w:id="932" w:author="Ербахаева Бальжина Аюшиевна" w:date="2024-10-10T15:33:00Z">
              <w:tcPr>
                <w:tcW w:w="5430" w:type="dxa"/>
                <w:gridSpan w:val="45"/>
                <w:tcBorders>
                  <w:bottom w:val="nil"/>
                </w:tcBorders>
                <w:shd w:val="clear" w:color="auto" w:fill="auto"/>
              </w:tcPr>
            </w:tcPrChange>
          </w:tcPr>
          <w:p w:rsidR="00C409A9" w:rsidRPr="00F0372C" w:rsidRDefault="00C409A9" w:rsidP="00C409A9">
            <w:pPr>
              <w:tabs>
                <w:tab w:val="left" w:pos="1418"/>
              </w:tabs>
              <w:spacing w:after="0" w:line="240" w:lineRule="auto"/>
              <w:rPr>
                <w:rFonts w:ascii="Arial Narrow" w:eastAsia="Times New Roman" w:hAnsi="Arial Narrow"/>
                <w:bCs/>
                <w:sz w:val="24"/>
                <w:szCs w:val="24"/>
                <w:lang w:eastAsia="ru-RU"/>
              </w:rPr>
            </w:pPr>
            <w:r w:rsidRPr="00F0372C">
              <w:rPr>
                <w:rFonts w:ascii="Segoe UI Symbol" w:eastAsia="MS Gothic" w:hAnsi="Segoe UI Symbol" w:cs="Segoe UI Symbol"/>
                <w:sz w:val="18"/>
                <w:szCs w:val="18"/>
              </w:rPr>
              <w:t>☐</w:t>
            </w:r>
            <w:r w:rsidRPr="00F0372C">
              <w:rPr>
                <w:rFonts w:ascii="Arial Narrow" w:hAnsi="Arial Narrow"/>
                <w:sz w:val="18"/>
                <w:szCs w:val="18"/>
              </w:rPr>
              <w:t xml:space="preserve"> Не соглашаюсь получать рекламу/новости/информацию партнеров Банка                   </w:t>
            </w:r>
          </w:p>
        </w:tc>
        <w:tc>
          <w:tcPr>
            <w:tcW w:w="5347" w:type="dxa"/>
            <w:gridSpan w:val="90"/>
            <w:tcBorders>
              <w:bottom w:val="nil"/>
            </w:tcBorders>
            <w:shd w:val="clear" w:color="auto" w:fill="auto"/>
            <w:tcPrChange w:id="933" w:author="Ербахаева Бальжина Аюшиевна" w:date="2024-10-10T15:33:00Z">
              <w:tcPr>
                <w:tcW w:w="5433" w:type="dxa"/>
                <w:gridSpan w:val="107"/>
                <w:tcBorders>
                  <w:bottom w:val="nil"/>
                </w:tcBorders>
                <w:shd w:val="clear" w:color="auto" w:fill="auto"/>
              </w:tcPr>
            </w:tcPrChange>
          </w:tcPr>
          <w:p w:rsidR="00C409A9" w:rsidRPr="00F0372C" w:rsidRDefault="00C409A9" w:rsidP="00C409A9">
            <w:pPr>
              <w:tabs>
                <w:tab w:val="left" w:pos="1418"/>
              </w:tabs>
              <w:spacing w:after="0" w:line="240" w:lineRule="auto"/>
              <w:rPr>
                <w:rFonts w:ascii="Arial Narrow" w:eastAsia="Times New Roman" w:hAnsi="Arial Narrow"/>
                <w:bCs/>
                <w:sz w:val="24"/>
                <w:szCs w:val="24"/>
                <w:lang w:eastAsia="ru-RU"/>
              </w:rPr>
            </w:pPr>
            <w:r w:rsidRPr="00F0372C">
              <w:rPr>
                <w:rFonts w:ascii="Segoe UI Symbol" w:eastAsia="MS Gothic" w:hAnsi="Segoe UI Symbol" w:cs="Segoe UI Symbol"/>
                <w:sz w:val="18"/>
                <w:szCs w:val="18"/>
              </w:rPr>
              <w:t>☐</w:t>
            </w:r>
            <w:r w:rsidRPr="00F0372C">
              <w:rPr>
                <w:rFonts w:ascii="Arial Narrow" w:hAnsi="Arial Narrow"/>
                <w:sz w:val="18"/>
                <w:szCs w:val="18"/>
              </w:rPr>
              <w:t xml:space="preserve"> Не соглашаюсь получать рекламу/новости/информацию Банка и компаний Банковской группы</w:t>
            </w:r>
            <w:r>
              <w:rPr>
                <w:rStyle w:val="a6"/>
                <w:rFonts w:ascii="Arial Narrow" w:hAnsi="Arial Narrow"/>
                <w:sz w:val="18"/>
                <w:szCs w:val="18"/>
              </w:rPr>
              <w:footnoteReference w:id="35"/>
            </w:r>
          </w:p>
        </w:tc>
      </w:tr>
      <w:tr w:rsidR="00374A84" w:rsidRPr="00917740" w:rsidTr="008B406E">
        <w:trPr>
          <w:gridBefore w:val="1"/>
          <w:gridAfter w:val="2"/>
          <w:trHeight w:val="97"/>
          <w:trPrChange w:id="934"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35" w:author="Ербахаева Бальжина Аюшиевна" w:date="2024-10-10T15:33:00Z">
              <w:tcPr>
                <w:tcW w:w="10863" w:type="dxa"/>
                <w:gridSpan w:val="152"/>
                <w:tcBorders>
                  <w:bottom w:val="nil"/>
                </w:tcBorders>
                <w:shd w:val="clear" w:color="auto" w:fill="auto"/>
              </w:tcPr>
            </w:tcPrChange>
          </w:tcPr>
          <w:p w:rsidR="00C409A9" w:rsidRDefault="00C409A9" w:rsidP="00C409A9">
            <w:pPr>
              <w:spacing w:after="0" w:line="240" w:lineRule="auto"/>
              <w:jc w:val="both"/>
              <w:rPr>
                <w:rFonts w:ascii="Arial Narrow" w:hAnsi="Arial Narrow"/>
                <w:sz w:val="18"/>
                <w:szCs w:val="18"/>
              </w:rPr>
            </w:pPr>
            <w:r w:rsidRPr="00620E7B">
              <w:rPr>
                <w:rFonts w:ascii="Arial Narrow" w:hAnsi="Arial Narrow"/>
                <w:sz w:val="18"/>
                <w:szCs w:val="18"/>
              </w:rPr>
              <w:t xml:space="preserve">В соответствии с пунктом 1 статьи 18 Федерального закона от 13.03.2006 № 38-ФЗ </w:t>
            </w:r>
            <w:r>
              <w:rPr>
                <w:rFonts w:ascii="Arial Narrow" w:hAnsi="Arial Narrow"/>
                <w:sz w:val="18"/>
                <w:szCs w:val="18"/>
              </w:rPr>
              <w:t>«</w:t>
            </w:r>
            <w:r w:rsidRPr="00620E7B">
              <w:rPr>
                <w:rFonts w:ascii="Arial Narrow" w:hAnsi="Arial Narrow"/>
                <w:sz w:val="18"/>
                <w:szCs w:val="18"/>
              </w:rPr>
              <w:t>О рекламе</w:t>
            </w:r>
            <w:r>
              <w:rPr>
                <w:rFonts w:ascii="Arial Narrow" w:hAnsi="Arial Narrow"/>
                <w:sz w:val="18"/>
                <w:szCs w:val="18"/>
              </w:rPr>
              <w:t>»</w:t>
            </w:r>
            <w:r w:rsidRPr="00620E7B">
              <w:rPr>
                <w:rFonts w:ascii="Arial Narrow" w:hAnsi="Arial Narrow"/>
                <w:sz w:val="18"/>
                <w:szCs w:val="18"/>
              </w:rPr>
              <w:t xml:space="preserve">, статьей 44.1 Федерального закона </w:t>
            </w:r>
            <w:r>
              <w:rPr>
                <w:rFonts w:ascii="Arial Narrow" w:hAnsi="Arial Narrow"/>
                <w:sz w:val="18"/>
                <w:szCs w:val="18"/>
              </w:rPr>
              <w:br/>
            </w:r>
            <w:r w:rsidRPr="00620E7B">
              <w:rPr>
                <w:rFonts w:ascii="Arial Narrow" w:hAnsi="Arial Narrow"/>
                <w:sz w:val="18"/>
                <w:szCs w:val="18"/>
              </w:rPr>
              <w:t xml:space="preserve">от 07.07.2003 № 126-ФЗ «О связи» подписание настоящего Согласия является подтверждением того, что Клиент предоставляет своё согласие </w:t>
            </w:r>
            <w:r>
              <w:rPr>
                <w:rFonts w:ascii="Arial Narrow" w:hAnsi="Arial Narrow"/>
                <w:sz w:val="18"/>
                <w:szCs w:val="18"/>
              </w:rPr>
              <w:br/>
            </w:r>
            <w:r w:rsidRPr="00620E7B">
              <w:rPr>
                <w:rFonts w:ascii="Arial Narrow" w:hAnsi="Arial Narrow"/>
                <w:sz w:val="18"/>
                <w:szCs w:val="18"/>
              </w:rPr>
              <w:t>АО «Россельхозбанк» и компаниям Банковской группы</w:t>
            </w:r>
            <w:r>
              <w:rPr>
                <w:rStyle w:val="a6"/>
                <w:rFonts w:ascii="Arial Narrow" w:hAnsi="Arial Narrow"/>
                <w:sz w:val="18"/>
                <w:szCs w:val="18"/>
              </w:rPr>
              <w:footnoteReference w:id="36"/>
            </w:r>
            <w:r w:rsidRPr="00620E7B">
              <w:rPr>
                <w:rFonts w:ascii="Arial Narrow" w:hAnsi="Arial Narrow"/>
                <w:sz w:val="18"/>
                <w:szCs w:val="18"/>
              </w:rPr>
              <w:t xml:space="preserve">, именуемым вместе «Банк», на информирование о существующих и/или вводимых в действие </w:t>
            </w:r>
            <w:r w:rsidRPr="00620E7B">
              <w:rPr>
                <w:rFonts w:ascii="Arial Narrow" w:hAnsi="Arial Narrow"/>
                <w:sz w:val="18"/>
                <w:szCs w:val="18"/>
              </w:rPr>
              <w:lastRenderedPageBreak/>
              <w:t>продуктах и услугах Банка, на получение предложений по продуктам, услугам, сервисам Банка путем осуществления прямых контактов при помощи сетей электросвязи по усмотрению Банка, включая, но не ограничиваясь, почтовую рассылку, электронную почту, телефонную связь, систему IVR</w:t>
            </w:r>
            <w:r>
              <w:rPr>
                <w:rStyle w:val="a6"/>
                <w:rFonts w:ascii="Arial Narrow" w:hAnsi="Arial Narrow"/>
                <w:sz w:val="18"/>
                <w:szCs w:val="18"/>
              </w:rPr>
              <w:footnoteReference w:id="37"/>
            </w:r>
            <w:r w:rsidRPr="00620E7B">
              <w:rPr>
                <w:rFonts w:ascii="Arial Narrow" w:hAnsi="Arial Narrow"/>
                <w:sz w:val="18"/>
                <w:szCs w:val="18"/>
              </w:rPr>
              <w:t>, SMS</w:t>
            </w:r>
            <w:r w:rsidRPr="00620E7B">
              <w:rPr>
                <w:rFonts w:ascii="Arial Narrow" w:hAnsi="Arial Narrow"/>
                <w:sz w:val="18"/>
                <w:szCs w:val="18"/>
              </w:rPr>
              <w:noBreakHyphen/>
              <w:t xml:space="preserve">информирование, </w:t>
            </w:r>
            <w:proofErr w:type="spellStart"/>
            <w:r w:rsidRPr="00620E7B">
              <w:rPr>
                <w:rFonts w:ascii="Arial Narrow" w:hAnsi="Arial Narrow"/>
                <w:sz w:val="18"/>
                <w:szCs w:val="18"/>
              </w:rPr>
              <w:t>Push</w:t>
            </w:r>
            <w:proofErr w:type="spellEnd"/>
            <w:r w:rsidRPr="00620E7B">
              <w:rPr>
                <w:rFonts w:ascii="Arial Narrow" w:hAnsi="Arial Narrow"/>
                <w:sz w:val="18"/>
                <w:szCs w:val="18"/>
              </w:rPr>
              <w:t xml:space="preserve"> – уведомление, факсимильную связь, сеть Интернет (включая экосистемы Банка «Мое время», «Финансовый радар», «Свое жилье»). Для указанных целей Банк вправе использовать адреса регистрации и(или) адреса фактического проживания (для почтовых рассылок), номера телефонов и факсов, и(или) адреса электронной почты (для всех указанных способов взаимодействия, кроме почтовых рассылок), предоставленные Банку </w:t>
            </w:r>
            <w:r w:rsidRPr="0004223A">
              <w:rPr>
                <w:rFonts w:ascii="Arial Narrow" w:hAnsi="Arial Narrow"/>
                <w:sz w:val="18"/>
                <w:szCs w:val="18"/>
              </w:rPr>
              <w:t xml:space="preserve">в </w:t>
            </w:r>
            <w:r w:rsidRPr="00A561A4">
              <w:rPr>
                <w:rFonts w:ascii="Arial Narrow" w:hAnsi="Arial Narrow"/>
                <w:sz w:val="18"/>
                <w:szCs w:val="18"/>
              </w:rPr>
              <w:t>разделе 1 настоящего Заявления</w:t>
            </w:r>
            <w:r w:rsidRPr="0004223A">
              <w:rPr>
                <w:rFonts w:ascii="Arial Narrow" w:hAnsi="Arial Narrow"/>
                <w:sz w:val="18"/>
                <w:szCs w:val="18"/>
              </w:rPr>
              <w:t>,</w:t>
            </w:r>
            <w:r w:rsidRPr="00620E7B">
              <w:rPr>
                <w:rFonts w:ascii="Arial Narrow" w:hAnsi="Arial Narrow"/>
                <w:sz w:val="18"/>
                <w:szCs w:val="18"/>
              </w:rPr>
              <w:t xml:space="preserve"> а также личные кабинеты в экосистемах Банка «Мое время», «Финансовый радар», «Свое жилье».</w:t>
            </w:r>
          </w:p>
          <w:p w:rsidR="00C409A9" w:rsidRDefault="00C409A9" w:rsidP="00C409A9">
            <w:pPr>
              <w:pStyle w:val="ae"/>
              <w:spacing w:after="0" w:line="240" w:lineRule="auto"/>
              <w:ind w:left="0"/>
              <w:contextualSpacing w:val="0"/>
              <w:jc w:val="both"/>
              <w:rPr>
                <w:rFonts w:ascii="Arial Narrow" w:hAnsi="Arial Narrow"/>
                <w:sz w:val="18"/>
                <w:szCs w:val="18"/>
              </w:rPr>
            </w:pPr>
            <w:r w:rsidRPr="003A6BEC">
              <w:rPr>
                <w:rFonts w:ascii="Arial Narrow" w:hAnsi="Arial Narrow"/>
                <w:sz w:val="18"/>
                <w:szCs w:val="18"/>
              </w:rPr>
              <w:t>Настоящим Клиент дает заверение (в порядке ст. 431.2 ГК РФ), что указанные в настоящем Заявлении</w:t>
            </w:r>
            <w:r>
              <w:rPr>
                <w:rStyle w:val="a6"/>
                <w:rFonts w:ascii="Arial Narrow" w:hAnsi="Arial Narrow"/>
                <w:sz w:val="18"/>
                <w:szCs w:val="18"/>
              </w:rPr>
              <w:footnoteReference w:id="38"/>
            </w:r>
            <w:r w:rsidRPr="003A6BEC">
              <w:rPr>
                <w:rFonts w:ascii="Arial Narrow" w:hAnsi="Arial Narrow"/>
                <w:sz w:val="18"/>
                <w:szCs w:val="18"/>
              </w:rPr>
              <w:t xml:space="preserve"> каналы связи, в том числе номер(а) мобильного(</w:t>
            </w:r>
            <w:proofErr w:type="spellStart"/>
            <w:r w:rsidRPr="003A6BEC">
              <w:rPr>
                <w:rFonts w:ascii="Arial Narrow" w:hAnsi="Arial Narrow"/>
                <w:sz w:val="18"/>
                <w:szCs w:val="18"/>
              </w:rPr>
              <w:t>ых</w:t>
            </w:r>
            <w:proofErr w:type="spellEnd"/>
            <w:r w:rsidRPr="003A6BEC">
              <w:rPr>
                <w:rFonts w:ascii="Arial Narrow" w:hAnsi="Arial Narrow"/>
                <w:sz w:val="18"/>
                <w:szCs w:val="18"/>
              </w:rPr>
              <w:t>) телефона(</w:t>
            </w:r>
            <w:proofErr w:type="spellStart"/>
            <w:r w:rsidRPr="003A6BEC">
              <w:rPr>
                <w:rFonts w:ascii="Arial Narrow" w:hAnsi="Arial Narrow"/>
                <w:sz w:val="18"/>
                <w:szCs w:val="18"/>
              </w:rPr>
              <w:t>ов</w:t>
            </w:r>
            <w:proofErr w:type="spellEnd"/>
            <w:r w:rsidRPr="003A6BEC">
              <w:rPr>
                <w:rFonts w:ascii="Arial Narrow" w:hAnsi="Arial Narrow"/>
                <w:sz w:val="18"/>
                <w:szCs w:val="18"/>
              </w:rPr>
              <w:t>) принадлежат Клиенту на законных основаниях и Клиент вправе предоставлять в отношении них согласие на получение рекламы.</w:t>
            </w:r>
          </w:p>
          <w:p w:rsidR="00C409A9" w:rsidRPr="00620E7B" w:rsidRDefault="00C409A9" w:rsidP="00C409A9">
            <w:pPr>
              <w:pStyle w:val="ae"/>
              <w:spacing w:after="0" w:line="240" w:lineRule="auto"/>
              <w:ind w:left="0"/>
              <w:contextualSpacing w:val="0"/>
              <w:jc w:val="both"/>
              <w:rPr>
                <w:rFonts w:ascii="Arial Narrow" w:hAnsi="Arial Narrow"/>
                <w:sz w:val="18"/>
                <w:szCs w:val="18"/>
              </w:rPr>
            </w:pPr>
            <w:r w:rsidRPr="00620E7B">
              <w:rPr>
                <w:rFonts w:ascii="Arial Narrow" w:hAnsi="Arial Narrow"/>
                <w:sz w:val="18"/>
                <w:szCs w:val="18"/>
              </w:rPr>
              <w:t>Я уведомлен, что отказ от предоставления согласия на получение информационных и (или) рекламных сообщений не является основанием для отказа в предоставлении банковских услуг.</w:t>
            </w:r>
          </w:p>
          <w:p w:rsidR="00C409A9" w:rsidRPr="00917740" w:rsidRDefault="00C409A9" w:rsidP="00C409A9">
            <w:pPr>
              <w:tabs>
                <w:tab w:val="left" w:pos="3399"/>
              </w:tabs>
              <w:spacing w:after="0" w:line="240" w:lineRule="auto"/>
              <w:ind w:right="517" w:hanging="46"/>
              <w:rPr>
                <w:rFonts w:ascii="Arial Narrow" w:eastAsia="MS Gothic" w:hAnsi="Arial Narrow" w:cs="Segoe UI Symbol"/>
                <w:sz w:val="18"/>
                <w:szCs w:val="18"/>
                <w:lang w:eastAsia="ru-RU"/>
              </w:rPr>
            </w:pPr>
            <w:r>
              <w:rPr>
                <w:rFonts w:ascii="Arial Narrow" w:hAnsi="Arial Narrow"/>
                <w:sz w:val="18"/>
                <w:szCs w:val="18"/>
              </w:rPr>
              <w:t xml:space="preserve"> </w:t>
            </w:r>
            <w:r w:rsidRPr="00620E7B">
              <w:rPr>
                <w:rFonts w:ascii="Arial Narrow" w:hAnsi="Arial Narrow"/>
                <w:sz w:val="18"/>
                <w:szCs w:val="18"/>
              </w:rPr>
              <w:t>Данное согласие может быть отозвано Клиентом в любой момент по его письменному заявлению.</w:t>
            </w:r>
          </w:p>
        </w:tc>
      </w:tr>
      <w:tr w:rsidR="00374A84" w:rsidRPr="00917740" w:rsidTr="008B406E">
        <w:trPr>
          <w:gridBefore w:val="1"/>
          <w:gridAfter w:val="2"/>
          <w:trHeight w:val="97"/>
          <w:trPrChange w:id="936"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vAlign w:val="center"/>
            <w:tcPrChange w:id="937" w:author="Ербахаева Бальжина Аюшиевна" w:date="2024-10-10T15:33:00Z">
              <w:tcPr>
                <w:tcW w:w="5430" w:type="dxa"/>
                <w:gridSpan w:val="45"/>
                <w:tcBorders>
                  <w:bottom w:val="nil"/>
                </w:tcBorders>
                <w:shd w:val="clear" w:color="auto" w:fill="auto"/>
                <w:vAlign w:val="center"/>
              </w:tcPr>
            </w:tcPrChange>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iCs/>
                <w:sz w:val="18"/>
                <w:szCs w:val="18"/>
              </w:rPr>
              <w:lastRenderedPageBreak/>
              <w:t>Подпись</w:t>
            </w:r>
          </w:p>
        </w:tc>
        <w:tc>
          <w:tcPr>
            <w:tcW w:w="5347" w:type="dxa"/>
            <w:gridSpan w:val="90"/>
            <w:tcBorders>
              <w:bottom w:val="nil"/>
            </w:tcBorders>
            <w:shd w:val="clear" w:color="auto" w:fill="auto"/>
            <w:vAlign w:val="center"/>
            <w:tcPrChange w:id="938" w:author="Ербахаева Бальжина Аюшиевна" w:date="2024-10-10T15:33:00Z">
              <w:tcPr>
                <w:tcW w:w="5433" w:type="dxa"/>
                <w:gridSpan w:val="107"/>
                <w:tcBorders>
                  <w:bottom w:val="nil"/>
                </w:tcBorders>
                <w:shd w:val="clear" w:color="auto" w:fill="auto"/>
                <w:vAlign w:val="center"/>
              </w:tcPr>
            </w:tcPrChange>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sz w:val="18"/>
                <w:szCs w:val="18"/>
              </w:rPr>
              <w:t>Расшифровка подписи</w:t>
            </w:r>
          </w:p>
        </w:tc>
      </w:tr>
      <w:tr w:rsidR="00374A84" w:rsidRPr="00917740" w:rsidTr="008B406E">
        <w:trPr>
          <w:gridBefore w:val="1"/>
          <w:gridAfter w:val="2"/>
          <w:trHeight w:val="97"/>
          <w:trPrChange w:id="939"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940" w:author="Ербахаева Бальжина Аюшиевна" w:date="2024-10-10T15:33:00Z">
              <w:tcPr>
                <w:tcW w:w="10863" w:type="dxa"/>
                <w:gridSpan w:val="152"/>
                <w:tcBorders>
                  <w:bottom w:val="nil"/>
                </w:tcBorders>
                <w:shd w:val="clear" w:color="auto" w:fill="D0CECE"/>
              </w:tcPr>
            </w:tcPrChange>
          </w:tcPr>
          <w:p w:rsidR="00C409A9" w:rsidRPr="00A561A4" w:rsidRDefault="00C409A9" w:rsidP="00C409A9">
            <w:pPr>
              <w:numPr>
                <w:ilvl w:val="1"/>
                <w:numId w:val="27"/>
              </w:numPr>
              <w:tabs>
                <w:tab w:val="left" w:pos="368"/>
              </w:tabs>
              <w:spacing w:after="0" w:line="240" w:lineRule="auto"/>
              <w:ind w:hanging="1051"/>
              <w:rPr>
                <w:rFonts w:ascii="Arial Narrow" w:hAnsi="Arial Narrow"/>
                <w:b/>
                <w:sz w:val="18"/>
                <w:szCs w:val="18"/>
              </w:rPr>
            </w:pPr>
            <w:r w:rsidRPr="005F388A">
              <w:rPr>
                <w:rFonts w:ascii="Arial Narrow" w:hAnsi="Arial Narrow" w:cs="Helv"/>
                <w:b/>
                <w:iCs/>
                <w:sz w:val="18"/>
                <w:szCs w:val="18"/>
              </w:rPr>
              <w:t>Согласие</w:t>
            </w:r>
            <w:r w:rsidRPr="00A561A4">
              <w:rPr>
                <w:rFonts w:ascii="Arial Narrow" w:hAnsi="Arial Narrow"/>
                <w:b/>
                <w:sz w:val="18"/>
                <w:szCs w:val="18"/>
              </w:rPr>
              <w:t xml:space="preserve"> на обработку персональных данных</w:t>
            </w:r>
          </w:p>
        </w:tc>
      </w:tr>
      <w:tr w:rsidR="00374A84" w:rsidRPr="00917740" w:rsidTr="008B406E">
        <w:trPr>
          <w:gridBefore w:val="1"/>
          <w:gridAfter w:val="2"/>
          <w:trHeight w:val="97"/>
          <w:trPrChange w:id="941"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42" w:author="Ербахаева Бальжина Аюшиевна" w:date="2024-10-10T15:33:00Z">
              <w:tcPr>
                <w:tcW w:w="10863" w:type="dxa"/>
                <w:gridSpan w:val="152"/>
                <w:tcBorders>
                  <w:bottom w:val="nil"/>
                </w:tcBorders>
                <w:shd w:val="clear" w:color="auto" w:fill="auto"/>
              </w:tcPr>
            </w:tcPrChange>
          </w:tcPr>
          <w:p w:rsidR="00C409A9" w:rsidRPr="00A561A4" w:rsidRDefault="00C409A9" w:rsidP="00C409A9">
            <w:pPr>
              <w:pStyle w:val="ae"/>
              <w:tabs>
                <w:tab w:val="left" w:pos="426"/>
              </w:tabs>
              <w:autoSpaceDE w:val="0"/>
              <w:autoSpaceDN w:val="0"/>
              <w:spacing w:after="0" w:line="240" w:lineRule="auto"/>
              <w:ind w:left="0"/>
              <w:contextualSpacing w:val="0"/>
              <w:jc w:val="both"/>
            </w:pPr>
            <w:r w:rsidRPr="00CC6D3F">
              <w:rPr>
                <w:rFonts w:ascii="Arial Narrow" w:hAnsi="Arial Narrow"/>
                <w:sz w:val="18"/>
                <w:szCs w:val="18"/>
              </w:rPr>
              <w:t xml:space="preserve">Подписанием настоящего Заявления Клиент </w:t>
            </w:r>
            <w:r w:rsidRPr="00A561A4">
              <w:rPr>
                <w:rFonts w:ascii="Arial Narrow" w:hAnsi="Arial Narrow"/>
                <w:sz w:val="18"/>
                <w:szCs w:val="18"/>
              </w:rPr>
              <w:t>в части передачи и обработки персональных данных между компаниями Банковской группы</w:t>
            </w:r>
            <w:r w:rsidRPr="00CC6D3F">
              <w:rPr>
                <w:rFonts w:ascii="Arial Narrow" w:hAnsi="Arial Narrow"/>
                <w:sz w:val="18"/>
                <w:szCs w:val="18"/>
              </w:rPr>
              <w:t>:</w:t>
            </w:r>
          </w:p>
        </w:tc>
      </w:tr>
      <w:tr w:rsidR="00374A84" w:rsidRPr="00917740" w:rsidTr="008B406E">
        <w:trPr>
          <w:gridBefore w:val="1"/>
          <w:gridAfter w:val="2"/>
          <w:trHeight w:val="97"/>
          <w:trPrChange w:id="943"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tcPrChange w:id="944" w:author="Ербахаева Бальжина Аюшиевна" w:date="2024-10-10T15:33:00Z">
              <w:tcPr>
                <w:tcW w:w="5430" w:type="dxa"/>
                <w:gridSpan w:val="45"/>
                <w:tcBorders>
                  <w:bottom w:val="nil"/>
                </w:tcBorders>
                <w:shd w:val="clear" w:color="auto" w:fill="auto"/>
              </w:tcPr>
            </w:tcPrChange>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Segoe UI Symbol" w:hAnsi="Segoe UI Symbol" w:cs="Segoe UI Symbol"/>
                <w:color w:val="000000"/>
                <w:sz w:val="18"/>
                <w:szCs w:val="18"/>
              </w:rPr>
            </w:pPr>
            <w:r w:rsidRPr="00B25ED3">
              <w:rPr>
                <w:rFonts w:ascii="Arial Narrow" w:hAnsi="Arial Narrow"/>
                <w:color w:val="000000"/>
                <w:sz w:val="18"/>
                <w:szCs w:val="18"/>
              </w:rPr>
              <w:t xml:space="preserve">ФИО: </w:t>
            </w:r>
          </w:p>
        </w:tc>
        <w:tc>
          <w:tcPr>
            <w:tcW w:w="5347" w:type="dxa"/>
            <w:gridSpan w:val="90"/>
            <w:tcBorders>
              <w:bottom w:val="nil"/>
            </w:tcBorders>
            <w:shd w:val="clear" w:color="auto" w:fill="auto"/>
            <w:tcPrChange w:id="945" w:author="Ербахаева Бальжина Аюшиевна" w:date="2024-10-10T15:33:00Z">
              <w:tcPr>
                <w:tcW w:w="5433" w:type="dxa"/>
                <w:gridSpan w:val="107"/>
                <w:tcBorders>
                  <w:bottom w:val="nil"/>
                </w:tcBorders>
                <w:shd w:val="clear" w:color="auto" w:fill="auto"/>
              </w:tcPr>
            </w:tcPrChange>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Segoe UI Symbol" w:hAnsi="Segoe UI Symbol" w:cs="Segoe UI Symbol"/>
                <w:color w:val="000000"/>
                <w:sz w:val="18"/>
                <w:szCs w:val="18"/>
              </w:rPr>
            </w:pPr>
            <w:r w:rsidRPr="00B25ED3">
              <w:rPr>
                <w:rFonts w:ascii="Arial Narrow" w:hAnsi="Arial Narrow"/>
                <w:color w:val="000000"/>
                <w:sz w:val="18"/>
                <w:szCs w:val="18"/>
              </w:rPr>
              <w:t>Зарегистрированный по адресу:</w:t>
            </w:r>
          </w:p>
        </w:tc>
      </w:tr>
      <w:tr w:rsidR="00374A84" w:rsidRPr="00917740" w:rsidTr="008B406E">
        <w:trPr>
          <w:gridBefore w:val="1"/>
          <w:gridAfter w:val="2"/>
          <w:trHeight w:val="97"/>
          <w:trPrChange w:id="946"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tcPrChange w:id="947" w:author="Ербахаева Бальжина Аюшиевна" w:date="2024-10-10T15:33:00Z">
              <w:tcPr>
                <w:tcW w:w="5430" w:type="dxa"/>
                <w:gridSpan w:val="45"/>
                <w:tcBorders>
                  <w:bottom w:val="nil"/>
                </w:tcBorders>
                <w:shd w:val="clear" w:color="auto" w:fill="auto"/>
              </w:tcPr>
            </w:tcPrChange>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Arial Narrow" w:hAnsi="Arial Narrow"/>
                <w:color w:val="000000"/>
                <w:sz w:val="18"/>
                <w:szCs w:val="18"/>
              </w:rPr>
            </w:pPr>
            <w:r w:rsidRPr="00B25ED3">
              <w:rPr>
                <w:rFonts w:ascii="Arial Narrow" w:hAnsi="Arial Narrow"/>
                <w:color w:val="000000"/>
                <w:sz w:val="18"/>
                <w:szCs w:val="18"/>
              </w:rPr>
              <w:t>Паспортные данные:</w:t>
            </w:r>
          </w:p>
        </w:tc>
        <w:tc>
          <w:tcPr>
            <w:tcW w:w="5347" w:type="dxa"/>
            <w:gridSpan w:val="90"/>
            <w:tcBorders>
              <w:bottom w:val="nil"/>
            </w:tcBorders>
            <w:shd w:val="clear" w:color="auto" w:fill="auto"/>
            <w:tcPrChange w:id="948" w:author="Ербахаева Бальжина Аюшиевна" w:date="2024-10-10T15:33:00Z">
              <w:tcPr>
                <w:tcW w:w="5433" w:type="dxa"/>
                <w:gridSpan w:val="107"/>
                <w:tcBorders>
                  <w:bottom w:val="nil"/>
                </w:tcBorders>
                <w:shd w:val="clear" w:color="auto" w:fill="auto"/>
              </w:tcPr>
            </w:tcPrChange>
          </w:tcPr>
          <w:p w:rsidR="00C409A9" w:rsidRPr="00B25ED3" w:rsidRDefault="00C409A9" w:rsidP="00C409A9">
            <w:pPr>
              <w:pStyle w:val="ae"/>
              <w:tabs>
                <w:tab w:val="left" w:pos="426"/>
              </w:tabs>
              <w:autoSpaceDE w:val="0"/>
              <w:autoSpaceDN w:val="0"/>
              <w:spacing w:after="0" w:line="240" w:lineRule="auto"/>
              <w:ind w:left="0"/>
              <w:contextualSpacing w:val="0"/>
              <w:jc w:val="both"/>
              <w:rPr>
                <w:rFonts w:ascii="Arial Narrow" w:hAnsi="Arial Narrow"/>
                <w:color w:val="000000"/>
                <w:sz w:val="18"/>
                <w:szCs w:val="18"/>
              </w:rPr>
            </w:pPr>
            <w:r w:rsidRPr="00B25ED3">
              <w:rPr>
                <w:rFonts w:ascii="Arial Narrow" w:hAnsi="Arial Narrow"/>
                <w:color w:val="000000"/>
                <w:sz w:val="18"/>
                <w:szCs w:val="18"/>
              </w:rPr>
              <w:t>Дата выдачи:</w:t>
            </w:r>
          </w:p>
        </w:tc>
      </w:tr>
      <w:tr w:rsidR="00374A84" w:rsidRPr="00917740" w:rsidTr="008B406E">
        <w:trPr>
          <w:gridBefore w:val="1"/>
          <w:gridAfter w:val="2"/>
          <w:trHeight w:val="97"/>
          <w:trPrChange w:id="949"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tcPrChange w:id="950" w:author="Ербахаева Бальжина Аюшиевна" w:date="2024-10-10T15:33:00Z">
              <w:tcPr>
                <w:tcW w:w="5430" w:type="dxa"/>
                <w:gridSpan w:val="45"/>
                <w:tcBorders>
                  <w:bottom w:val="nil"/>
                </w:tcBorders>
                <w:shd w:val="clear" w:color="auto" w:fill="auto"/>
              </w:tcPr>
            </w:tcPrChange>
          </w:tcPr>
          <w:p w:rsidR="00C409A9" w:rsidRPr="00CC6D3F" w:rsidRDefault="00C409A9" w:rsidP="00C409A9">
            <w:pPr>
              <w:pStyle w:val="ae"/>
              <w:tabs>
                <w:tab w:val="left" w:pos="426"/>
              </w:tabs>
              <w:autoSpaceDE w:val="0"/>
              <w:autoSpaceDN w:val="0"/>
              <w:spacing w:after="0" w:line="240" w:lineRule="auto"/>
              <w:ind w:left="0"/>
              <w:contextualSpacing w:val="0"/>
              <w:jc w:val="both"/>
              <w:rPr>
                <w:rFonts w:ascii="Segoe UI Symbol" w:hAnsi="Segoe UI Symbol" w:cs="Segoe UI Symbol"/>
                <w:sz w:val="18"/>
                <w:szCs w:val="18"/>
              </w:rPr>
            </w:pPr>
            <w:r w:rsidRPr="00CC6D3F">
              <w:rPr>
                <w:rFonts w:ascii="Segoe UI Symbol" w:hAnsi="Segoe UI Symbol" w:cs="Segoe UI Symbol"/>
                <w:sz w:val="18"/>
                <w:szCs w:val="18"/>
              </w:rPr>
              <w:t>☐</w:t>
            </w:r>
            <w:r w:rsidRPr="00CC6D3F">
              <w:rPr>
                <w:rFonts w:ascii="Arial Narrow" w:hAnsi="Arial Narrow"/>
                <w:sz w:val="18"/>
                <w:szCs w:val="18"/>
              </w:rPr>
              <w:t xml:space="preserve"> Подтверждаю и выражаю согласие </w:t>
            </w:r>
          </w:p>
        </w:tc>
        <w:tc>
          <w:tcPr>
            <w:tcW w:w="5347" w:type="dxa"/>
            <w:gridSpan w:val="90"/>
            <w:tcBorders>
              <w:bottom w:val="nil"/>
            </w:tcBorders>
            <w:shd w:val="clear" w:color="auto" w:fill="auto"/>
            <w:tcPrChange w:id="951" w:author="Ербахаева Бальжина Аюшиевна" w:date="2024-10-10T15:33:00Z">
              <w:tcPr>
                <w:tcW w:w="5433" w:type="dxa"/>
                <w:gridSpan w:val="107"/>
                <w:tcBorders>
                  <w:bottom w:val="nil"/>
                </w:tcBorders>
                <w:shd w:val="clear" w:color="auto" w:fill="auto"/>
              </w:tcPr>
            </w:tcPrChange>
          </w:tcPr>
          <w:p w:rsidR="00C409A9" w:rsidRPr="00CC6D3F" w:rsidRDefault="00C409A9" w:rsidP="00C409A9">
            <w:pPr>
              <w:pStyle w:val="ae"/>
              <w:tabs>
                <w:tab w:val="left" w:pos="426"/>
              </w:tabs>
              <w:autoSpaceDE w:val="0"/>
              <w:autoSpaceDN w:val="0"/>
              <w:spacing w:after="0" w:line="240" w:lineRule="auto"/>
              <w:ind w:left="0"/>
              <w:contextualSpacing w:val="0"/>
              <w:jc w:val="both"/>
              <w:rPr>
                <w:rFonts w:ascii="Segoe UI Symbol" w:hAnsi="Segoe UI Symbol" w:cs="Segoe UI Symbol"/>
                <w:sz w:val="18"/>
                <w:szCs w:val="18"/>
              </w:rPr>
            </w:pPr>
            <w:r w:rsidRPr="00CC6D3F">
              <w:rPr>
                <w:rFonts w:ascii="Segoe UI Symbol" w:hAnsi="Segoe UI Symbol" w:cs="Segoe UI Symbol"/>
                <w:sz w:val="18"/>
                <w:szCs w:val="18"/>
              </w:rPr>
              <w:t>☐</w:t>
            </w:r>
            <w:r w:rsidRPr="00CC6D3F">
              <w:rPr>
                <w:rFonts w:ascii="Arial Narrow" w:hAnsi="Arial Narrow"/>
                <w:sz w:val="18"/>
                <w:szCs w:val="18"/>
              </w:rPr>
              <w:t xml:space="preserve"> Не подтверждаю и не выражаю согласие</w:t>
            </w:r>
            <w:r w:rsidRPr="00A561A4">
              <w:rPr>
                <w:rFonts w:ascii="Arial Narrow" w:hAnsi="Arial Narrow"/>
                <w:sz w:val="18"/>
                <w:szCs w:val="18"/>
              </w:rPr>
              <w:t xml:space="preserve"> </w:t>
            </w:r>
          </w:p>
        </w:tc>
      </w:tr>
      <w:tr w:rsidR="00374A84" w:rsidRPr="00917740" w:rsidTr="008B406E">
        <w:trPr>
          <w:gridBefore w:val="1"/>
          <w:gridAfter w:val="2"/>
          <w:trHeight w:val="97"/>
          <w:trPrChange w:id="952"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53" w:author="Ербахаева Бальжина Аюшиевна" w:date="2024-10-10T15:33:00Z">
              <w:tcPr>
                <w:tcW w:w="10863" w:type="dxa"/>
                <w:gridSpan w:val="152"/>
                <w:tcBorders>
                  <w:bottom w:val="nil"/>
                </w:tcBorders>
                <w:shd w:val="clear" w:color="auto" w:fill="auto"/>
              </w:tcPr>
            </w:tcPrChange>
          </w:tcPr>
          <w:p w:rsidR="00C409A9" w:rsidRPr="003A155C" w:rsidRDefault="00C409A9"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3A155C">
              <w:rPr>
                <w:rFonts w:ascii="Arial Narrow" w:hAnsi="Arial Narrow"/>
                <w:sz w:val="18"/>
                <w:szCs w:val="18"/>
              </w:rPr>
              <w:t xml:space="preserve">Ознакомлен и согласен с условиями </w:t>
            </w:r>
            <w:r>
              <w:rPr>
                <w:rFonts w:ascii="Arial Narrow" w:hAnsi="Arial Narrow"/>
                <w:sz w:val="18"/>
                <w:szCs w:val="18"/>
              </w:rPr>
              <w:t xml:space="preserve">п. 2.11. </w:t>
            </w:r>
            <w:r w:rsidRPr="003A155C">
              <w:rPr>
                <w:rFonts w:ascii="Arial Narrow" w:hAnsi="Arial Narrow"/>
                <w:sz w:val="18"/>
                <w:szCs w:val="18"/>
              </w:rPr>
              <w:t>Договора</w:t>
            </w:r>
            <w:r>
              <w:rPr>
                <w:rStyle w:val="a6"/>
                <w:rFonts w:ascii="Arial Narrow" w:hAnsi="Arial Narrow"/>
                <w:sz w:val="18"/>
                <w:szCs w:val="18"/>
              </w:rPr>
              <w:footnoteReference w:id="39"/>
            </w:r>
            <w:r w:rsidRPr="003A155C">
              <w:rPr>
                <w:rFonts w:ascii="Arial Narrow" w:hAnsi="Arial Narrow"/>
                <w:sz w:val="18"/>
                <w:szCs w:val="18"/>
              </w:rPr>
              <w:t>, действующими на дату подписания настоящего Заявления, его содержание полностью понятно.</w:t>
            </w:r>
          </w:p>
          <w:p w:rsidR="00C409A9" w:rsidRDefault="00C409A9"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04223A">
              <w:rPr>
                <w:rFonts w:ascii="Arial Narrow" w:hAnsi="Arial Narrow"/>
                <w:sz w:val="18"/>
                <w:szCs w:val="18"/>
              </w:rPr>
              <w:t>Ознакомлен и согласен с условиями обработки персональных данных Банковской группой в порядке и на условиях, определенных Федеральным</w:t>
            </w:r>
            <w:r w:rsidRPr="00C91760">
              <w:rPr>
                <w:rFonts w:ascii="Arial Narrow" w:hAnsi="Arial Narrow"/>
                <w:sz w:val="18"/>
                <w:szCs w:val="18"/>
              </w:rPr>
              <w:t xml:space="preserve"> законом № 152-ФЗ.</w:t>
            </w:r>
          </w:p>
          <w:p w:rsidR="00C409A9" w:rsidRPr="0095417A" w:rsidRDefault="00C409A9" w:rsidP="00C409A9">
            <w:pPr>
              <w:numPr>
                <w:ilvl w:val="0"/>
                <w:numId w:val="14"/>
              </w:numPr>
              <w:tabs>
                <w:tab w:val="left" w:pos="-4361"/>
                <w:tab w:val="left" w:pos="284"/>
              </w:tabs>
              <w:spacing w:after="0" w:line="240" w:lineRule="auto"/>
              <w:ind w:left="0" w:firstLine="0"/>
              <w:jc w:val="both"/>
              <w:rPr>
                <w:rFonts w:ascii="Arial Narrow" w:hAnsi="Arial Narrow"/>
                <w:sz w:val="18"/>
                <w:szCs w:val="18"/>
              </w:rPr>
            </w:pPr>
            <w:r w:rsidRPr="0095417A">
              <w:rPr>
                <w:rFonts w:ascii="Arial Narrow" w:hAnsi="Arial Narrow"/>
                <w:sz w:val="18"/>
                <w:szCs w:val="18"/>
              </w:rPr>
              <w:t>Ознакомлен и уведомлен, что в соответствии с п. 2 ст. 9 Федерального закона № 152-ФЗ я вправе в любое время отозвать согласие на обработку персональных данных полностью или в части, в том числе отказаться от получения предложений продуктов (услуг) Банка и его партнеров, путем подачи письменного заявления в Банк в произвольной форме с обязательным указанием фамилии, имени, отчества, серии и номера документа, удостоверяющего личность.</w:t>
            </w:r>
          </w:p>
        </w:tc>
      </w:tr>
      <w:tr w:rsidR="00374A84" w:rsidRPr="00917740" w:rsidTr="008B406E">
        <w:trPr>
          <w:gridBefore w:val="1"/>
          <w:gridAfter w:val="2"/>
          <w:trHeight w:val="97"/>
          <w:trPrChange w:id="954" w:author="Ербахаева Бальжина Аюшиевна" w:date="2024-10-10T15:33:00Z">
            <w:trPr>
              <w:gridBefore w:val="1"/>
              <w:gridAfter w:val="2"/>
              <w:trHeight w:val="97"/>
            </w:trPr>
          </w:trPrChange>
        </w:trPr>
        <w:tc>
          <w:tcPr>
            <w:tcW w:w="5455" w:type="dxa"/>
            <w:gridSpan w:val="43"/>
            <w:tcBorders>
              <w:bottom w:val="nil"/>
            </w:tcBorders>
            <w:shd w:val="clear" w:color="auto" w:fill="auto"/>
            <w:vAlign w:val="center"/>
            <w:tcPrChange w:id="955" w:author="Ербахаева Бальжина Аюшиевна" w:date="2024-10-10T15:33:00Z">
              <w:tcPr>
                <w:tcW w:w="5430" w:type="dxa"/>
                <w:gridSpan w:val="45"/>
                <w:tcBorders>
                  <w:bottom w:val="nil"/>
                </w:tcBorders>
                <w:shd w:val="clear" w:color="auto" w:fill="auto"/>
                <w:vAlign w:val="center"/>
              </w:tcPr>
            </w:tcPrChange>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iCs/>
                <w:sz w:val="18"/>
                <w:szCs w:val="18"/>
              </w:rPr>
              <w:t>Подпись</w:t>
            </w:r>
          </w:p>
        </w:tc>
        <w:tc>
          <w:tcPr>
            <w:tcW w:w="5347" w:type="dxa"/>
            <w:gridSpan w:val="90"/>
            <w:tcBorders>
              <w:bottom w:val="nil"/>
            </w:tcBorders>
            <w:shd w:val="clear" w:color="auto" w:fill="auto"/>
            <w:vAlign w:val="center"/>
            <w:tcPrChange w:id="956" w:author="Ербахаева Бальжина Аюшиевна" w:date="2024-10-10T15:33:00Z">
              <w:tcPr>
                <w:tcW w:w="5433" w:type="dxa"/>
                <w:gridSpan w:val="107"/>
                <w:tcBorders>
                  <w:bottom w:val="nil"/>
                </w:tcBorders>
                <w:shd w:val="clear" w:color="auto" w:fill="auto"/>
                <w:vAlign w:val="center"/>
              </w:tcPr>
            </w:tcPrChange>
          </w:tcPr>
          <w:p w:rsidR="00C409A9" w:rsidRPr="003A614A" w:rsidRDefault="00C409A9" w:rsidP="00C409A9">
            <w:pPr>
              <w:tabs>
                <w:tab w:val="left" w:pos="1418"/>
              </w:tabs>
              <w:spacing w:after="0" w:line="240" w:lineRule="auto"/>
              <w:rPr>
                <w:rFonts w:ascii="Times New Roman" w:eastAsia="Times New Roman" w:hAnsi="Times New Roman"/>
                <w:bCs/>
                <w:sz w:val="24"/>
                <w:szCs w:val="24"/>
                <w:lang w:eastAsia="ru-RU"/>
              </w:rPr>
            </w:pPr>
            <w:r w:rsidRPr="003A614A">
              <w:rPr>
                <w:rFonts w:ascii="Arial Narrow" w:hAnsi="Arial Narrow"/>
                <w:sz w:val="18"/>
                <w:szCs w:val="18"/>
              </w:rPr>
              <w:t>Расшифровка подписи</w:t>
            </w:r>
          </w:p>
        </w:tc>
      </w:tr>
      <w:tr w:rsidR="00374A84" w:rsidRPr="00917740" w:rsidTr="008B406E">
        <w:trPr>
          <w:gridBefore w:val="1"/>
          <w:gridAfter w:val="2"/>
          <w:trHeight w:val="97"/>
          <w:trPrChange w:id="957"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D0CECE"/>
            <w:tcPrChange w:id="958" w:author="Ербахаева Бальжина Аюшиевна" w:date="2024-10-10T15:33:00Z">
              <w:tcPr>
                <w:tcW w:w="10863" w:type="dxa"/>
                <w:gridSpan w:val="152"/>
                <w:tcBorders>
                  <w:bottom w:val="nil"/>
                </w:tcBorders>
                <w:shd w:val="clear" w:color="auto" w:fill="D0CECE"/>
              </w:tcPr>
            </w:tcPrChange>
          </w:tcPr>
          <w:p w:rsidR="00C409A9" w:rsidRPr="00E43FEC" w:rsidRDefault="00C409A9" w:rsidP="00C409A9">
            <w:pPr>
              <w:numPr>
                <w:ilvl w:val="1"/>
                <w:numId w:val="27"/>
              </w:numPr>
              <w:tabs>
                <w:tab w:val="left" w:pos="372"/>
              </w:tabs>
              <w:spacing w:after="0" w:line="240" w:lineRule="auto"/>
              <w:ind w:hanging="1051"/>
              <w:rPr>
                <w:rFonts w:ascii="Arial Narrow" w:hAnsi="Arial Narrow"/>
                <w:sz w:val="18"/>
                <w:szCs w:val="18"/>
              </w:rPr>
            </w:pPr>
            <w:r w:rsidRPr="00E43FEC">
              <w:rPr>
                <w:rFonts w:ascii="Arial Narrow" w:hAnsi="Arial Narrow" w:cs="Helv"/>
                <w:b/>
                <w:iCs/>
                <w:sz w:val="18"/>
                <w:szCs w:val="18"/>
              </w:rPr>
              <w:t>Согласие Клиента, представленное АО «Россельхозбанк» на получение кредитных отчетов из Бюро кредитных историй.</w:t>
            </w:r>
          </w:p>
        </w:tc>
      </w:tr>
      <w:tr w:rsidR="008B406E" w:rsidRPr="00917740" w:rsidTr="008B406E">
        <w:tblPrEx>
          <w:tblPrExChange w:id="959" w:author="Ербахаева Бальжина Аюшиевна" w:date="2024-10-10T15:33:00Z">
            <w:tblPrEx>
              <w:tblW w:w="10888" w:type="dxa"/>
            </w:tblPrEx>
          </w:tblPrExChange>
        </w:tblPrEx>
        <w:trPr>
          <w:gridBefore w:val="1"/>
          <w:gridAfter w:val="2"/>
          <w:trHeight w:val="97"/>
          <w:trPrChange w:id="960" w:author="Ербахаева Бальжина Аюшиевна" w:date="2024-10-10T15:33:00Z">
            <w:trPr>
              <w:gridBefore w:val="1"/>
              <w:trHeight w:val="97"/>
            </w:trPr>
          </w:trPrChange>
        </w:trPr>
        <w:tc>
          <w:tcPr>
            <w:tcW w:w="3613" w:type="dxa"/>
            <w:gridSpan w:val="16"/>
            <w:tcBorders>
              <w:bottom w:val="nil"/>
            </w:tcBorders>
            <w:shd w:val="clear" w:color="auto" w:fill="auto"/>
            <w:tcPrChange w:id="961" w:author="Ербахаева Бальжина Аюшиевна" w:date="2024-10-10T15:33:00Z">
              <w:tcPr>
                <w:tcW w:w="3609" w:type="dxa"/>
                <w:gridSpan w:val="17"/>
                <w:tcBorders>
                  <w:bottom w:val="nil"/>
                </w:tcBorders>
                <w:shd w:val="clear" w:color="auto" w:fill="auto"/>
              </w:tcPr>
            </w:tcPrChange>
          </w:tcPr>
          <w:p w:rsidR="00C409A9" w:rsidRPr="00E43FEC" w:rsidRDefault="00C409A9" w:rsidP="00C409A9">
            <w:pPr>
              <w:spacing w:after="0" w:line="240" w:lineRule="auto"/>
              <w:jc w:val="both"/>
              <w:rPr>
                <w:rFonts w:ascii="Arial Narrow" w:hAnsi="Arial Narrow" w:cs="Helv"/>
                <w:b/>
                <w:iCs/>
                <w:sz w:val="18"/>
                <w:szCs w:val="18"/>
              </w:rPr>
            </w:pPr>
            <w:r w:rsidRPr="00E43FEC">
              <w:rPr>
                <w:rFonts w:ascii="Arial Narrow" w:hAnsi="Arial Narrow"/>
                <w:sz w:val="18"/>
                <w:szCs w:val="18"/>
              </w:rPr>
              <w:t>Подписание</w:t>
            </w:r>
            <w:r>
              <w:rPr>
                <w:rFonts w:ascii="Arial Narrow" w:hAnsi="Arial Narrow"/>
                <w:sz w:val="18"/>
                <w:szCs w:val="18"/>
              </w:rPr>
              <w:t>м</w:t>
            </w:r>
            <w:r w:rsidRPr="00E43FEC">
              <w:rPr>
                <w:rFonts w:ascii="Arial Narrow" w:hAnsi="Arial Narrow"/>
                <w:sz w:val="18"/>
                <w:szCs w:val="18"/>
              </w:rPr>
              <w:t xml:space="preserve"> настоящего Заявления </w:t>
            </w:r>
            <w:r>
              <w:rPr>
                <w:rFonts w:ascii="Arial Narrow" w:hAnsi="Arial Narrow"/>
                <w:sz w:val="18"/>
                <w:szCs w:val="18"/>
              </w:rPr>
              <w:t>Клиент:</w:t>
            </w:r>
          </w:p>
        </w:tc>
        <w:tc>
          <w:tcPr>
            <w:tcW w:w="3662" w:type="dxa"/>
            <w:gridSpan w:val="59"/>
            <w:tcBorders>
              <w:bottom w:val="nil"/>
            </w:tcBorders>
            <w:shd w:val="clear" w:color="auto" w:fill="auto"/>
            <w:tcPrChange w:id="962" w:author="Ербахаева Бальжина Аюшиевна" w:date="2024-10-10T15:33:00Z">
              <w:tcPr>
                <w:tcW w:w="3661" w:type="dxa"/>
                <w:gridSpan w:val="62"/>
                <w:tcBorders>
                  <w:bottom w:val="nil"/>
                </w:tcBorders>
                <w:shd w:val="clear" w:color="auto" w:fill="auto"/>
              </w:tcPr>
            </w:tcPrChange>
          </w:tcPr>
          <w:p w:rsidR="00C409A9" w:rsidRPr="00E43FEC" w:rsidRDefault="00C409A9" w:rsidP="00C409A9">
            <w:pPr>
              <w:spacing w:after="0" w:line="240" w:lineRule="auto"/>
              <w:jc w:val="both"/>
              <w:rPr>
                <w:rFonts w:ascii="Arial Narrow" w:hAnsi="Arial Narrow" w:cs="Helv"/>
                <w:b/>
                <w:iCs/>
                <w:sz w:val="18"/>
                <w:szCs w:val="18"/>
              </w:rPr>
            </w:pPr>
            <w:r w:rsidRPr="00282BD6">
              <w:rPr>
                <w:rFonts w:ascii="Segoe UI Symbol" w:hAnsi="Segoe UI Symbol" w:cs="Segoe UI Symbol"/>
                <w:sz w:val="18"/>
                <w:szCs w:val="18"/>
              </w:rPr>
              <w:t>☐</w:t>
            </w:r>
            <w:r w:rsidRPr="00282BD6">
              <w:rPr>
                <w:rFonts w:ascii="Arial Narrow" w:hAnsi="Arial Narrow"/>
                <w:sz w:val="18"/>
                <w:szCs w:val="18"/>
              </w:rPr>
              <w:t xml:space="preserve"> </w:t>
            </w:r>
            <w:r>
              <w:rPr>
                <w:rFonts w:ascii="Arial Narrow" w:hAnsi="Arial Narrow"/>
                <w:sz w:val="18"/>
                <w:szCs w:val="18"/>
              </w:rPr>
              <w:t>Подтверждает и  в</w:t>
            </w:r>
            <w:r w:rsidRPr="00282BD6">
              <w:rPr>
                <w:rFonts w:ascii="Arial Narrow" w:hAnsi="Arial Narrow"/>
                <w:sz w:val="18"/>
                <w:szCs w:val="18"/>
              </w:rPr>
              <w:t>ыражает согласие</w:t>
            </w:r>
            <w:r w:rsidRPr="00282BD6">
              <w:rPr>
                <w:rStyle w:val="a6"/>
                <w:sz w:val="18"/>
                <w:szCs w:val="18"/>
              </w:rPr>
              <w:footnoteReference w:id="40"/>
            </w:r>
          </w:p>
        </w:tc>
        <w:tc>
          <w:tcPr>
            <w:tcW w:w="3527" w:type="dxa"/>
            <w:gridSpan w:val="58"/>
            <w:tcBorders>
              <w:bottom w:val="nil"/>
            </w:tcBorders>
            <w:shd w:val="clear" w:color="auto" w:fill="auto"/>
            <w:tcPrChange w:id="963" w:author="Ербахаева Бальжина Аюшиевна" w:date="2024-10-10T15:33:00Z">
              <w:tcPr>
                <w:tcW w:w="3613" w:type="dxa"/>
                <w:gridSpan w:val="74"/>
                <w:tcBorders>
                  <w:bottom w:val="nil"/>
                </w:tcBorders>
                <w:shd w:val="clear" w:color="auto" w:fill="auto"/>
              </w:tcPr>
            </w:tcPrChange>
          </w:tcPr>
          <w:p w:rsidR="00C409A9" w:rsidRPr="00E43FEC" w:rsidRDefault="00C409A9" w:rsidP="00C409A9">
            <w:pPr>
              <w:spacing w:after="0" w:line="240" w:lineRule="auto"/>
              <w:jc w:val="both"/>
              <w:rPr>
                <w:rFonts w:ascii="Arial Narrow" w:hAnsi="Arial Narrow" w:cs="Helv"/>
                <w:b/>
                <w:iCs/>
                <w:sz w:val="18"/>
                <w:szCs w:val="18"/>
              </w:rPr>
            </w:pPr>
            <w:r w:rsidRPr="00282BD6">
              <w:rPr>
                <w:rFonts w:ascii="Segoe UI Symbol" w:hAnsi="Segoe UI Symbol" w:cs="Segoe UI Symbol"/>
                <w:sz w:val="18"/>
                <w:szCs w:val="18"/>
              </w:rPr>
              <w:t>☐</w:t>
            </w:r>
            <w:r w:rsidRPr="00282BD6">
              <w:rPr>
                <w:rFonts w:ascii="Arial Narrow" w:hAnsi="Arial Narrow"/>
                <w:sz w:val="18"/>
                <w:szCs w:val="18"/>
              </w:rPr>
              <w:t xml:space="preserve"> </w:t>
            </w:r>
            <w:r>
              <w:rPr>
                <w:rFonts w:ascii="Arial Narrow" w:hAnsi="Arial Narrow"/>
                <w:sz w:val="18"/>
                <w:szCs w:val="18"/>
              </w:rPr>
              <w:t>Подтверждает и в</w:t>
            </w:r>
            <w:r w:rsidRPr="00282BD6">
              <w:rPr>
                <w:rFonts w:ascii="Arial Narrow" w:hAnsi="Arial Narrow"/>
                <w:sz w:val="18"/>
                <w:szCs w:val="18"/>
              </w:rPr>
              <w:t>ыражает не согласие</w:t>
            </w:r>
          </w:p>
        </w:tc>
      </w:tr>
      <w:tr w:rsidR="00374A84" w:rsidRPr="00917740" w:rsidTr="008B406E">
        <w:trPr>
          <w:gridBefore w:val="1"/>
          <w:gridAfter w:val="2"/>
          <w:trHeight w:val="97"/>
          <w:trPrChange w:id="964" w:author="Ербахаева Бальжина Аюшиевна" w:date="2024-10-10T15:33:00Z">
            <w:trPr>
              <w:gridBefore w:val="1"/>
              <w:gridAfter w:val="2"/>
              <w:trHeight w:val="97"/>
            </w:trPr>
          </w:trPrChange>
        </w:trPr>
        <w:tc>
          <w:tcPr>
            <w:tcW w:w="10802" w:type="dxa"/>
            <w:gridSpan w:val="133"/>
            <w:tcBorders>
              <w:bottom w:val="nil"/>
            </w:tcBorders>
            <w:shd w:val="clear" w:color="auto" w:fill="auto"/>
            <w:tcPrChange w:id="965" w:author="Ербахаева Бальжина Аюшиевна" w:date="2024-10-10T15:33:00Z">
              <w:tcPr>
                <w:tcW w:w="10863" w:type="dxa"/>
                <w:gridSpan w:val="152"/>
                <w:tcBorders>
                  <w:bottom w:val="nil"/>
                </w:tcBorders>
                <w:shd w:val="clear" w:color="auto" w:fill="auto"/>
              </w:tcPr>
            </w:tcPrChange>
          </w:tcPr>
          <w:p w:rsidR="00C409A9" w:rsidRPr="00044E69" w:rsidRDefault="00C409A9" w:rsidP="00C409A9">
            <w:pPr>
              <w:numPr>
                <w:ilvl w:val="0"/>
                <w:numId w:val="15"/>
              </w:numPr>
              <w:tabs>
                <w:tab w:val="left" w:pos="-4361"/>
                <w:tab w:val="left" w:pos="140"/>
              </w:tabs>
              <w:spacing w:after="0" w:line="240" w:lineRule="auto"/>
              <w:ind w:left="0" w:firstLine="0"/>
              <w:jc w:val="both"/>
              <w:rPr>
                <w:rFonts w:ascii="Arial Narrow" w:hAnsi="Arial Narrow"/>
                <w:sz w:val="18"/>
                <w:szCs w:val="18"/>
              </w:rPr>
            </w:pPr>
            <w:r w:rsidRPr="00044E69">
              <w:rPr>
                <w:rFonts w:ascii="Arial Narrow" w:hAnsi="Arial Narrow"/>
                <w:sz w:val="18"/>
                <w:szCs w:val="18"/>
              </w:rPr>
              <w:t>С условиями раздела. 2. Договора, действующими на дату подписания настоящего Заявления, его содержание полностью понятно.</w:t>
            </w:r>
          </w:p>
          <w:p w:rsidR="00C409A9" w:rsidRPr="00044E69" w:rsidRDefault="00C409A9" w:rsidP="00C409A9">
            <w:pPr>
              <w:numPr>
                <w:ilvl w:val="0"/>
                <w:numId w:val="15"/>
              </w:numPr>
              <w:tabs>
                <w:tab w:val="left" w:pos="-4361"/>
                <w:tab w:val="left" w:pos="140"/>
              </w:tabs>
              <w:spacing w:after="0" w:line="240" w:lineRule="auto"/>
              <w:ind w:left="0" w:firstLine="0"/>
              <w:jc w:val="both"/>
              <w:rPr>
                <w:rFonts w:ascii="Arial Narrow" w:hAnsi="Arial Narrow"/>
                <w:sz w:val="18"/>
                <w:szCs w:val="18"/>
              </w:rPr>
            </w:pPr>
            <w:r w:rsidRPr="00044E69">
              <w:rPr>
                <w:rFonts w:ascii="Arial Narrow" w:hAnsi="Arial Narrow"/>
                <w:sz w:val="18"/>
                <w:szCs w:val="18"/>
              </w:rPr>
              <w:t xml:space="preserve">С условиями представления согласия на получение Банком в отношении Клиента информации (кредитного отчета) из бюро кредитных историй, содержащейся в </w:t>
            </w:r>
            <w:proofErr w:type="spellStart"/>
            <w:r w:rsidRPr="00044E69">
              <w:rPr>
                <w:rFonts w:ascii="Arial Narrow" w:hAnsi="Arial Narrow"/>
                <w:sz w:val="18"/>
                <w:szCs w:val="18"/>
              </w:rPr>
              <w:t>т.ч</w:t>
            </w:r>
            <w:proofErr w:type="spellEnd"/>
            <w:r w:rsidRPr="00044E69">
              <w:rPr>
                <w:rFonts w:ascii="Arial Narrow" w:hAnsi="Arial Narrow"/>
                <w:sz w:val="18"/>
                <w:szCs w:val="18"/>
              </w:rPr>
              <w:t>. в основной части кредитной истории, в объеме и порядке, которые предусмотрены Федеральным законом № 218-ФЗ.</w:t>
            </w:r>
          </w:p>
        </w:tc>
      </w:tr>
      <w:tr w:rsidR="00374A84" w:rsidRPr="00917740" w:rsidTr="008B406E">
        <w:tblPrEx>
          <w:tblPrExChange w:id="966" w:author="Ербахаева Бальжина Аюшиевна" w:date="2024-10-10T15:33:00Z">
            <w:tblPrEx>
              <w:tblW w:w="10863" w:type="dxa"/>
            </w:tblPrEx>
          </w:tblPrExChange>
        </w:tblPrEx>
        <w:trPr>
          <w:gridBefore w:val="1"/>
          <w:trHeight w:val="97"/>
          <w:trPrChange w:id="967" w:author="Ербахаева Бальжина Аюшиевна" w:date="2024-10-10T15:33:00Z">
            <w:trPr>
              <w:gridBefore w:val="1"/>
              <w:gridAfter w:val="0"/>
              <w:trHeight w:val="97"/>
            </w:trPr>
          </w:trPrChange>
        </w:trPr>
        <w:tc>
          <w:tcPr>
            <w:tcW w:w="5447" w:type="dxa"/>
            <w:gridSpan w:val="44"/>
            <w:tcBorders>
              <w:bottom w:val="nil"/>
              <w:right w:val="single" w:sz="4" w:space="0" w:color="AEAAAA"/>
            </w:tcBorders>
            <w:shd w:val="clear" w:color="auto" w:fill="auto"/>
            <w:tcPrChange w:id="968" w:author="Ербахаева Бальжина Аюшиевна" w:date="2024-10-10T15:33:00Z">
              <w:tcPr>
                <w:tcW w:w="5417" w:type="dxa"/>
                <w:gridSpan w:val="44"/>
                <w:tcBorders>
                  <w:bottom w:val="nil"/>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r w:rsidRPr="00044E69">
              <w:rPr>
                <w:rFonts w:ascii="Arial Narrow" w:hAnsi="Arial Narrow"/>
                <w:sz w:val="18"/>
                <w:szCs w:val="18"/>
              </w:rPr>
              <w:t>Код субъекта кредитной истории</w:t>
            </w:r>
            <w:r w:rsidRPr="00044E69">
              <w:rPr>
                <w:rStyle w:val="a6"/>
                <w:rFonts w:ascii="Arial Narrow" w:hAnsi="Arial Narrow"/>
                <w:sz w:val="18"/>
                <w:szCs w:val="18"/>
              </w:rPr>
              <w:footnoteReference w:id="41"/>
            </w:r>
            <w:r w:rsidRPr="00044E69">
              <w:rPr>
                <w:rFonts w:ascii="Arial Narrow" w:hAnsi="Arial Narrow"/>
                <w:sz w:val="18"/>
                <w:szCs w:val="18"/>
              </w:rPr>
              <w:t xml:space="preserve"> </w:t>
            </w:r>
            <w:r w:rsidRPr="00044E69">
              <w:rPr>
                <w:rFonts w:ascii="Arial Narrow" w:hAnsi="Arial Narrow"/>
                <w:i/>
                <w:sz w:val="18"/>
                <w:szCs w:val="18"/>
              </w:rPr>
              <w:t>(при наличии):</w:t>
            </w:r>
          </w:p>
        </w:tc>
        <w:tc>
          <w:tcPr>
            <w:tcW w:w="363" w:type="dxa"/>
            <w:gridSpan w:val="5"/>
            <w:tcBorders>
              <w:top w:val="single" w:sz="4" w:space="0" w:color="AEAAAA"/>
              <w:left w:val="single" w:sz="4" w:space="0" w:color="AEAAAA"/>
              <w:bottom w:val="single" w:sz="4" w:space="0" w:color="AEAAAA"/>
              <w:right w:val="single" w:sz="4" w:space="0" w:color="AEAAAA"/>
            </w:tcBorders>
            <w:shd w:val="clear" w:color="auto" w:fill="auto"/>
            <w:tcPrChange w:id="969" w:author="Ербахаева Бальжина Аюшиевна" w:date="2024-10-10T15:33:00Z">
              <w:tcPr>
                <w:tcW w:w="363" w:type="dxa"/>
                <w:gridSpan w:val="6"/>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Change w:id="970" w:author="Ербахаева Бальжина Аюшиевна" w:date="2024-10-10T15:33:00Z">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Change w:id="971" w:author="Ербахаева Бальжина Аюшиевна" w:date="2024-10-10T15:33:00Z">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Change w:id="972" w:author="Ербахаева Бальжина Аюшиевна" w:date="2024-10-10T15:33:00Z">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73" w:type="dxa"/>
            <w:gridSpan w:val="10"/>
            <w:tcBorders>
              <w:top w:val="single" w:sz="4" w:space="0" w:color="AEAAAA"/>
              <w:left w:val="single" w:sz="4" w:space="0" w:color="AEAAAA"/>
              <w:bottom w:val="single" w:sz="4" w:space="0" w:color="AEAAAA"/>
              <w:right w:val="single" w:sz="4" w:space="0" w:color="AEAAAA"/>
            </w:tcBorders>
            <w:shd w:val="clear" w:color="auto" w:fill="auto"/>
            <w:tcPrChange w:id="973" w:author="Ербахаева Бальжина Аюшиевна" w:date="2024-10-10T15:33:00Z">
              <w:tcPr>
                <w:tcW w:w="373" w:type="dxa"/>
                <w:gridSpan w:val="10"/>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Change w:id="974" w:author="Ербахаева Бальжина Аюшиевна" w:date="2024-10-10T15:33:00Z">
              <w:tcPr>
                <w:tcW w:w="364" w:type="dxa"/>
                <w:gridSpan w:val="8"/>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Change w:id="975" w:author="Ербахаева Бальжина Аюшиевна" w:date="2024-10-10T15:33:00Z">
              <w:tcPr>
                <w:tcW w:w="364" w:type="dxa"/>
                <w:gridSpan w:val="7"/>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8"/>
            <w:tcBorders>
              <w:top w:val="single" w:sz="4" w:space="0" w:color="AEAAAA"/>
              <w:left w:val="single" w:sz="4" w:space="0" w:color="AEAAAA"/>
              <w:bottom w:val="single" w:sz="4" w:space="0" w:color="AEAAAA"/>
              <w:right w:val="single" w:sz="4" w:space="0" w:color="AEAAAA"/>
            </w:tcBorders>
            <w:shd w:val="clear" w:color="auto" w:fill="auto"/>
            <w:tcPrChange w:id="976" w:author="Ербахаева Бальжина Аюшиевна" w:date="2024-10-10T15:33:00Z">
              <w:tcPr>
                <w:tcW w:w="364" w:type="dxa"/>
                <w:gridSpan w:val="9"/>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Change w:id="977" w:author="Ербахаева Бальжина Аюшиевна" w:date="2024-10-10T15:33:00Z">
              <w:tcPr>
                <w:tcW w:w="364" w:type="dxa"/>
                <w:gridSpan w:val="7"/>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Change w:id="978" w:author="Ербахаева Бальжина Аюшиевна" w:date="2024-10-10T15:33:00Z">
              <w:tcPr>
                <w:tcW w:w="364" w:type="dxa"/>
                <w:gridSpan w:val="7"/>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8"/>
            <w:tcBorders>
              <w:top w:val="single" w:sz="4" w:space="0" w:color="AEAAAA"/>
              <w:left w:val="single" w:sz="4" w:space="0" w:color="AEAAAA"/>
              <w:bottom w:val="single" w:sz="4" w:space="0" w:color="AEAAAA"/>
              <w:right w:val="single" w:sz="4" w:space="0" w:color="AEAAAA"/>
            </w:tcBorders>
            <w:shd w:val="clear" w:color="auto" w:fill="auto"/>
            <w:tcPrChange w:id="979" w:author="Ербахаева Бальжина Аюшиевна" w:date="2024-10-10T15:33:00Z">
              <w:tcPr>
                <w:tcW w:w="364" w:type="dxa"/>
                <w:gridSpan w:val="8"/>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Change w:id="980" w:author="Ербахаева Бальжина Аюшиевна" w:date="2024-10-10T15:33:00Z">
              <w:tcPr>
                <w:tcW w:w="364" w:type="dxa"/>
                <w:gridSpan w:val="6"/>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8" w:type="dxa"/>
            <w:gridSpan w:val="6"/>
            <w:tcBorders>
              <w:top w:val="single" w:sz="4" w:space="0" w:color="AEAAAA"/>
              <w:left w:val="single" w:sz="4" w:space="0" w:color="AEAAAA"/>
              <w:bottom w:val="single" w:sz="4" w:space="0" w:color="AEAAAA"/>
              <w:right w:val="single" w:sz="4" w:space="0" w:color="AEAAAA"/>
            </w:tcBorders>
            <w:shd w:val="clear" w:color="auto" w:fill="auto"/>
            <w:tcPrChange w:id="981" w:author="Ербахаева Бальжина Аюшиевна" w:date="2024-10-10T15:33:00Z">
              <w:tcPr>
                <w:tcW w:w="368" w:type="dxa"/>
                <w:gridSpan w:val="8"/>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364" w:type="dxa"/>
            <w:gridSpan w:val="3"/>
            <w:tcBorders>
              <w:top w:val="single" w:sz="4" w:space="0" w:color="AEAAAA"/>
              <w:left w:val="single" w:sz="4" w:space="0" w:color="AEAAAA"/>
              <w:bottom w:val="single" w:sz="4" w:space="0" w:color="AEAAAA"/>
              <w:right w:val="single" w:sz="4" w:space="0" w:color="AEAAAA"/>
            </w:tcBorders>
            <w:shd w:val="clear" w:color="auto" w:fill="auto"/>
            <w:tcPrChange w:id="982" w:author="Ербахаева Бальжина Аюшиевна" w:date="2024-10-10T15:33:00Z">
              <w:tcPr>
                <w:tcW w:w="364" w:type="dxa"/>
                <w:gridSpan w:val="5"/>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c>
          <w:tcPr>
            <w:tcW w:w="247" w:type="dxa"/>
            <w:gridSpan w:val="6"/>
            <w:tcBorders>
              <w:top w:val="single" w:sz="4" w:space="0" w:color="AEAAAA"/>
              <w:left w:val="single" w:sz="4" w:space="0" w:color="AEAAAA"/>
              <w:bottom w:val="single" w:sz="4" w:space="0" w:color="AEAAAA"/>
              <w:right w:val="single" w:sz="4" w:space="0" w:color="AEAAAA"/>
            </w:tcBorders>
            <w:shd w:val="clear" w:color="auto" w:fill="auto"/>
            <w:tcPrChange w:id="983" w:author="Ербахаева Бальжина Аюшиевна" w:date="2024-10-10T15:33:00Z">
              <w:tcPr>
                <w:tcW w:w="333" w:type="dxa"/>
                <w:gridSpan w:val="9"/>
                <w:tcBorders>
                  <w:top w:val="single" w:sz="4" w:space="0" w:color="AEAAAA"/>
                  <w:left w:val="single" w:sz="4" w:space="0" w:color="AEAAAA"/>
                  <w:bottom w:val="single" w:sz="4" w:space="0" w:color="AEAAAA"/>
                  <w:right w:val="single" w:sz="4" w:space="0" w:color="AEAAAA"/>
                </w:tcBorders>
                <w:shd w:val="clear" w:color="auto" w:fill="auto"/>
              </w:tcPr>
            </w:tcPrChange>
          </w:tcPr>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r>
      <w:tr w:rsidR="00374A84" w:rsidRPr="00917740" w:rsidTr="008B406E">
        <w:tblPrEx>
          <w:tblPrExChange w:id="984" w:author="Ербахаева Бальжина Аюшиевна" w:date="2024-10-10T15:33:00Z">
            <w:tblPrEx>
              <w:tblW w:w="10863" w:type="dxa"/>
            </w:tblPrEx>
          </w:tblPrExChange>
        </w:tblPrEx>
        <w:trPr>
          <w:gridBefore w:val="1"/>
          <w:trHeight w:val="97"/>
          <w:trPrChange w:id="985" w:author="Ербахаева Бальжина Аюшиевна" w:date="2024-10-10T15:33:00Z">
            <w:trPr>
              <w:gridBefore w:val="1"/>
              <w:gridAfter w:val="0"/>
              <w:trHeight w:val="97"/>
            </w:trPr>
          </w:trPrChange>
        </w:trPr>
        <w:tc>
          <w:tcPr>
            <w:tcW w:w="10802" w:type="dxa"/>
            <w:gridSpan w:val="135"/>
            <w:tcBorders>
              <w:bottom w:val="nil"/>
              <w:right w:val="single" w:sz="4" w:space="0" w:color="AEAAAA"/>
            </w:tcBorders>
            <w:shd w:val="clear" w:color="auto" w:fill="auto"/>
            <w:tcPrChange w:id="986" w:author="Ербахаева Бальжина Аюшиевна" w:date="2024-10-10T15:33:00Z">
              <w:tcPr>
                <w:tcW w:w="10858" w:type="dxa"/>
                <w:gridSpan w:val="151"/>
                <w:tcBorders>
                  <w:bottom w:val="nil"/>
                  <w:right w:val="single" w:sz="4" w:space="0" w:color="AEAAAA"/>
                </w:tcBorders>
                <w:shd w:val="clear" w:color="auto" w:fill="auto"/>
              </w:tcPr>
            </w:tcPrChange>
          </w:tcPr>
          <w:tbl>
            <w:tblPr>
              <w:tblW w:w="1091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417"/>
              <w:gridCol w:w="5500"/>
            </w:tblGrid>
            <w:tr w:rsidR="00C409A9" w:rsidRPr="00044E69" w:rsidTr="00036145">
              <w:trPr>
                <w:trHeight w:val="97"/>
              </w:trPr>
              <w:tc>
                <w:tcPr>
                  <w:tcW w:w="5417" w:type="dxa"/>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lang w:eastAsia="ru-RU"/>
                    </w:rPr>
                  </w:pPr>
                  <w:r w:rsidRPr="00044E69">
                    <w:rPr>
                      <w:rFonts w:ascii="Arial Narrow" w:hAnsi="Arial Narrow"/>
                      <w:iCs/>
                      <w:sz w:val="18"/>
                      <w:szCs w:val="18"/>
                    </w:rPr>
                    <w:t>Подпись</w:t>
                  </w:r>
                </w:p>
              </w:tc>
              <w:tc>
                <w:tcPr>
                  <w:tcW w:w="5500" w:type="dxa"/>
                  <w:tcBorders>
                    <w:bottom w:val="nil"/>
                  </w:tcBorders>
                  <w:shd w:val="clear" w:color="auto" w:fill="auto"/>
                  <w:vAlign w:val="center"/>
                </w:tcPr>
                <w:p w:rsidR="00C409A9" w:rsidRPr="00044E69" w:rsidRDefault="00C409A9" w:rsidP="00C409A9">
                  <w:pPr>
                    <w:tabs>
                      <w:tab w:val="left" w:pos="1418"/>
                    </w:tabs>
                    <w:spacing w:after="0" w:line="240" w:lineRule="auto"/>
                    <w:rPr>
                      <w:rFonts w:ascii="Times New Roman" w:eastAsia="Times New Roman" w:hAnsi="Times New Roman"/>
                      <w:bCs/>
                      <w:sz w:val="24"/>
                      <w:szCs w:val="24"/>
                      <w:lang w:eastAsia="ru-RU"/>
                    </w:rPr>
                  </w:pPr>
                  <w:r w:rsidRPr="00044E69">
                    <w:rPr>
                      <w:rFonts w:ascii="Arial Narrow" w:hAnsi="Arial Narrow"/>
                      <w:sz w:val="18"/>
                      <w:szCs w:val="18"/>
                    </w:rPr>
                    <w:t>Расшифровка подписи</w:t>
                  </w:r>
                </w:p>
              </w:tc>
            </w:tr>
          </w:tbl>
          <w:p w:rsidR="00C409A9" w:rsidRPr="00044E69" w:rsidRDefault="00C409A9" w:rsidP="00C409A9">
            <w:pPr>
              <w:tabs>
                <w:tab w:val="left" w:pos="-4361"/>
                <w:tab w:val="left" w:pos="140"/>
              </w:tabs>
              <w:spacing w:after="0" w:line="240" w:lineRule="auto"/>
              <w:jc w:val="both"/>
              <w:rPr>
                <w:rFonts w:ascii="Arial Narrow" w:hAnsi="Arial Narrow"/>
                <w:sz w:val="18"/>
                <w:szCs w:val="18"/>
              </w:rPr>
            </w:pPr>
          </w:p>
        </w:tc>
      </w:tr>
      <w:tr w:rsidR="00374A84" w:rsidRPr="00E43FEC" w:rsidTr="008B406E">
        <w:tblPrEx>
          <w:tblPrExChange w:id="987" w:author="Ербахаева Бальжина Аюшиевна" w:date="2024-10-10T15:33:00Z">
            <w:tblPrEx>
              <w:tblW w:w="10863" w:type="dxa"/>
            </w:tblPrEx>
          </w:tblPrExChange>
        </w:tblPrEx>
        <w:trPr>
          <w:gridBefore w:val="1"/>
          <w:trHeight w:val="58"/>
          <w:trPrChange w:id="988" w:author="Ербахаева Бальжина Аюшиевна" w:date="2024-10-10T15:33:00Z">
            <w:trPr>
              <w:gridBefore w:val="1"/>
              <w:gridAfter w:val="0"/>
              <w:trHeight w:val="58"/>
            </w:trPr>
          </w:trPrChange>
        </w:trPr>
        <w:tc>
          <w:tcPr>
            <w:tcW w:w="10802" w:type="dxa"/>
            <w:gridSpan w:val="135"/>
            <w:shd w:val="clear" w:color="auto" w:fill="auto"/>
            <w:tcPrChange w:id="989" w:author="Ербахаева Бальжина Аюшиевна" w:date="2024-10-10T15:33:00Z">
              <w:tcPr>
                <w:tcW w:w="10858" w:type="dxa"/>
                <w:gridSpan w:val="151"/>
                <w:shd w:val="clear" w:color="auto" w:fill="auto"/>
              </w:tcPr>
            </w:tcPrChange>
          </w:tcPr>
          <w:p w:rsidR="00C409A9" w:rsidRPr="00044E69" w:rsidRDefault="00C409A9" w:rsidP="00C409A9">
            <w:pPr>
              <w:numPr>
                <w:ilvl w:val="1"/>
                <w:numId w:val="27"/>
              </w:numPr>
              <w:tabs>
                <w:tab w:val="left" w:pos="372"/>
              </w:tabs>
              <w:spacing w:after="0" w:line="240" w:lineRule="auto"/>
              <w:ind w:hanging="1051"/>
              <w:rPr>
                <w:rFonts w:ascii="Arial Narrow" w:hAnsi="Arial Narrow"/>
                <w:b/>
                <w:sz w:val="18"/>
                <w:szCs w:val="18"/>
              </w:rPr>
            </w:pPr>
            <w:r w:rsidRPr="005F388A">
              <w:rPr>
                <w:rFonts w:ascii="Arial Narrow" w:hAnsi="Arial Narrow" w:cs="Helv"/>
                <w:b/>
                <w:iCs/>
                <w:sz w:val="18"/>
                <w:szCs w:val="18"/>
              </w:rPr>
              <w:t>Согласие</w:t>
            </w:r>
            <w:r w:rsidRPr="00044E69">
              <w:rPr>
                <w:rFonts w:ascii="Arial Narrow" w:hAnsi="Arial Narrow"/>
                <w:b/>
                <w:sz w:val="18"/>
                <w:szCs w:val="18"/>
              </w:rPr>
              <w:t xml:space="preserve"> Клиента на осуществление АО «Россельхозбанк» фотографирования в целях получения Клиентом продуктов и услуг</w:t>
            </w:r>
          </w:p>
        </w:tc>
      </w:tr>
      <w:tr w:rsidR="00374A84" w:rsidRPr="00E43FEC" w:rsidTr="008B406E">
        <w:tblPrEx>
          <w:tblPrExChange w:id="990" w:author="Ербахаева Бальжина Аюшиевна" w:date="2024-10-10T15:33:00Z">
            <w:tblPrEx>
              <w:tblW w:w="10863" w:type="dxa"/>
            </w:tblPrEx>
          </w:tblPrExChange>
        </w:tblPrEx>
        <w:trPr>
          <w:gridBefore w:val="1"/>
          <w:trHeight w:val="58"/>
          <w:trPrChange w:id="991" w:author="Ербахаева Бальжина Аюшиевна" w:date="2024-10-10T15:33:00Z">
            <w:trPr>
              <w:gridBefore w:val="1"/>
              <w:gridAfter w:val="0"/>
              <w:trHeight w:val="58"/>
            </w:trPr>
          </w:trPrChange>
        </w:trPr>
        <w:tc>
          <w:tcPr>
            <w:tcW w:w="4938" w:type="dxa"/>
            <w:gridSpan w:val="37"/>
            <w:shd w:val="clear" w:color="auto" w:fill="auto"/>
            <w:tcPrChange w:id="992" w:author="Ербахаева Бальжина Аюшиевна" w:date="2024-10-10T15:33:00Z">
              <w:tcPr>
                <w:tcW w:w="4908" w:type="dxa"/>
                <w:gridSpan w:val="36"/>
                <w:shd w:val="clear" w:color="auto" w:fill="auto"/>
              </w:tcPr>
            </w:tcPrChange>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Подписанием настоящего Заявления</w:t>
            </w:r>
            <w:r w:rsidRPr="00044E69" w:rsidDel="008B5D70">
              <w:rPr>
                <w:rFonts w:ascii="Arial Narrow" w:hAnsi="Arial Narrow"/>
                <w:sz w:val="18"/>
                <w:szCs w:val="18"/>
              </w:rPr>
              <w:t xml:space="preserve"> Клиент</w:t>
            </w:r>
            <w:r w:rsidRPr="00044E69">
              <w:rPr>
                <w:rFonts w:ascii="Arial Narrow" w:hAnsi="Arial Narrow"/>
                <w:sz w:val="18"/>
                <w:szCs w:val="18"/>
              </w:rPr>
              <w:t>:</w:t>
            </w:r>
          </w:p>
        </w:tc>
        <w:tc>
          <w:tcPr>
            <w:tcW w:w="5864" w:type="dxa"/>
            <w:gridSpan w:val="98"/>
            <w:shd w:val="clear" w:color="auto" w:fill="auto"/>
            <w:tcPrChange w:id="993" w:author="Ербахаева Бальжина Аюшиевна" w:date="2024-10-10T15:33:00Z">
              <w:tcPr>
                <w:tcW w:w="5950" w:type="dxa"/>
                <w:gridSpan w:val="115"/>
                <w:shd w:val="clear" w:color="auto" w:fill="auto"/>
              </w:tcPr>
            </w:tcPrChange>
          </w:tcPr>
          <w:p w:rsidR="00C409A9" w:rsidRPr="00044E69" w:rsidDel="00E23CA2" w:rsidRDefault="00C409A9" w:rsidP="00C409A9">
            <w:pPr>
              <w:spacing w:after="0"/>
              <w:jc w:val="both"/>
              <w:rPr>
                <w:rFonts w:ascii="Arial Narrow" w:hAnsi="Arial Narrow"/>
                <w:sz w:val="18"/>
                <w:szCs w:val="18"/>
              </w:rPr>
            </w:pPr>
          </w:p>
        </w:tc>
      </w:tr>
      <w:tr w:rsidR="00374A84" w:rsidRPr="00E43FEC" w:rsidTr="008B406E">
        <w:tblPrEx>
          <w:tblPrExChange w:id="994" w:author="Ербахаева Бальжина Аюшиевна" w:date="2024-10-10T15:33:00Z">
            <w:tblPrEx>
              <w:tblW w:w="10863" w:type="dxa"/>
            </w:tblPrEx>
          </w:tblPrExChange>
        </w:tblPrEx>
        <w:trPr>
          <w:gridBefore w:val="1"/>
          <w:trHeight w:val="58"/>
          <w:trPrChange w:id="995" w:author="Ербахаева Бальжина Аюшиевна" w:date="2024-10-10T15:33:00Z">
            <w:trPr>
              <w:gridBefore w:val="1"/>
              <w:gridAfter w:val="0"/>
              <w:trHeight w:val="58"/>
            </w:trPr>
          </w:trPrChange>
        </w:trPr>
        <w:tc>
          <w:tcPr>
            <w:tcW w:w="4938" w:type="dxa"/>
            <w:gridSpan w:val="37"/>
            <w:shd w:val="clear" w:color="auto" w:fill="auto"/>
            <w:tcPrChange w:id="996" w:author="Ербахаева Бальжина Аюшиевна" w:date="2024-10-10T15:33:00Z">
              <w:tcPr>
                <w:tcW w:w="4908" w:type="dxa"/>
                <w:gridSpan w:val="36"/>
                <w:shd w:val="clear" w:color="auto" w:fill="auto"/>
              </w:tcPr>
            </w:tcPrChange>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ФИО:</w:t>
            </w:r>
          </w:p>
        </w:tc>
        <w:tc>
          <w:tcPr>
            <w:tcW w:w="5864" w:type="dxa"/>
            <w:gridSpan w:val="98"/>
            <w:shd w:val="clear" w:color="auto" w:fill="auto"/>
            <w:tcPrChange w:id="997" w:author="Ербахаева Бальжина Аюшиевна" w:date="2024-10-10T15:33:00Z">
              <w:tcPr>
                <w:tcW w:w="5950" w:type="dxa"/>
                <w:gridSpan w:val="115"/>
                <w:shd w:val="clear" w:color="auto" w:fill="auto"/>
              </w:tcPr>
            </w:tcPrChange>
          </w:tcPr>
          <w:p w:rsidR="00C409A9" w:rsidRPr="00044E69" w:rsidDel="00E23CA2" w:rsidRDefault="00C409A9" w:rsidP="00C409A9">
            <w:pPr>
              <w:spacing w:after="0"/>
              <w:jc w:val="both"/>
              <w:rPr>
                <w:rFonts w:ascii="Arial Narrow" w:hAnsi="Arial Narrow"/>
                <w:sz w:val="18"/>
                <w:szCs w:val="18"/>
              </w:rPr>
            </w:pPr>
            <w:r w:rsidRPr="00044E69">
              <w:rPr>
                <w:rFonts w:ascii="Arial Narrow" w:hAnsi="Arial Narrow"/>
                <w:sz w:val="18"/>
                <w:szCs w:val="18"/>
              </w:rPr>
              <w:t>Зарегистрированный по адресу:</w:t>
            </w:r>
          </w:p>
        </w:tc>
      </w:tr>
      <w:tr w:rsidR="00374A84" w:rsidRPr="00E43FEC" w:rsidTr="008B406E">
        <w:tblPrEx>
          <w:tblPrExChange w:id="998" w:author="Ербахаева Бальжина Аюшиевна" w:date="2024-10-10T15:33:00Z">
            <w:tblPrEx>
              <w:tblW w:w="10863" w:type="dxa"/>
            </w:tblPrEx>
          </w:tblPrExChange>
        </w:tblPrEx>
        <w:trPr>
          <w:gridBefore w:val="1"/>
          <w:trHeight w:val="58"/>
          <w:trPrChange w:id="999" w:author="Ербахаева Бальжина Аюшиевна" w:date="2024-10-10T15:33:00Z">
            <w:trPr>
              <w:gridBefore w:val="1"/>
              <w:gridAfter w:val="0"/>
              <w:trHeight w:val="58"/>
            </w:trPr>
          </w:trPrChange>
        </w:trPr>
        <w:tc>
          <w:tcPr>
            <w:tcW w:w="4938" w:type="dxa"/>
            <w:gridSpan w:val="37"/>
            <w:shd w:val="clear" w:color="auto" w:fill="auto"/>
            <w:tcPrChange w:id="1000" w:author="Ербахаева Бальжина Аюшиевна" w:date="2024-10-10T15:33:00Z">
              <w:tcPr>
                <w:tcW w:w="4908" w:type="dxa"/>
                <w:gridSpan w:val="36"/>
                <w:shd w:val="clear" w:color="auto" w:fill="auto"/>
              </w:tcPr>
            </w:tcPrChange>
          </w:tcPr>
          <w:p w:rsidR="00C409A9" w:rsidRPr="000E7471" w:rsidDel="00E23CA2" w:rsidRDefault="00C409A9" w:rsidP="00C409A9">
            <w:pPr>
              <w:spacing w:after="0"/>
              <w:jc w:val="both"/>
              <w:rPr>
                <w:rFonts w:ascii="Arial Narrow" w:hAnsi="Arial Narrow"/>
                <w:sz w:val="18"/>
                <w:szCs w:val="18"/>
              </w:rPr>
            </w:pPr>
            <w:r w:rsidRPr="000E7471">
              <w:rPr>
                <w:rFonts w:ascii="Arial Narrow" w:hAnsi="Arial Narrow"/>
                <w:sz w:val="18"/>
                <w:szCs w:val="18"/>
              </w:rPr>
              <w:t>Паспортные данные:</w:t>
            </w:r>
          </w:p>
        </w:tc>
        <w:tc>
          <w:tcPr>
            <w:tcW w:w="5864" w:type="dxa"/>
            <w:gridSpan w:val="98"/>
            <w:shd w:val="clear" w:color="auto" w:fill="auto"/>
            <w:tcPrChange w:id="1001" w:author="Ербахаева Бальжина Аюшиевна" w:date="2024-10-10T15:33:00Z">
              <w:tcPr>
                <w:tcW w:w="5950" w:type="dxa"/>
                <w:gridSpan w:val="115"/>
                <w:shd w:val="clear" w:color="auto" w:fill="auto"/>
              </w:tcPr>
            </w:tcPrChange>
          </w:tcPr>
          <w:p w:rsidR="00C409A9" w:rsidRPr="00A45C6E" w:rsidDel="00E23CA2" w:rsidRDefault="00C409A9" w:rsidP="00C409A9">
            <w:pPr>
              <w:spacing w:after="0"/>
              <w:jc w:val="both"/>
              <w:rPr>
                <w:rFonts w:ascii="Arial Narrow" w:hAnsi="Arial Narrow"/>
                <w:sz w:val="18"/>
                <w:szCs w:val="18"/>
              </w:rPr>
            </w:pPr>
            <w:r w:rsidRPr="00A45C6E">
              <w:rPr>
                <w:rFonts w:ascii="Arial Narrow" w:hAnsi="Arial Narrow"/>
                <w:sz w:val="18"/>
                <w:szCs w:val="18"/>
              </w:rPr>
              <w:t>Дата выдачи:</w:t>
            </w:r>
          </w:p>
        </w:tc>
      </w:tr>
      <w:tr w:rsidR="00374A84" w:rsidRPr="00E43FEC" w:rsidTr="008B406E">
        <w:tblPrEx>
          <w:tblPrExChange w:id="1002" w:author="Ербахаева Бальжина Аюшиевна" w:date="2024-10-10T15:33:00Z">
            <w:tblPrEx>
              <w:tblW w:w="10863" w:type="dxa"/>
            </w:tblPrEx>
          </w:tblPrExChange>
        </w:tblPrEx>
        <w:trPr>
          <w:gridBefore w:val="1"/>
          <w:trHeight w:val="58"/>
          <w:trPrChange w:id="1003" w:author="Ербахаева Бальжина Аюшиевна" w:date="2024-10-10T15:33:00Z">
            <w:trPr>
              <w:gridBefore w:val="1"/>
              <w:gridAfter w:val="0"/>
              <w:trHeight w:val="58"/>
            </w:trPr>
          </w:trPrChange>
        </w:trPr>
        <w:tc>
          <w:tcPr>
            <w:tcW w:w="4938" w:type="dxa"/>
            <w:gridSpan w:val="37"/>
            <w:shd w:val="clear" w:color="auto" w:fill="auto"/>
            <w:tcPrChange w:id="1004" w:author="Ербахаева Бальжина Аюшиевна" w:date="2024-10-10T15:33:00Z">
              <w:tcPr>
                <w:tcW w:w="4908" w:type="dxa"/>
                <w:gridSpan w:val="36"/>
                <w:shd w:val="clear" w:color="auto" w:fill="auto"/>
              </w:tcPr>
            </w:tcPrChange>
          </w:tcPr>
          <w:p w:rsidR="00C409A9" w:rsidRPr="00A45C6E" w:rsidDel="00E23CA2" w:rsidRDefault="00C409A9" w:rsidP="00C409A9">
            <w:pPr>
              <w:spacing w:after="0"/>
              <w:jc w:val="both"/>
              <w:rPr>
                <w:rFonts w:ascii="Arial Narrow" w:hAnsi="Arial Narrow"/>
                <w:sz w:val="18"/>
                <w:szCs w:val="18"/>
              </w:rPr>
            </w:pPr>
            <w:r w:rsidRPr="000E7471">
              <w:rPr>
                <w:rFonts w:ascii="Segoe UI Symbol" w:hAnsi="Segoe UI Symbol" w:cs="Segoe UI Symbol"/>
                <w:sz w:val="18"/>
                <w:szCs w:val="18"/>
              </w:rPr>
              <w:t>☐</w:t>
            </w:r>
            <w:r w:rsidRPr="000E7471">
              <w:rPr>
                <w:rFonts w:ascii="Arial Narrow" w:hAnsi="Arial Narrow"/>
                <w:sz w:val="18"/>
                <w:szCs w:val="18"/>
              </w:rPr>
              <w:t xml:space="preserve"> Подтверждаю и  выража</w:t>
            </w:r>
            <w:r w:rsidRPr="00A45C6E">
              <w:rPr>
                <w:rFonts w:ascii="Arial Narrow" w:hAnsi="Arial Narrow"/>
                <w:sz w:val="18"/>
                <w:szCs w:val="18"/>
              </w:rPr>
              <w:t>ю согласие</w:t>
            </w:r>
          </w:p>
        </w:tc>
        <w:tc>
          <w:tcPr>
            <w:tcW w:w="5864" w:type="dxa"/>
            <w:gridSpan w:val="98"/>
            <w:shd w:val="clear" w:color="auto" w:fill="auto"/>
            <w:tcPrChange w:id="1005" w:author="Ербахаева Бальжина Аюшиевна" w:date="2024-10-10T15:33:00Z">
              <w:tcPr>
                <w:tcW w:w="5950" w:type="dxa"/>
                <w:gridSpan w:val="115"/>
                <w:shd w:val="clear" w:color="auto" w:fill="auto"/>
              </w:tcPr>
            </w:tcPrChange>
          </w:tcPr>
          <w:p w:rsidR="00C409A9" w:rsidRPr="00DD1A9C" w:rsidDel="00E23CA2" w:rsidRDefault="00C409A9" w:rsidP="00C409A9">
            <w:pPr>
              <w:spacing w:after="0"/>
              <w:jc w:val="both"/>
              <w:rPr>
                <w:rFonts w:ascii="Arial Narrow" w:hAnsi="Arial Narrow"/>
                <w:sz w:val="18"/>
                <w:szCs w:val="18"/>
              </w:rPr>
            </w:pPr>
            <w:r w:rsidRPr="00A45C6E">
              <w:rPr>
                <w:rFonts w:ascii="Segoe UI Symbol" w:hAnsi="Segoe UI Symbol" w:cs="Segoe UI Symbol"/>
                <w:sz w:val="18"/>
                <w:szCs w:val="18"/>
              </w:rPr>
              <w:t>☐</w:t>
            </w:r>
            <w:r w:rsidRPr="00DD1A9C">
              <w:rPr>
                <w:rFonts w:ascii="Arial Narrow" w:hAnsi="Arial Narrow"/>
                <w:sz w:val="18"/>
                <w:szCs w:val="18"/>
              </w:rPr>
              <w:t xml:space="preserve"> Не подтверждаю и не выражаю согласие</w:t>
            </w:r>
          </w:p>
        </w:tc>
      </w:tr>
      <w:tr w:rsidR="00374A84" w:rsidRPr="00E43FEC" w:rsidTr="008B406E">
        <w:tblPrEx>
          <w:tblPrExChange w:id="1006" w:author="Ербахаева Бальжина Аюшиевна" w:date="2024-10-10T15:33:00Z">
            <w:tblPrEx>
              <w:tblW w:w="10863" w:type="dxa"/>
            </w:tblPrEx>
          </w:tblPrExChange>
        </w:tblPrEx>
        <w:trPr>
          <w:gridBefore w:val="1"/>
          <w:trHeight w:val="58"/>
          <w:trPrChange w:id="1007" w:author="Ербахаева Бальжина Аюшиевна" w:date="2024-10-10T15:33:00Z">
            <w:trPr>
              <w:gridBefore w:val="1"/>
              <w:gridAfter w:val="0"/>
              <w:trHeight w:val="58"/>
            </w:trPr>
          </w:trPrChange>
        </w:trPr>
        <w:tc>
          <w:tcPr>
            <w:tcW w:w="4938" w:type="dxa"/>
            <w:gridSpan w:val="37"/>
            <w:shd w:val="clear" w:color="auto" w:fill="auto"/>
            <w:tcPrChange w:id="1008" w:author="Ербахаева Бальжина Аюшиевна" w:date="2024-10-10T15:33:00Z">
              <w:tcPr>
                <w:tcW w:w="4908" w:type="dxa"/>
                <w:gridSpan w:val="36"/>
                <w:shd w:val="clear" w:color="auto" w:fill="auto"/>
              </w:tcPr>
            </w:tcPrChange>
          </w:tcPr>
          <w:p w:rsidR="00C409A9" w:rsidRPr="000E7471" w:rsidDel="00E23CA2" w:rsidRDefault="00C409A9" w:rsidP="00C409A9">
            <w:pPr>
              <w:jc w:val="both"/>
              <w:rPr>
                <w:rFonts w:ascii="Arial Narrow" w:hAnsi="Arial Narrow"/>
                <w:sz w:val="18"/>
                <w:szCs w:val="18"/>
              </w:rPr>
            </w:pPr>
            <w:r w:rsidRPr="000E7471">
              <w:rPr>
                <w:rFonts w:ascii="Arial Narrow" w:hAnsi="Arial Narrow" w:cs="Helv"/>
                <w:iCs/>
                <w:sz w:val="18"/>
                <w:szCs w:val="18"/>
              </w:rPr>
              <w:t>Подпись</w:t>
            </w:r>
          </w:p>
        </w:tc>
        <w:tc>
          <w:tcPr>
            <w:tcW w:w="5864" w:type="dxa"/>
            <w:gridSpan w:val="98"/>
            <w:shd w:val="clear" w:color="auto" w:fill="auto"/>
            <w:tcPrChange w:id="1009" w:author="Ербахаева Бальжина Аюшиевна" w:date="2024-10-10T15:33:00Z">
              <w:tcPr>
                <w:tcW w:w="5950" w:type="dxa"/>
                <w:gridSpan w:val="115"/>
                <w:shd w:val="clear" w:color="auto" w:fill="auto"/>
              </w:tcPr>
            </w:tcPrChange>
          </w:tcPr>
          <w:p w:rsidR="00C409A9" w:rsidRPr="00A45C6E" w:rsidDel="00E23CA2" w:rsidRDefault="00C409A9" w:rsidP="00C409A9">
            <w:pPr>
              <w:jc w:val="both"/>
              <w:rPr>
                <w:rFonts w:ascii="Arial Narrow" w:hAnsi="Arial Narrow"/>
                <w:sz w:val="18"/>
                <w:szCs w:val="18"/>
              </w:rPr>
            </w:pPr>
            <w:r w:rsidRPr="00A45C6E">
              <w:rPr>
                <w:rFonts w:ascii="Arial Narrow" w:hAnsi="Arial Narrow"/>
                <w:sz w:val="18"/>
                <w:szCs w:val="18"/>
              </w:rPr>
              <w:t>Расшифровка подписи</w:t>
            </w:r>
          </w:p>
        </w:tc>
      </w:tr>
      <w:tr w:rsidR="00374A84" w:rsidRPr="00917740" w:rsidTr="008B406E">
        <w:tblPrEx>
          <w:tblPrExChange w:id="1010" w:author="Ербахаева Бальжина Аюшиевна" w:date="2024-10-10T15:33:00Z">
            <w:tblPrEx>
              <w:tblW w:w="10863" w:type="dxa"/>
            </w:tblPrEx>
          </w:tblPrExChange>
        </w:tblPrEx>
        <w:trPr>
          <w:gridBefore w:val="1"/>
          <w:trHeight w:val="97"/>
          <w:trPrChange w:id="1011" w:author="Ербахаева Бальжина Аюшиевна" w:date="2024-10-10T15:33:00Z">
            <w:trPr>
              <w:gridBefore w:val="1"/>
              <w:gridAfter w:val="0"/>
              <w:trHeight w:val="97"/>
            </w:trPr>
          </w:trPrChange>
        </w:trPr>
        <w:tc>
          <w:tcPr>
            <w:tcW w:w="5447" w:type="dxa"/>
            <w:gridSpan w:val="44"/>
            <w:tcBorders>
              <w:bottom w:val="nil"/>
            </w:tcBorders>
            <w:shd w:val="clear" w:color="auto" w:fill="auto"/>
            <w:vAlign w:val="center"/>
            <w:tcPrChange w:id="1012" w:author="Ербахаева Бальжина Аюшиевна" w:date="2024-10-10T15:33:00Z">
              <w:tcPr>
                <w:tcW w:w="5417" w:type="dxa"/>
                <w:gridSpan w:val="44"/>
                <w:tcBorders>
                  <w:bottom w:val="nil"/>
                </w:tcBorders>
                <w:shd w:val="clear" w:color="auto" w:fill="auto"/>
                <w:vAlign w:val="center"/>
              </w:tcPr>
            </w:tcPrChange>
          </w:tcPr>
          <w:p w:rsidR="00C409A9" w:rsidRPr="00044E69" w:rsidRDefault="00C409A9" w:rsidP="00C409A9">
            <w:pPr>
              <w:tabs>
                <w:tab w:val="left" w:pos="1418"/>
              </w:tabs>
              <w:spacing w:after="0" w:line="240" w:lineRule="auto"/>
              <w:rPr>
                <w:rFonts w:ascii="Times New Roman" w:eastAsia="Times New Roman" w:hAnsi="Times New Roman"/>
                <w:bCs/>
                <w:sz w:val="24"/>
                <w:szCs w:val="24"/>
                <w:highlight w:val="yellow"/>
                <w:lang w:eastAsia="ru-RU"/>
              </w:rPr>
            </w:pPr>
          </w:p>
        </w:tc>
        <w:tc>
          <w:tcPr>
            <w:tcW w:w="5355" w:type="dxa"/>
            <w:gridSpan w:val="91"/>
            <w:tcBorders>
              <w:bottom w:val="nil"/>
            </w:tcBorders>
            <w:shd w:val="clear" w:color="auto" w:fill="auto"/>
            <w:vAlign w:val="center"/>
            <w:tcPrChange w:id="1013" w:author="Ербахаева Бальжина Аюшиевна" w:date="2024-10-10T15:33:00Z">
              <w:tcPr>
                <w:tcW w:w="5441" w:type="dxa"/>
                <w:gridSpan w:val="107"/>
                <w:tcBorders>
                  <w:bottom w:val="nil"/>
                </w:tcBorders>
                <w:shd w:val="clear" w:color="auto" w:fill="auto"/>
                <w:vAlign w:val="center"/>
              </w:tcPr>
            </w:tcPrChange>
          </w:tcPr>
          <w:p w:rsidR="00C409A9" w:rsidRPr="00044E69" w:rsidRDefault="00C409A9" w:rsidP="00C409A9">
            <w:pPr>
              <w:tabs>
                <w:tab w:val="left" w:pos="1418"/>
              </w:tabs>
              <w:spacing w:after="0" w:line="240" w:lineRule="auto"/>
              <w:rPr>
                <w:rFonts w:ascii="Times New Roman" w:eastAsia="Times New Roman" w:hAnsi="Times New Roman"/>
                <w:bCs/>
                <w:sz w:val="24"/>
                <w:szCs w:val="24"/>
                <w:highlight w:val="yellow"/>
                <w:lang w:eastAsia="ru-RU"/>
              </w:rPr>
            </w:pPr>
          </w:p>
        </w:tc>
      </w:tr>
      <w:tr w:rsidR="00374A84" w:rsidRPr="00917740" w:rsidDel="00374A84" w:rsidTr="008B406E">
        <w:tblPrEx>
          <w:tblPrExChange w:id="1014" w:author="Ербахаева Бальжина Аюшиевна" w:date="2024-10-10T15:33:00Z">
            <w:tblPrEx>
              <w:tblW w:w="10858" w:type="dxa"/>
            </w:tblPrEx>
          </w:tblPrExChange>
        </w:tblPrEx>
        <w:trPr>
          <w:gridBefore w:val="1"/>
          <w:trHeight w:val="97"/>
          <w:del w:id="1015" w:author="Ербахаева Бальжина Аюшиевна" w:date="2024-10-10T15:24:00Z"/>
          <w:trPrChange w:id="1016" w:author="Ербахаева Бальжина Аюшиевна" w:date="2024-10-10T15:33:00Z">
            <w:trPr>
              <w:gridBefore w:val="1"/>
              <w:gridAfter w:val="0"/>
              <w:trHeight w:val="97"/>
            </w:trPr>
          </w:trPrChange>
        </w:trPr>
        <w:tc>
          <w:tcPr>
            <w:tcW w:w="10802" w:type="dxa"/>
            <w:gridSpan w:val="135"/>
            <w:tcBorders>
              <w:bottom w:val="nil"/>
            </w:tcBorders>
            <w:shd w:val="clear" w:color="auto" w:fill="D0CECE"/>
            <w:tcPrChange w:id="1017" w:author="Ербахаева Бальжина Аюшиевна" w:date="2024-10-10T15:33:00Z">
              <w:tcPr>
                <w:tcW w:w="10853" w:type="dxa"/>
                <w:gridSpan w:val="150"/>
                <w:tcBorders>
                  <w:bottom w:val="nil"/>
                </w:tcBorders>
                <w:shd w:val="clear" w:color="auto" w:fill="D0CECE"/>
              </w:tcPr>
            </w:tcPrChange>
          </w:tcPr>
          <w:p w:rsidR="00C409A9" w:rsidRPr="003A614A" w:rsidDel="00374A84" w:rsidRDefault="00C409A9" w:rsidP="00C409A9">
            <w:pPr>
              <w:pStyle w:val="ae"/>
              <w:numPr>
                <w:ilvl w:val="0"/>
                <w:numId w:val="24"/>
              </w:numPr>
              <w:tabs>
                <w:tab w:val="left" w:pos="322"/>
              </w:tabs>
              <w:spacing w:after="0"/>
              <w:jc w:val="center"/>
              <w:rPr>
                <w:del w:id="1018" w:author="Ербахаева Бальжина Аюшиевна" w:date="2024-10-10T15:24:00Z"/>
                <w:rFonts w:ascii="Arial Narrow" w:hAnsi="Arial Narrow"/>
                <w:sz w:val="18"/>
                <w:szCs w:val="18"/>
              </w:rPr>
            </w:pPr>
            <w:del w:id="1019" w:author="Ербахаева Бальжина Аюшиевна" w:date="2024-10-10T15:24:00Z">
              <w:r w:rsidRPr="00634D40" w:rsidDel="00374A84">
                <w:rPr>
                  <w:rFonts w:ascii="Arial Narrow" w:hAnsi="Arial Narrow"/>
                  <w:b/>
                  <w:sz w:val="18"/>
                  <w:szCs w:val="18"/>
                </w:rPr>
                <w:delText xml:space="preserve">РАЗДЕЛ ДЛЯ ДЕЙСТВУЮЩИХ КЛИЕНТОВ </w:delText>
              </w:r>
              <w:r w:rsidRPr="00634D40" w:rsidDel="00374A84">
                <w:rPr>
                  <w:rFonts w:ascii="Arial Narrow" w:hAnsi="Arial Narrow"/>
                  <w:sz w:val="18"/>
                  <w:szCs w:val="18"/>
                </w:rPr>
                <w:delText>(заполняется только действующими клиентами)</w:delText>
              </w:r>
            </w:del>
          </w:p>
        </w:tc>
      </w:tr>
      <w:tr w:rsidR="00374A84" w:rsidRPr="00917740" w:rsidDel="00374A84" w:rsidTr="008B406E">
        <w:tblPrEx>
          <w:tblPrExChange w:id="1020" w:author="Ербахаева Бальжина Аюшиевна" w:date="2024-10-10T15:33:00Z">
            <w:tblPrEx>
              <w:tblW w:w="10858" w:type="dxa"/>
            </w:tblPrEx>
          </w:tblPrExChange>
        </w:tblPrEx>
        <w:trPr>
          <w:gridBefore w:val="1"/>
          <w:trHeight w:val="97"/>
          <w:del w:id="1021" w:author="Ербахаева Бальжина Аюшиевна" w:date="2024-10-10T15:24:00Z"/>
          <w:trPrChange w:id="1022" w:author="Ербахаева Бальжина Аюшиевна" w:date="2024-10-10T15:33:00Z">
            <w:trPr>
              <w:gridBefore w:val="1"/>
              <w:gridAfter w:val="0"/>
              <w:trHeight w:val="97"/>
            </w:trPr>
          </w:trPrChange>
        </w:trPr>
        <w:tc>
          <w:tcPr>
            <w:tcW w:w="10802" w:type="dxa"/>
            <w:gridSpan w:val="135"/>
            <w:tcBorders>
              <w:bottom w:val="nil"/>
            </w:tcBorders>
            <w:shd w:val="clear" w:color="auto" w:fill="auto"/>
            <w:tcPrChange w:id="1023" w:author="Ербахаева Бальжина Аюшиевна" w:date="2024-10-10T15:33:00Z">
              <w:tcPr>
                <w:tcW w:w="10853" w:type="dxa"/>
                <w:gridSpan w:val="150"/>
                <w:tcBorders>
                  <w:bottom w:val="nil"/>
                </w:tcBorders>
                <w:shd w:val="clear" w:color="auto" w:fill="auto"/>
              </w:tcPr>
            </w:tcPrChange>
          </w:tcPr>
          <w:p w:rsidR="00C409A9" w:rsidRPr="0095417A" w:rsidDel="00374A84" w:rsidRDefault="00C409A9" w:rsidP="00C409A9">
            <w:pPr>
              <w:tabs>
                <w:tab w:val="left" w:pos="1418"/>
              </w:tabs>
              <w:spacing w:after="0" w:line="240" w:lineRule="auto"/>
              <w:rPr>
                <w:del w:id="1024" w:author="Ербахаева Бальжина Аюшиевна" w:date="2024-10-10T15:24:00Z"/>
                <w:rFonts w:ascii="Times New Roman" w:eastAsia="Times New Roman" w:hAnsi="Times New Roman"/>
                <w:bCs/>
                <w:sz w:val="24"/>
                <w:szCs w:val="24"/>
                <w:lang w:eastAsia="ru-RU"/>
              </w:rPr>
            </w:pPr>
            <w:del w:id="1025" w:author="Ербахаева Бальжина Аюшиевна" w:date="2024-10-10T15:24:00Z">
              <w:r w:rsidRPr="00906E7D" w:rsidDel="00374A84">
                <w:rPr>
                  <w:rFonts w:ascii="MS Gothic" w:eastAsia="MS Gothic" w:hAnsi="MS Gothic" w:hint="eastAsia"/>
                  <w:sz w:val="18"/>
                  <w:szCs w:val="18"/>
                  <w:lang w:eastAsia="ru-RU"/>
                </w:rPr>
                <w:delText>☐</w:delText>
              </w:r>
              <w:r w:rsidRPr="00906E7D" w:rsidDel="00374A84">
                <w:rPr>
                  <w:rFonts w:ascii="Arial Narrow" w:eastAsia="Times New Roman" w:hAnsi="Arial Narrow"/>
                  <w:sz w:val="18"/>
                  <w:szCs w:val="18"/>
                  <w:lang w:eastAsia="ru-RU"/>
                </w:rPr>
                <w:delText xml:space="preserve">  Осуществлять в рамках настоящего Единого сервисного договора обслуживание счета</w:delText>
              </w:r>
              <w:r w:rsidRPr="00906E7D" w:rsidDel="00374A84">
                <w:rPr>
                  <w:rFonts w:ascii="Arial Narrow" w:eastAsia="Times New Roman" w:hAnsi="Arial Narrow"/>
                  <w:sz w:val="18"/>
                  <w:szCs w:val="18"/>
                  <w:vertAlign w:val="superscript"/>
                  <w:lang w:eastAsia="ru-RU"/>
                </w:rPr>
                <w:footnoteReference w:id="42"/>
              </w:r>
            </w:del>
          </w:p>
        </w:tc>
      </w:tr>
      <w:tr w:rsidR="008B406E" w:rsidRPr="00917740" w:rsidDel="00374A84" w:rsidTr="008B406E">
        <w:tblPrEx>
          <w:tblPrExChange w:id="1028" w:author="Ербахаева Бальжина Аюшиевна" w:date="2024-10-10T15:33:00Z">
            <w:tblPrEx>
              <w:tblW w:w="10888" w:type="dxa"/>
            </w:tblPrEx>
          </w:tblPrExChange>
        </w:tblPrEx>
        <w:trPr>
          <w:gridBefore w:val="1"/>
          <w:trHeight w:val="203"/>
          <w:del w:id="1029" w:author="Ербахаева Бальжина Аюшиевна" w:date="2024-10-10T15:24:00Z"/>
          <w:trPrChange w:id="1030" w:author="Ербахаева Бальжина Аюшиевна" w:date="2024-10-10T15:33:00Z">
            <w:trPr>
              <w:gridBefore w:val="1"/>
              <w:trHeight w:val="203"/>
            </w:trPr>
          </w:trPrChange>
        </w:trPr>
        <w:tc>
          <w:tcPr>
            <w:tcW w:w="3584" w:type="dxa"/>
            <w:gridSpan w:val="15"/>
            <w:tcBorders>
              <w:bottom w:val="nil"/>
            </w:tcBorders>
            <w:shd w:val="clear" w:color="auto" w:fill="D0CECE"/>
            <w:tcPrChange w:id="1031" w:author="Ербахаева Бальжина Аюшиевна" w:date="2024-10-10T15:33:00Z">
              <w:tcPr>
                <w:tcW w:w="3581" w:type="dxa"/>
                <w:gridSpan w:val="16"/>
                <w:tcBorders>
                  <w:bottom w:val="nil"/>
                </w:tcBorders>
                <w:shd w:val="clear" w:color="auto" w:fill="D0CECE"/>
              </w:tcPr>
            </w:tcPrChange>
          </w:tcPr>
          <w:p w:rsidR="00C409A9" w:rsidRPr="00634D40" w:rsidDel="00374A84" w:rsidRDefault="00C409A9" w:rsidP="00C409A9">
            <w:pPr>
              <w:spacing w:after="0" w:line="240" w:lineRule="auto"/>
              <w:jc w:val="center"/>
              <w:rPr>
                <w:del w:id="1032" w:author="Ербахаева Бальжина Аюшиевна" w:date="2024-10-10T15:24:00Z"/>
                <w:rFonts w:ascii="Arial Narrow" w:hAnsi="Arial Narrow"/>
                <w:sz w:val="18"/>
                <w:szCs w:val="18"/>
              </w:rPr>
            </w:pPr>
            <w:del w:id="1033" w:author="Ербахаева Бальжина Аюшиевна" w:date="2024-10-10T15:24:00Z">
              <w:r w:rsidRPr="00634D40" w:rsidDel="00374A84">
                <w:rPr>
                  <w:rFonts w:ascii="Arial Narrow" w:hAnsi="Arial Narrow"/>
                  <w:sz w:val="18"/>
                  <w:szCs w:val="18"/>
                </w:rPr>
                <w:delText>№   банковского счета</w:delText>
              </w:r>
            </w:del>
          </w:p>
        </w:tc>
        <w:tc>
          <w:tcPr>
            <w:tcW w:w="3691" w:type="dxa"/>
            <w:gridSpan w:val="61"/>
            <w:tcBorders>
              <w:bottom w:val="nil"/>
            </w:tcBorders>
            <w:shd w:val="clear" w:color="auto" w:fill="D0CECE"/>
            <w:tcPrChange w:id="1034" w:author="Ербахаева Бальжина Аюшиевна" w:date="2024-10-10T15:33:00Z">
              <w:tcPr>
                <w:tcW w:w="3689" w:type="dxa"/>
                <w:gridSpan w:val="63"/>
                <w:tcBorders>
                  <w:bottom w:val="nil"/>
                </w:tcBorders>
                <w:shd w:val="clear" w:color="auto" w:fill="D0CECE"/>
              </w:tcPr>
            </w:tcPrChange>
          </w:tcPr>
          <w:p w:rsidR="00C409A9" w:rsidRPr="00634D40" w:rsidDel="00374A84" w:rsidRDefault="00C409A9" w:rsidP="00C409A9">
            <w:pPr>
              <w:spacing w:after="0" w:line="240" w:lineRule="auto"/>
              <w:jc w:val="center"/>
              <w:rPr>
                <w:del w:id="1035" w:author="Ербахаева Бальжина Аюшиевна" w:date="2024-10-10T15:24:00Z"/>
                <w:rFonts w:ascii="Arial Narrow" w:hAnsi="Arial Narrow"/>
                <w:sz w:val="18"/>
                <w:szCs w:val="18"/>
              </w:rPr>
            </w:pPr>
            <w:del w:id="1036" w:author="Ербахаева Бальжина Аюшиевна" w:date="2024-10-10T15:24:00Z">
              <w:r w:rsidDel="00374A84">
                <w:rPr>
                  <w:rFonts w:ascii="Arial Narrow" w:hAnsi="Arial Narrow"/>
                  <w:sz w:val="18"/>
                  <w:szCs w:val="18"/>
                </w:rPr>
                <w:delText xml:space="preserve">№ </w:delText>
              </w:r>
              <w:r w:rsidRPr="00634D40" w:rsidDel="00374A84">
                <w:rPr>
                  <w:rFonts w:ascii="Arial Narrow" w:hAnsi="Arial Narrow"/>
                  <w:sz w:val="18"/>
                  <w:szCs w:val="18"/>
                </w:rPr>
                <w:delText>договора</w:delText>
              </w:r>
            </w:del>
          </w:p>
        </w:tc>
        <w:tc>
          <w:tcPr>
            <w:tcW w:w="3527" w:type="dxa"/>
            <w:gridSpan w:val="59"/>
            <w:tcBorders>
              <w:bottom w:val="nil"/>
            </w:tcBorders>
            <w:shd w:val="clear" w:color="auto" w:fill="D0CECE"/>
            <w:tcPrChange w:id="1037" w:author="Ербахаева Бальжина Аюшиевна" w:date="2024-10-10T15:33:00Z">
              <w:tcPr>
                <w:tcW w:w="3613" w:type="dxa"/>
                <w:gridSpan w:val="74"/>
                <w:tcBorders>
                  <w:bottom w:val="nil"/>
                </w:tcBorders>
                <w:shd w:val="clear" w:color="auto" w:fill="D0CECE"/>
              </w:tcPr>
            </w:tcPrChange>
          </w:tcPr>
          <w:p w:rsidR="00C409A9" w:rsidRPr="00634D40" w:rsidDel="00374A84" w:rsidRDefault="00C409A9" w:rsidP="00C409A9">
            <w:pPr>
              <w:spacing w:after="0" w:line="240" w:lineRule="auto"/>
              <w:jc w:val="center"/>
              <w:rPr>
                <w:del w:id="1038" w:author="Ербахаева Бальжина Аюшиевна" w:date="2024-10-10T15:24:00Z"/>
                <w:rFonts w:ascii="Arial Narrow" w:hAnsi="Arial Narrow"/>
                <w:sz w:val="18"/>
                <w:szCs w:val="18"/>
              </w:rPr>
            </w:pPr>
            <w:del w:id="1039" w:author="Ербахаева Бальжина Аюшиевна" w:date="2024-10-10T15:24:00Z">
              <w:r w:rsidRPr="00634D40" w:rsidDel="00374A84">
                <w:rPr>
                  <w:rFonts w:ascii="Arial Narrow" w:hAnsi="Arial Narrow"/>
                  <w:sz w:val="18"/>
                  <w:szCs w:val="18"/>
                </w:rPr>
                <w:delText>Дата заключения договора</w:delText>
              </w:r>
            </w:del>
          </w:p>
        </w:tc>
      </w:tr>
      <w:tr w:rsidR="008B406E" w:rsidRPr="00917740" w:rsidDel="00374A84" w:rsidTr="008B406E">
        <w:tblPrEx>
          <w:tblPrExChange w:id="1040" w:author="Ербахаева Бальжина Аюшиевна" w:date="2024-10-10T15:33:00Z">
            <w:tblPrEx>
              <w:tblW w:w="10888" w:type="dxa"/>
            </w:tblPrEx>
          </w:tblPrExChange>
        </w:tblPrEx>
        <w:trPr>
          <w:gridBefore w:val="1"/>
          <w:trHeight w:val="203"/>
          <w:del w:id="1041" w:author="Ербахаева Бальжина Аюшиевна" w:date="2024-10-10T15:24:00Z"/>
          <w:trPrChange w:id="1042" w:author="Ербахаева Бальжина Аюшиевна" w:date="2024-10-10T15:33:00Z">
            <w:trPr>
              <w:gridBefore w:val="1"/>
              <w:trHeight w:val="203"/>
            </w:trPr>
          </w:trPrChange>
        </w:trPr>
        <w:tc>
          <w:tcPr>
            <w:tcW w:w="3584" w:type="dxa"/>
            <w:gridSpan w:val="15"/>
            <w:tcBorders>
              <w:bottom w:val="nil"/>
            </w:tcBorders>
            <w:shd w:val="clear" w:color="auto" w:fill="auto"/>
            <w:tcPrChange w:id="1043" w:author="Ербахаева Бальжина Аюшиевна" w:date="2024-10-10T15:33:00Z">
              <w:tcPr>
                <w:tcW w:w="3581" w:type="dxa"/>
                <w:gridSpan w:val="16"/>
                <w:tcBorders>
                  <w:bottom w:val="nil"/>
                </w:tcBorders>
                <w:shd w:val="clear" w:color="auto" w:fill="auto"/>
              </w:tcPr>
            </w:tcPrChange>
          </w:tcPr>
          <w:p w:rsidR="00C409A9" w:rsidRPr="00634D40" w:rsidDel="00374A84" w:rsidRDefault="00C409A9" w:rsidP="00C409A9">
            <w:pPr>
              <w:spacing w:after="0" w:line="240" w:lineRule="auto"/>
              <w:jc w:val="both"/>
              <w:rPr>
                <w:del w:id="1044" w:author="Ербахаева Бальжина Аюшиевна" w:date="2024-10-10T15:24:00Z"/>
                <w:rFonts w:ascii="Arial Narrow" w:hAnsi="Arial Narrow"/>
                <w:sz w:val="18"/>
                <w:szCs w:val="18"/>
              </w:rPr>
            </w:pPr>
          </w:p>
        </w:tc>
        <w:tc>
          <w:tcPr>
            <w:tcW w:w="3691" w:type="dxa"/>
            <w:gridSpan w:val="61"/>
            <w:tcBorders>
              <w:bottom w:val="nil"/>
            </w:tcBorders>
            <w:shd w:val="clear" w:color="auto" w:fill="auto"/>
            <w:tcPrChange w:id="1045" w:author="Ербахаева Бальжина Аюшиевна" w:date="2024-10-10T15:33:00Z">
              <w:tcPr>
                <w:tcW w:w="3689" w:type="dxa"/>
                <w:gridSpan w:val="63"/>
                <w:tcBorders>
                  <w:bottom w:val="nil"/>
                </w:tcBorders>
                <w:shd w:val="clear" w:color="auto" w:fill="auto"/>
              </w:tcPr>
            </w:tcPrChange>
          </w:tcPr>
          <w:p w:rsidR="00C409A9" w:rsidDel="00374A84" w:rsidRDefault="00C409A9" w:rsidP="00C409A9">
            <w:pPr>
              <w:spacing w:after="0" w:line="240" w:lineRule="auto"/>
              <w:jc w:val="both"/>
              <w:rPr>
                <w:del w:id="1046" w:author="Ербахаева Бальжина Аюшиевна" w:date="2024-10-10T15:24:00Z"/>
                <w:rFonts w:ascii="Arial Narrow" w:hAnsi="Arial Narrow"/>
                <w:sz w:val="18"/>
                <w:szCs w:val="18"/>
              </w:rPr>
            </w:pPr>
          </w:p>
        </w:tc>
        <w:tc>
          <w:tcPr>
            <w:tcW w:w="3527" w:type="dxa"/>
            <w:gridSpan w:val="59"/>
            <w:tcBorders>
              <w:bottom w:val="nil"/>
            </w:tcBorders>
            <w:shd w:val="clear" w:color="auto" w:fill="auto"/>
            <w:tcPrChange w:id="1047" w:author="Ербахаева Бальжина Аюшиевна" w:date="2024-10-10T15:33:00Z">
              <w:tcPr>
                <w:tcW w:w="3613" w:type="dxa"/>
                <w:gridSpan w:val="74"/>
                <w:tcBorders>
                  <w:bottom w:val="nil"/>
                </w:tcBorders>
                <w:shd w:val="clear" w:color="auto" w:fill="auto"/>
              </w:tcPr>
            </w:tcPrChange>
          </w:tcPr>
          <w:p w:rsidR="00C409A9" w:rsidRPr="00E43FEC" w:rsidDel="00374A84" w:rsidRDefault="00C409A9" w:rsidP="00C409A9">
            <w:pPr>
              <w:spacing w:after="0" w:line="240" w:lineRule="auto"/>
              <w:jc w:val="center"/>
              <w:rPr>
                <w:del w:id="1048" w:author="Ербахаева Бальжина Аюшиевна" w:date="2024-10-10T15:24:00Z"/>
                <w:rFonts w:ascii="Arial Narrow" w:hAnsi="Arial Narrow"/>
                <w:sz w:val="18"/>
                <w:szCs w:val="18"/>
              </w:rPr>
            </w:pPr>
            <w:del w:id="1049" w:author="Ербахаева Бальжина Аюшиевна" w:date="2024-10-10T15:24:00Z">
              <w:r w:rsidRPr="00634D40" w:rsidDel="00374A84">
                <w:rPr>
                  <w:rFonts w:ascii="Arial Narrow" w:hAnsi="Arial Narrow" w:cs="Helv"/>
                  <w:iCs/>
                  <w:sz w:val="18"/>
                  <w:szCs w:val="18"/>
                </w:rPr>
                <w:delText>«___» ______________  20__ г.</w:delText>
              </w:r>
            </w:del>
          </w:p>
        </w:tc>
      </w:tr>
      <w:tr w:rsidR="008B406E" w:rsidRPr="00917740" w:rsidDel="00374A84" w:rsidTr="008B406E">
        <w:tblPrEx>
          <w:tblPrExChange w:id="1050" w:author="Ербахаева Бальжина Аюшиевна" w:date="2024-10-10T15:33:00Z">
            <w:tblPrEx>
              <w:tblW w:w="10888" w:type="dxa"/>
            </w:tblPrEx>
          </w:tblPrExChange>
        </w:tblPrEx>
        <w:trPr>
          <w:gridBefore w:val="1"/>
          <w:trHeight w:val="203"/>
          <w:del w:id="1051" w:author="Ербахаева Бальжина Аюшиевна" w:date="2024-10-10T15:24:00Z"/>
          <w:trPrChange w:id="1052" w:author="Ербахаева Бальжина Аюшиевна" w:date="2024-10-10T15:33:00Z">
            <w:trPr>
              <w:gridBefore w:val="1"/>
              <w:trHeight w:val="203"/>
            </w:trPr>
          </w:trPrChange>
        </w:trPr>
        <w:tc>
          <w:tcPr>
            <w:tcW w:w="3584" w:type="dxa"/>
            <w:gridSpan w:val="15"/>
            <w:tcBorders>
              <w:bottom w:val="nil"/>
            </w:tcBorders>
            <w:shd w:val="clear" w:color="auto" w:fill="auto"/>
            <w:tcPrChange w:id="1053" w:author="Ербахаева Бальжина Аюшиевна" w:date="2024-10-10T15:33:00Z">
              <w:tcPr>
                <w:tcW w:w="3581" w:type="dxa"/>
                <w:gridSpan w:val="16"/>
                <w:tcBorders>
                  <w:bottom w:val="nil"/>
                </w:tcBorders>
                <w:shd w:val="clear" w:color="auto" w:fill="auto"/>
              </w:tcPr>
            </w:tcPrChange>
          </w:tcPr>
          <w:p w:rsidR="00C409A9" w:rsidRPr="00634D40" w:rsidDel="00374A84" w:rsidRDefault="00C409A9" w:rsidP="00C409A9">
            <w:pPr>
              <w:spacing w:after="0" w:line="240" w:lineRule="auto"/>
              <w:jc w:val="both"/>
              <w:rPr>
                <w:del w:id="1054" w:author="Ербахаева Бальжина Аюшиевна" w:date="2024-10-10T15:24:00Z"/>
                <w:rFonts w:ascii="Arial Narrow" w:hAnsi="Arial Narrow"/>
                <w:sz w:val="18"/>
                <w:szCs w:val="18"/>
              </w:rPr>
            </w:pPr>
          </w:p>
        </w:tc>
        <w:tc>
          <w:tcPr>
            <w:tcW w:w="3691" w:type="dxa"/>
            <w:gridSpan w:val="61"/>
            <w:tcBorders>
              <w:bottom w:val="nil"/>
            </w:tcBorders>
            <w:shd w:val="clear" w:color="auto" w:fill="auto"/>
            <w:tcPrChange w:id="1055" w:author="Ербахаева Бальжина Аюшиевна" w:date="2024-10-10T15:33:00Z">
              <w:tcPr>
                <w:tcW w:w="3689" w:type="dxa"/>
                <w:gridSpan w:val="63"/>
                <w:tcBorders>
                  <w:bottom w:val="nil"/>
                </w:tcBorders>
                <w:shd w:val="clear" w:color="auto" w:fill="auto"/>
              </w:tcPr>
            </w:tcPrChange>
          </w:tcPr>
          <w:p w:rsidR="00C409A9" w:rsidDel="00374A84" w:rsidRDefault="00C409A9" w:rsidP="00C409A9">
            <w:pPr>
              <w:spacing w:after="0" w:line="240" w:lineRule="auto"/>
              <w:jc w:val="both"/>
              <w:rPr>
                <w:del w:id="1056" w:author="Ербахаева Бальжина Аюшиевна" w:date="2024-10-10T15:24:00Z"/>
                <w:rFonts w:ascii="Arial Narrow" w:hAnsi="Arial Narrow"/>
                <w:sz w:val="18"/>
                <w:szCs w:val="18"/>
              </w:rPr>
            </w:pPr>
          </w:p>
        </w:tc>
        <w:tc>
          <w:tcPr>
            <w:tcW w:w="3527" w:type="dxa"/>
            <w:gridSpan w:val="59"/>
            <w:tcBorders>
              <w:bottom w:val="nil"/>
            </w:tcBorders>
            <w:shd w:val="clear" w:color="auto" w:fill="auto"/>
            <w:tcPrChange w:id="1057" w:author="Ербахаева Бальжина Аюшиевна" w:date="2024-10-10T15:33:00Z">
              <w:tcPr>
                <w:tcW w:w="3613" w:type="dxa"/>
                <w:gridSpan w:val="74"/>
                <w:tcBorders>
                  <w:bottom w:val="nil"/>
                </w:tcBorders>
                <w:shd w:val="clear" w:color="auto" w:fill="auto"/>
              </w:tcPr>
            </w:tcPrChange>
          </w:tcPr>
          <w:p w:rsidR="00C409A9" w:rsidRPr="00E43FEC" w:rsidDel="00374A84" w:rsidRDefault="00C409A9" w:rsidP="00C409A9">
            <w:pPr>
              <w:spacing w:after="0" w:line="240" w:lineRule="auto"/>
              <w:jc w:val="center"/>
              <w:rPr>
                <w:del w:id="1058" w:author="Ербахаева Бальжина Аюшиевна" w:date="2024-10-10T15:24:00Z"/>
                <w:rFonts w:ascii="Arial Narrow" w:hAnsi="Arial Narrow"/>
                <w:sz w:val="18"/>
                <w:szCs w:val="18"/>
              </w:rPr>
            </w:pPr>
            <w:del w:id="1059" w:author="Ербахаева Бальжина Аюшиевна" w:date="2024-10-10T15:24:00Z">
              <w:r w:rsidRPr="00634D40" w:rsidDel="00374A84">
                <w:rPr>
                  <w:rFonts w:ascii="Arial Narrow" w:hAnsi="Arial Narrow" w:cs="Helv"/>
                  <w:iCs/>
                  <w:sz w:val="18"/>
                  <w:szCs w:val="18"/>
                </w:rPr>
                <w:delText>«___» ______________  20__ г.</w:delText>
              </w:r>
            </w:del>
          </w:p>
        </w:tc>
      </w:tr>
      <w:tr w:rsidR="00374A84" w:rsidRPr="00917740" w:rsidDel="00374A84" w:rsidTr="008B406E">
        <w:tblPrEx>
          <w:tblPrExChange w:id="1060" w:author="Ербахаева Бальжина Аюшиевна" w:date="2024-10-10T15:33:00Z">
            <w:tblPrEx>
              <w:tblW w:w="10858" w:type="dxa"/>
            </w:tblPrEx>
          </w:tblPrExChange>
        </w:tblPrEx>
        <w:trPr>
          <w:gridBefore w:val="1"/>
          <w:trHeight w:val="203"/>
          <w:del w:id="1061" w:author="Ербахаева Бальжина Аюшиевна" w:date="2024-10-10T15:24:00Z"/>
          <w:trPrChange w:id="1062" w:author="Ербахаева Бальжина Аюшиевна" w:date="2024-10-10T15:33:00Z">
            <w:trPr>
              <w:gridBefore w:val="1"/>
              <w:gridAfter w:val="0"/>
              <w:trHeight w:val="203"/>
            </w:trPr>
          </w:trPrChange>
        </w:trPr>
        <w:tc>
          <w:tcPr>
            <w:tcW w:w="10802" w:type="dxa"/>
            <w:gridSpan w:val="135"/>
            <w:tcBorders>
              <w:bottom w:val="nil"/>
            </w:tcBorders>
            <w:shd w:val="clear" w:color="auto" w:fill="auto"/>
            <w:tcPrChange w:id="1063" w:author="Ербахаева Бальжина Аюшиевна" w:date="2024-10-10T15:33:00Z">
              <w:tcPr>
                <w:tcW w:w="10853" w:type="dxa"/>
                <w:gridSpan w:val="150"/>
                <w:tcBorders>
                  <w:bottom w:val="nil"/>
                </w:tcBorders>
                <w:shd w:val="clear" w:color="auto" w:fill="auto"/>
              </w:tcPr>
            </w:tcPrChange>
          </w:tcPr>
          <w:p w:rsidR="00C409A9" w:rsidRPr="00634D40" w:rsidDel="00374A84" w:rsidRDefault="00C409A9" w:rsidP="00C409A9">
            <w:pPr>
              <w:spacing w:after="0" w:line="240" w:lineRule="auto"/>
              <w:jc w:val="both"/>
              <w:rPr>
                <w:del w:id="1064" w:author="Ербахаева Бальжина Аюшиевна" w:date="2024-10-10T15:24:00Z"/>
                <w:rFonts w:ascii="Arial Narrow" w:hAnsi="Arial Narrow"/>
                <w:sz w:val="18"/>
                <w:szCs w:val="18"/>
              </w:rPr>
            </w:pPr>
            <w:del w:id="1065" w:author="Ербахаева Бальжина Аюшиевна" w:date="2024-10-10T15:24:00Z">
              <w:r w:rsidRPr="00634D40" w:rsidDel="00374A84">
                <w:rPr>
                  <w:rFonts w:ascii="MS Gothic" w:eastAsia="MS Gothic" w:hAnsi="MS Gothic" w:hint="eastAsia"/>
                  <w:sz w:val="18"/>
                  <w:szCs w:val="18"/>
                </w:rPr>
                <w:delText xml:space="preserve">☐ </w:delText>
              </w:r>
              <w:r w:rsidRPr="00634D40" w:rsidDel="00374A84">
                <w:rPr>
                  <w:rFonts w:ascii="Arial Narrow" w:hAnsi="Arial Narrow"/>
                  <w:sz w:val="18"/>
                  <w:szCs w:val="18"/>
                </w:rPr>
                <w:delText>Осуществлять в рамках настоящего Единого сервисного договора выпуск и обслуживание Бизнес-карт АО «Россельхозбанк» к расчетному счету:</w:delText>
              </w:r>
            </w:del>
          </w:p>
        </w:tc>
      </w:tr>
      <w:tr w:rsidR="008B406E" w:rsidRPr="00917740" w:rsidDel="00374A84" w:rsidTr="008B406E">
        <w:tblPrEx>
          <w:tblPrExChange w:id="1066" w:author="Ербахаева Бальжина Аюшиевна" w:date="2024-10-10T15:33:00Z">
            <w:tblPrEx>
              <w:tblW w:w="10888" w:type="dxa"/>
            </w:tblPrEx>
          </w:tblPrExChange>
        </w:tblPrEx>
        <w:trPr>
          <w:gridBefore w:val="1"/>
          <w:trHeight w:val="203"/>
          <w:del w:id="1067" w:author="Ербахаева Бальжина Аюшиевна" w:date="2024-10-10T15:24:00Z"/>
          <w:trPrChange w:id="1068" w:author="Ербахаева Бальжина Аюшиевна" w:date="2024-10-10T15:33:00Z">
            <w:trPr>
              <w:gridBefore w:val="1"/>
              <w:trHeight w:val="203"/>
            </w:trPr>
          </w:trPrChange>
        </w:trPr>
        <w:tc>
          <w:tcPr>
            <w:tcW w:w="3584" w:type="dxa"/>
            <w:gridSpan w:val="15"/>
            <w:tcBorders>
              <w:bottom w:val="nil"/>
            </w:tcBorders>
            <w:shd w:val="clear" w:color="auto" w:fill="D0CECE"/>
            <w:tcPrChange w:id="1069" w:author="Ербахаева Бальжина Аюшиевна" w:date="2024-10-10T15:33:00Z">
              <w:tcPr>
                <w:tcW w:w="3581" w:type="dxa"/>
                <w:gridSpan w:val="16"/>
                <w:tcBorders>
                  <w:bottom w:val="nil"/>
                </w:tcBorders>
                <w:shd w:val="clear" w:color="auto" w:fill="D0CECE"/>
              </w:tcPr>
            </w:tcPrChange>
          </w:tcPr>
          <w:p w:rsidR="00C409A9" w:rsidRPr="00634D40" w:rsidDel="00374A84" w:rsidRDefault="00C409A9" w:rsidP="00C409A9">
            <w:pPr>
              <w:spacing w:after="0" w:line="240" w:lineRule="auto"/>
              <w:jc w:val="center"/>
              <w:rPr>
                <w:del w:id="1070" w:author="Ербахаева Бальжина Аюшиевна" w:date="2024-10-10T15:24:00Z"/>
                <w:rFonts w:ascii="Arial Narrow" w:hAnsi="Arial Narrow"/>
                <w:sz w:val="18"/>
                <w:szCs w:val="18"/>
              </w:rPr>
            </w:pPr>
            <w:del w:id="1071" w:author="Ербахаева Бальжина Аюшиевна" w:date="2024-10-10T15:24:00Z">
              <w:r w:rsidDel="00374A84">
                <w:rPr>
                  <w:rFonts w:ascii="Arial Narrow" w:hAnsi="Arial Narrow"/>
                  <w:sz w:val="18"/>
                  <w:szCs w:val="18"/>
                </w:rPr>
                <w:delText xml:space="preserve">№  </w:delText>
              </w:r>
              <w:r w:rsidRPr="00634D40" w:rsidDel="00374A84">
                <w:rPr>
                  <w:rFonts w:ascii="Arial Narrow" w:hAnsi="Arial Narrow"/>
                  <w:sz w:val="18"/>
                  <w:szCs w:val="18"/>
                </w:rPr>
                <w:delText>банковского счета</w:delText>
              </w:r>
            </w:del>
          </w:p>
        </w:tc>
        <w:tc>
          <w:tcPr>
            <w:tcW w:w="3691" w:type="dxa"/>
            <w:gridSpan w:val="61"/>
            <w:tcBorders>
              <w:bottom w:val="nil"/>
            </w:tcBorders>
            <w:shd w:val="clear" w:color="auto" w:fill="D0CECE"/>
            <w:tcPrChange w:id="1072" w:author="Ербахаева Бальжина Аюшиевна" w:date="2024-10-10T15:33:00Z">
              <w:tcPr>
                <w:tcW w:w="3689" w:type="dxa"/>
                <w:gridSpan w:val="63"/>
                <w:tcBorders>
                  <w:bottom w:val="nil"/>
                </w:tcBorders>
                <w:shd w:val="clear" w:color="auto" w:fill="D0CECE"/>
              </w:tcPr>
            </w:tcPrChange>
          </w:tcPr>
          <w:p w:rsidR="00C409A9" w:rsidRPr="00634D40" w:rsidDel="00374A84" w:rsidRDefault="00C409A9" w:rsidP="00C409A9">
            <w:pPr>
              <w:spacing w:after="0" w:line="240" w:lineRule="auto"/>
              <w:jc w:val="center"/>
              <w:rPr>
                <w:del w:id="1073" w:author="Ербахаева Бальжина Аюшиевна" w:date="2024-10-10T15:24:00Z"/>
                <w:rFonts w:ascii="Arial Narrow" w:hAnsi="Arial Narrow"/>
                <w:sz w:val="18"/>
                <w:szCs w:val="18"/>
              </w:rPr>
            </w:pPr>
            <w:del w:id="1074" w:author="Ербахаева Бальжина Аюшиевна" w:date="2024-10-10T15:24:00Z">
              <w:r w:rsidDel="00374A84">
                <w:rPr>
                  <w:rFonts w:ascii="Arial Narrow" w:hAnsi="Arial Narrow"/>
                  <w:sz w:val="18"/>
                  <w:szCs w:val="18"/>
                </w:rPr>
                <w:delText xml:space="preserve">№ </w:delText>
              </w:r>
              <w:r w:rsidRPr="00634D40" w:rsidDel="00374A84">
                <w:rPr>
                  <w:rFonts w:ascii="Arial Narrow" w:hAnsi="Arial Narrow"/>
                  <w:sz w:val="18"/>
                  <w:szCs w:val="18"/>
                </w:rPr>
                <w:delText>договора о выпуске и обслуживании Бизнес-карты к расчетному счету</w:delText>
              </w:r>
            </w:del>
          </w:p>
        </w:tc>
        <w:tc>
          <w:tcPr>
            <w:tcW w:w="3527" w:type="dxa"/>
            <w:gridSpan w:val="59"/>
            <w:tcBorders>
              <w:bottom w:val="nil"/>
            </w:tcBorders>
            <w:shd w:val="clear" w:color="auto" w:fill="D0CECE"/>
            <w:tcPrChange w:id="1075" w:author="Ербахаева Бальжина Аюшиевна" w:date="2024-10-10T15:33:00Z">
              <w:tcPr>
                <w:tcW w:w="3613" w:type="dxa"/>
                <w:gridSpan w:val="74"/>
                <w:tcBorders>
                  <w:bottom w:val="nil"/>
                </w:tcBorders>
                <w:shd w:val="clear" w:color="auto" w:fill="D0CECE"/>
              </w:tcPr>
            </w:tcPrChange>
          </w:tcPr>
          <w:p w:rsidR="00C409A9" w:rsidRPr="00634D40" w:rsidDel="00374A84" w:rsidRDefault="00C409A9" w:rsidP="00C409A9">
            <w:pPr>
              <w:spacing w:after="0" w:line="240" w:lineRule="auto"/>
              <w:jc w:val="center"/>
              <w:rPr>
                <w:del w:id="1076" w:author="Ербахаева Бальжина Аюшиевна" w:date="2024-10-10T15:24:00Z"/>
                <w:rFonts w:ascii="Arial Narrow" w:hAnsi="Arial Narrow"/>
                <w:sz w:val="18"/>
                <w:szCs w:val="18"/>
              </w:rPr>
            </w:pPr>
            <w:del w:id="1077" w:author="Ербахаева Бальжина Аюшиевна" w:date="2024-10-10T15:24:00Z">
              <w:r w:rsidRPr="00634D40" w:rsidDel="00374A84">
                <w:rPr>
                  <w:rFonts w:ascii="Arial Narrow" w:hAnsi="Arial Narrow"/>
                  <w:sz w:val="18"/>
                  <w:szCs w:val="18"/>
                </w:rPr>
                <w:delText>Дата заключения договора</w:delText>
              </w:r>
            </w:del>
          </w:p>
        </w:tc>
      </w:tr>
      <w:tr w:rsidR="008B406E" w:rsidRPr="00917740" w:rsidDel="00374A84" w:rsidTr="008B406E">
        <w:tblPrEx>
          <w:tblPrExChange w:id="1078" w:author="Ербахаева Бальжина Аюшиевна" w:date="2024-10-10T15:33:00Z">
            <w:tblPrEx>
              <w:tblW w:w="10888" w:type="dxa"/>
            </w:tblPrEx>
          </w:tblPrExChange>
        </w:tblPrEx>
        <w:trPr>
          <w:gridBefore w:val="1"/>
          <w:trHeight w:val="203"/>
          <w:del w:id="1079" w:author="Ербахаева Бальжина Аюшиевна" w:date="2024-10-10T15:24:00Z"/>
          <w:trPrChange w:id="1080" w:author="Ербахаева Бальжина Аюшиевна" w:date="2024-10-10T15:33:00Z">
            <w:trPr>
              <w:gridBefore w:val="1"/>
              <w:trHeight w:val="203"/>
            </w:trPr>
          </w:trPrChange>
        </w:trPr>
        <w:tc>
          <w:tcPr>
            <w:tcW w:w="3584" w:type="dxa"/>
            <w:gridSpan w:val="15"/>
            <w:tcBorders>
              <w:bottom w:val="nil"/>
            </w:tcBorders>
            <w:shd w:val="clear" w:color="auto" w:fill="auto"/>
            <w:tcPrChange w:id="1081" w:author="Ербахаева Бальжина Аюшиевна" w:date="2024-10-10T15:33:00Z">
              <w:tcPr>
                <w:tcW w:w="3581" w:type="dxa"/>
                <w:gridSpan w:val="16"/>
                <w:tcBorders>
                  <w:bottom w:val="nil"/>
                </w:tcBorders>
                <w:shd w:val="clear" w:color="auto" w:fill="auto"/>
              </w:tcPr>
            </w:tcPrChange>
          </w:tcPr>
          <w:p w:rsidR="00C409A9" w:rsidRPr="00634D40" w:rsidDel="00374A84" w:rsidRDefault="00C409A9" w:rsidP="00C409A9">
            <w:pPr>
              <w:spacing w:after="0" w:line="240" w:lineRule="auto"/>
              <w:jc w:val="both"/>
              <w:rPr>
                <w:del w:id="1082" w:author="Ербахаева Бальжина Аюшиевна" w:date="2024-10-10T15:24:00Z"/>
                <w:rFonts w:ascii="MS Gothic" w:eastAsia="MS Gothic" w:hAnsi="MS Gothic"/>
                <w:sz w:val="18"/>
                <w:szCs w:val="18"/>
              </w:rPr>
            </w:pPr>
          </w:p>
        </w:tc>
        <w:tc>
          <w:tcPr>
            <w:tcW w:w="3691" w:type="dxa"/>
            <w:gridSpan w:val="61"/>
            <w:tcBorders>
              <w:bottom w:val="nil"/>
            </w:tcBorders>
            <w:shd w:val="clear" w:color="auto" w:fill="auto"/>
            <w:tcPrChange w:id="1083" w:author="Ербахаева Бальжина Аюшиевна" w:date="2024-10-10T15:33:00Z">
              <w:tcPr>
                <w:tcW w:w="3689" w:type="dxa"/>
                <w:gridSpan w:val="63"/>
                <w:tcBorders>
                  <w:bottom w:val="nil"/>
                </w:tcBorders>
                <w:shd w:val="clear" w:color="auto" w:fill="auto"/>
              </w:tcPr>
            </w:tcPrChange>
          </w:tcPr>
          <w:p w:rsidR="00C409A9" w:rsidRPr="00634D40" w:rsidDel="00374A84" w:rsidRDefault="00C409A9" w:rsidP="00C409A9">
            <w:pPr>
              <w:spacing w:after="0" w:line="240" w:lineRule="auto"/>
              <w:jc w:val="both"/>
              <w:rPr>
                <w:del w:id="1084" w:author="Ербахаева Бальжина Аюшиевна" w:date="2024-10-10T15:24:00Z"/>
                <w:rFonts w:ascii="MS Gothic" w:eastAsia="MS Gothic" w:hAnsi="MS Gothic"/>
                <w:sz w:val="18"/>
                <w:szCs w:val="18"/>
              </w:rPr>
            </w:pPr>
          </w:p>
        </w:tc>
        <w:tc>
          <w:tcPr>
            <w:tcW w:w="3527" w:type="dxa"/>
            <w:gridSpan w:val="59"/>
            <w:tcBorders>
              <w:bottom w:val="nil"/>
            </w:tcBorders>
            <w:shd w:val="clear" w:color="auto" w:fill="auto"/>
            <w:tcPrChange w:id="1085" w:author="Ербахаева Бальжина Аюшиевна" w:date="2024-10-10T15:33:00Z">
              <w:tcPr>
                <w:tcW w:w="3613" w:type="dxa"/>
                <w:gridSpan w:val="74"/>
                <w:tcBorders>
                  <w:bottom w:val="nil"/>
                </w:tcBorders>
                <w:shd w:val="clear" w:color="auto" w:fill="auto"/>
              </w:tcPr>
            </w:tcPrChange>
          </w:tcPr>
          <w:p w:rsidR="00C409A9" w:rsidRPr="00E43FEC" w:rsidDel="00374A84" w:rsidRDefault="00C409A9" w:rsidP="00C409A9">
            <w:pPr>
              <w:spacing w:after="0" w:line="240" w:lineRule="auto"/>
              <w:jc w:val="center"/>
              <w:rPr>
                <w:del w:id="1086" w:author="Ербахаева Бальжина Аюшиевна" w:date="2024-10-10T15:24:00Z"/>
                <w:rFonts w:ascii="Arial Narrow" w:hAnsi="Arial Narrow"/>
                <w:sz w:val="18"/>
                <w:szCs w:val="18"/>
              </w:rPr>
            </w:pPr>
            <w:del w:id="1087" w:author="Ербахаева Бальжина Аюшиевна" w:date="2024-10-10T15:24:00Z">
              <w:r w:rsidRPr="00634D40" w:rsidDel="00374A84">
                <w:rPr>
                  <w:rFonts w:ascii="Arial Narrow" w:hAnsi="Arial Narrow" w:cs="Helv"/>
                  <w:iCs/>
                  <w:sz w:val="18"/>
                  <w:szCs w:val="18"/>
                </w:rPr>
                <w:delText>«___» _____________  20__ г.</w:delText>
              </w:r>
            </w:del>
          </w:p>
        </w:tc>
      </w:tr>
      <w:tr w:rsidR="008B406E" w:rsidRPr="00917740" w:rsidDel="00374A84" w:rsidTr="008B406E">
        <w:tblPrEx>
          <w:tblPrExChange w:id="1088" w:author="Ербахаева Бальжина Аюшиевна" w:date="2024-10-10T15:33:00Z">
            <w:tblPrEx>
              <w:tblW w:w="10888" w:type="dxa"/>
            </w:tblPrEx>
          </w:tblPrExChange>
        </w:tblPrEx>
        <w:trPr>
          <w:gridBefore w:val="1"/>
          <w:trHeight w:val="203"/>
          <w:del w:id="1089" w:author="Ербахаева Бальжина Аюшиевна" w:date="2024-10-10T15:24:00Z"/>
          <w:trPrChange w:id="1090" w:author="Ербахаева Бальжина Аюшиевна" w:date="2024-10-10T15:33:00Z">
            <w:trPr>
              <w:gridBefore w:val="1"/>
              <w:trHeight w:val="203"/>
            </w:trPr>
          </w:trPrChange>
        </w:trPr>
        <w:tc>
          <w:tcPr>
            <w:tcW w:w="3584" w:type="dxa"/>
            <w:gridSpan w:val="15"/>
            <w:tcBorders>
              <w:bottom w:val="nil"/>
            </w:tcBorders>
            <w:shd w:val="clear" w:color="auto" w:fill="auto"/>
            <w:tcPrChange w:id="1091" w:author="Ербахаева Бальжина Аюшиевна" w:date="2024-10-10T15:33:00Z">
              <w:tcPr>
                <w:tcW w:w="3581" w:type="dxa"/>
                <w:gridSpan w:val="16"/>
                <w:tcBorders>
                  <w:bottom w:val="nil"/>
                </w:tcBorders>
                <w:shd w:val="clear" w:color="auto" w:fill="auto"/>
              </w:tcPr>
            </w:tcPrChange>
          </w:tcPr>
          <w:p w:rsidR="00C409A9" w:rsidRPr="00634D40" w:rsidDel="00374A84" w:rsidRDefault="00C409A9" w:rsidP="00C409A9">
            <w:pPr>
              <w:spacing w:after="0" w:line="240" w:lineRule="auto"/>
              <w:jc w:val="both"/>
              <w:rPr>
                <w:del w:id="1092" w:author="Ербахаева Бальжина Аюшиевна" w:date="2024-10-10T15:24:00Z"/>
                <w:rFonts w:ascii="MS Gothic" w:eastAsia="MS Gothic" w:hAnsi="MS Gothic"/>
                <w:sz w:val="18"/>
                <w:szCs w:val="18"/>
              </w:rPr>
            </w:pPr>
          </w:p>
        </w:tc>
        <w:tc>
          <w:tcPr>
            <w:tcW w:w="3691" w:type="dxa"/>
            <w:gridSpan w:val="61"/>
            <w:tcBorders>
              <w:bottom w:val="nil"/>
            </w:tcBorders>
            <w:shd w:val="clear" w:color="auto" w:fill="auto"/>
            <w:tcPrChange w:id="1093" w:author="Ербахаева Бальжина Аюшиевна" w:date="2024-10-10T15:33:00Z">
              <w:tcPr>
                <w:tcW w:w="3689" w:type="dxa"/>
                <w:gridSpan w:val="63"/>
                <w:tcBorders>
                  <w:bottom w:val="nil"/>
                </w:tcBorders>
                <w:shd w:val="clear" w:color="auto" w:fill="auto"/>
              </w:tcPr>
            </w:tcPrChange>
          </w:tcPr>
          <w:p w:rsidR="00C409A9" w:rsidRPr="00634D40" w:rsidDel="00374A84" w:rsidRDefault="00C409A9" w:rsidP="00C409A9">
            <w:pPr>
              <w:spacing w:after="0" w:line="240" w:lineRule="auto"/>
              <w:jc w:val="both"/>
              <w:rPr>
                <w:del w:id="1094" w:author="Ербахаева Бальжина Аюшиевна" w:date="2024-10-10T15:24:00Z"/>
                <w:rFonts w:ascii="MS Gothic" w:eastAsia="MS Gothic" w:hAnsi="MS Gothic"/>
                <w:sz w:val="18"/>
                <w:szCs w:val="18"/>
              </w:rPr>
            </w:pPr>
          </w:p>
        </w:tc>
        <w:tc>
          <w:tcPr>
            <w:tcW w:w="3527" w:type="dxa"/>
            <w:gridSpan w:val="59"/>
            <w:tcBorders>
              <w:bottom w:val="nil"/>
            </w:tcBorders>
            <w:shd w:val="clear" w:color="auto" w:fill="auto"/>
            <w:tcPrChange w:id="1095" w:author="Ербахаева Бальжина Аюшиевна" w:date="2024-10-10T15:33:00Z">
              <w:tcPr>
                <w:tcW w:w="3613" w:type="dxa"/>
                <w:gridSpan w:val="74"/>
                <w:tcBorders>
                  <w:bottom w:val="nil"/>
                </w:tcBorders>
                <w:shd w:val="clear" w:color="auto" w:fill="auto"/>
              </w:tcPr>
            </w:tcPrChange>
          </w:tcPr>
          <w:p w:rsidR="00C409A9" w:rsidRPr="00E43FEC" w:rsidDel="00374A84" w:rsidRDefault="00C409A9" w:rsidP="00C409A9">
            <w:pPr>
              <w:spacing w:after="0" w:line="240" w:lineRule="auto"/>
              <w:jc w:val="center"/>
              <w:rPr>
                <w:del w:id="1096" w:author="Ербахаева Бальжина Аюшиевна" w:date="2024-10-10T15:24:00Z"/>
                <w:rFonts w:ascii="Arial Narrow" w:hAnsi="Arial Narrow"/>
                <w:sz w:val="18"/>
                <w:szCs w:val="18"/>
              </w:rPr>
            </w:pPr>
            <w:del w:id="1097" w:author="Ербахаева Бальжина Аюшиевна" w:date="2024-10-10T15:24:00Z">
              <w:r w:rsidRPr="00634D40" w:rsidDel="00374A84">
                <w:rPr>
                  <w:rFonts w:ascii="Arial Narrow" w:hAnsi="Arial Narrow" w:cs="Helv"/>
                  <w:iCs/>
                  <w:sz w:val="18"/>
                  <w:szCs w:val="18"/>
                </w:rPr>
                <w:delText>«___» _____________  20__ г.</w:delText>
              </w:r>
            </w:del>
          </w:p>
        </w:tc>
      </w:tr>
      <w:tr w:rsidR="00374A84" w:rsidRPr="00917740" w:rsidDel="00374A84" w:rsidTr="008B406E">
        <w:tblPrEx>
          <w:tblPrExChange w:id="1098" w:author="Ербахаева Бальжина Аюшиевна" w:date="2024-10-10T15:33:00Z">
            <w:tblPrEx>
              <w:tblW w:w="10858" w:type="dxa"/>
            </w:tblPrEx>
          </w:tblPrExChange>
        </w:tblPrEx>
        <w:trPr>
          <w:gridBefore w:val="1"/>
          <w:trHeight w:val="203"/>
          <w:del w:id="1099" w:author="Ербахаева Бальжина Аюшиевна" w:date="2024-10-10T15:24:00Z"/>
          <w:trPrChange w:id="1100" w:author="Ербахаева Бальжина Аюшиевна" w:date="2024-10-10T15:33:00Z">
            <w:trPr>
              <w:gridBefore w:val="1"/>
              <w:gridAfter w:val="0"/>
              <w:trHeight w:val="203"/>
            </w:trPr>
          </w:trPrChange>
        </w:trPr>
        <w:tc>
          <w:tcPr>
            <w:tcW w:w="10802" w:type="dxa"/>
            <w:gridSpan w:val="135"/>
            <w:tcBorders>
              <w:bottom w:val="nil"/>
            </w:tcBorders>
            <w:shd w:val="clear" w:color="auto" w:fill="auto"/>
            <w:tcPrChange w:id="1101" w:author="Ербахаева Бальжина Аюшиевна" w:date="2024-10-10T15:33:00Z">
              <w:tcPr>
                <w:tcW w:w="10853" w:type="dxa"/>
                <w:gridSpan w:val="150"/>
                <w:tcBorders>
                  <w:bottom w:val="nil"/>
                </w:tcBorders>
                <w:shd w:val="clear" w:color="auto" w:fill="auto"/>
              </w:tcPr>
            </w:tcPrChange>
          </w:tcPr>
          <w:p w:rsidR="00C409A9" w:rsidRPr="0072261B" w:rsidDel="00374A84" w:rsidRDefault="00C409A9" w:rsidP="00C409A9">
            <w:pPr>
              <w:spacing w:after="0"/>
              <w:jc w:val="both"/>
              <w:rPr>
                <w:del w:id="1102" w:author="Ербахаева Бальжина Аюшиевна" w:date="2024-10-10T15:24:00Z"/>
                <w:rFonts w:ascii="Arial Narrow" w:eastAsia="Times New Roman" w:hAnsi="Arial Narrow"/>
                <w:sz w:val="18"/>
                <w:szCs w:val="18"/>
                <w:lang w:eastAsia="ru-RU"/>
              </w:rPr>
            </w:pPr>
            <w:del w:id="1103" w:author="Ербахаева Бальжина Аюшиевна" w:date="2024-10-10T15:24:00Z">
              <w:r w:rsidRPr="002001D8" w:rsidDel="00374A84">
                <w:rPr>
                  <w:rFonts w:ascii="Segoe UI Symbol" w:eastAsia="Times New Roman" w:hAnsi="Segoe UI Symbol" w:cs="Segoe UI Symbol"/>
                  <w:sz w:val="18"/>
                  <w:szCs w:val="18"/>
                  <w:lang w:eastAsia="ru-RU"/>
                </w:rPr>
                <w:delText>☐</w:delText>
              </w:r>
              <w:r w:rsidRPr="002001D8" w:rsidDel="00374A84">
                <w:rPr>
                  <w:rFonts w:ascii="Arial Narrow" w:eastAsia="Times New Roman" w:hAnsi="Arial Narrow" w:hint="eastAsia"/>
                  <w:sz w:val="18"/>
                  <w:szCs w:val="18"/>
                  <w:lang w:eastAsia="ru-RU"/>
                </w:rPr>
                <w:delText xml:space="preserve"> </w:delText>
              </w:r>
              <w:r w:rsidRPr="002001D8" w:rsidDel="00374A84">
                <w:rPr>
                  <w:rFonts w:ascii="Arial Narrow" w:eastAsia="Times New Roman" w:hAnsi="Arial Narrow"/>
                  <w:sz w:val="18"/>
                  <w:szCs w:val="18"/>
                  <w:lang w:eastAsia="ru-RU"/>
                </w:rPr>
                <w:delText>На основании настоящего Заявления осуществлять размещение денежных средств в депозиты по Договору об общих условиях размещения депозитов № _____________________</w:delText>
              </w:r>
              <w:r w:rsidRPr="002001D8" w:rsidDel="00374A84">
                <w:rPr>
                  <w:rFonts w:ascii="Arial Narrow" w:hAnsi="Arial Narrow" w:cs="Helv"/>
                  <w:iCs/>
                  <w:sz w:val="18"/>
                  <w:szCs w:val="18"/>
                </w:rPr>
                <w:delText xml:space="preserve"> </w:delText>
              </w:r>
              <w:r w:rsidRPr="002001D8" w:rsidDel="00374A84">
                <w:rPr>
                  <w:rFonts w:ascii="Arial Narrow" w:eastAsia="Times New Roman" w:hAnsi="Arial Narrow"/>
                  <w:sz w:val="18"/>
                  <w:szCs w:val="18"/>
                  <w:lang w:eastAsia="ru-RU"/>
                </w:rPr>
                <w:delText>«____» __________ 20_ г. на услови</w:delText>
              </w:r>
              <w:r w:rsidDel="00374A84">
                <w:rPr>
                  <w:rFonts w:ascii="Arial Narrow" w:eastAsia="Times New Roman" w:hAnsi="Arial Narrow"/>
                  <w:sz w:val="18"/>
                  <w:szCs w:val="18"/>
                  <w:lang w:eastAsia="ru-RU"/>
                </w:rPr>
                <w:delText>ях Единого сервисного договора.</w:delText>
              </w:r>
            </w:del>
          </w:p>
        </w:tc>
      </w:tr>
      <w:tr w:rsidR="00374A84" w:rsidRPr="00917740" w:rsidDel="00374A84" w:rsidTr="008B406E">
        <w:tblPrEx>
          <w:tblPrExChange w:id="1104" w:author="Ербахаева Бальжина Аюшиевна" w:date="2024-10-10T15:33:00Z">
            <w:tblPrEx>
              <w:tblW w:w="10858" w:type="dxa"/>
            </w:tblPrEx>
          </w:tblPrExChange>
        </w:tblPrEx>
        <w:trPr>
          <w:gridBefore w:val="1"/>
          <w:trHeight w:val="203"/>
          <w:del w:id="1105" w:author="Ербахаева Бальжина Аюшиевна" w:date="2024-10-10T15:24:00Z"/>
          <w:trPrChange w:id="1106" w:author="Ербахаева Бальжина Аюшиевна" w:date="2024-10-10T15:33:00Z">
            <w:trPr>
              <w:gridBefore w:val="1"/>
              <w:gridAfter w:val="0"/>
              <w:trHeight w:val="203"/>
            </w:trPr>
          </w:trPrChange>
        </w:trPr>
        <w:tc>
          <w:tcPr>
            <w:tcW w:w="10802" w:type="dxa"/>
            <w:gridSpan w:val="135"/>
            <w:tcBorders>
              <w:bottom w:val="nil"/>
            </w:tcBorders>
            <w:shd w:val="clear" w:color="auto" w:fill="auto"/>
            <w:tcPrChange w:id="1107" w:author="Ербахаева Бальжина Аюшиевна" w:date="2024-10-10T15:33:00Z">
              <w:tcPr>
                <w:tcW w:w="10853" w:type="dxa"/>
                <w:gridSpan w:val="150"/>
                <w:tcBorders>
                  <w:bottom w:val="nil"/>
                </w:tcBorders>
                <w:shd w:val="clear" w:color="auto" w:fill="auto"/>
              </w:tcPr>
            </w:tcPrChange>
          </w:tcPr>
          <w:p w:rsidR="00C409A9" w:rsidRPr="00634D40" w:rsidDel="00374A84" w:rsidRDefault="00C409A9" w:rsidP="00C409A9">
            <w:pPr>
              <w:spacing w:after="0" w:line="240" w:lineRule="auto"/>
              <w:rPr>
                <w:del w:id="1108" w:author="Ербахаева Бальжина Аюшиевна" w:date="2024-10-10T15:24:00Z"/>
                <w:rFonts w:ascii="Arial Narrow" w:hAnsi="Arial Narrow" w:cs="Helv"/>
                <w:iCs/>
                <w:sz w:val="18"/>
                <w:szCs w:val="18"/>
              </w:rPr>
            </w:pPr>
            <w:del w:id="1109" w:author="Ербахаева Бальжина Аюшиевна" w:date="2024-10-10T15:24:00Z">
              <w:r w:rsidRPr="002001D8" w:rsidDel="00374A84">
                <w:rPr>
                  <w:rFonts w:ascii="Segoe UI Symbol" w:eastAsia="Times New Roman" w:hAnsi="Segoe UI Symbol" w:cs="Segoe UI Symbol"/>
                  <w:sz w:val="18"/>
                  <w:szCs w:val="18"/>
                  <w:lang w:eastAsia="ru-RU"/>
                </w:rPr>
                <w:delText>☐</w:delText>
              </w:r>
              <w:r w:rsidRPr="002001D8" w:rsidDel="00374A84">
                <w:rPr>
                  <w:rFonts w:ascii="Arial Narrow" w:eastAsia="Times New Roman" w:hAnsi="Arial Narrow" w:hint="eastAsia"/>
                  <w:sz w:val="18"/>
                  <w:szCs w:val="18"/>
                  <w:lang w:eastAsia="ru-RU"/>
                </w:rPr>
                <w:delText xml:space="preserve"> </w:delText>
              </w:r>
              <w:r w:rsidRPr="002001D8" w:rsidDel="00374A84">
                <w:rPr>
                  <w:rFonts w:ascii="Arial Narrow" w:eastAsia="Times New Roman" w:hAnsi="Arial Narrow"/>
                  <w:sz w:val="18"/>
                  <w:szCs w:val="18"/>
                  <w:lang w:eastAsia="ru-RU"/>
                </w:rPr>
                <w:delText xml:space="preserve"> На основании настоящего Заявления осуществлять ДБО на условиях Единого серви</w:delText>
              </w:r>
              <w:r w:rsidDel="00374A84">
                <w:rPr>
                  <w:rFonts w:ascii="Arial Narrow" w:eastAsia="Times New Roman" w:hAnsi="Arial Narrow"/>
                  <w:sz w:val="18"/>
                  <w:szCs w:val="18"/>
                  <w:lang w:eastAsia="ru-RU"/>
                </w:rPr>
                <w:delText xml:space="preserve">сного договора по договору ДБО  </w:delText>
              </w:r>
              <w:r w:rsidRPr="002001D8" w:rsidDel="00374A84">
                <w:rPr>
                  <w:rFonts w:ascii="Arial Narrow" w:eastAsia="Times New Roman" w:hAnsi="Arial Narrow"/>
                  <w:sz w:val="18"/>
                  <w:szCs w:val="18"/>
                  <w:lang w:eastAsia="ru-RU"/>
                </w:rPr>
                <w:delText>от «____»_____</w:delText>
              </w:r>
              <w:r w:rsidDel="00374A84">
                <w:rPr>
                  <w:rFonts w:ascii="Arial Narrow" w:eastAsia="Times New Roman" w:hAnsi="Arial Narrow"/>
                  <w:sz w:val="18"/>
                  <w:szCs w:val="18"/>
                  <w:lang w:eastAsia="ru-RU"/>
                </w:rPr>
                <w:delText>______</w:delText>
              </w:r>
              <w:r w:rsidRPr="002001D8" w:rsidDel="00374A84">
                <w:rPr>
                  <w:rFonts w:ascii="Arial Narrow" w:eastAsia="Times New Roman" w:hAnsi="Arial Narrow"/>
                  <w:sz w:val="18"/>
                  <w:szCs w:val="18"/>
                  <w:lang w:eastAsia="ru-RU"/>
                </w:rPr>
                <w:delText xml:space="preserve">   20_ г.</w:delText>
              </w:r>
            </w:del>
          </w:p>
        </w:tc>
      </w:tr>
      <w:tr w:rsidR="00374A84" w:rsidRPr="00917740" w:rsidTr="008B406E">
        <w:tblPrEx>
          <w:tblPrExChange w:id="1110" w:author="Ербахаева Бальжина Аюшиевна" w:date="2024-10-10T15:33:00Z">
            <w:tblPrEx>
              <w:tblW w:w="10863" w:type="dxa"/>
            </w:tblPrEx>
          </w:tblPrExChange>
        </w:tblPrEx>
        <w:trPr>
          <w:gridBefore w:val="1"/>
          <w:trHeight w:val="203"/>
          <w:trPrChange w:id="1111" w:author="Ербахаева Бальжина Аюшиевна" w:date="2024-10-10T15:33:00Z">
            <w:trPr>
              <w:gridBefore w:val="1"/>
              <w:gridAfter w:val="0"/>
              <w:trHeight w:val="203"/>
            </w:trPr>
          </w:trPrChange>
        </w:trPr>
        <w:tc>
          <w:tcPr>
            <w:tcW w:w="10802" w:type="dxa"/>
            <w:gridSpan w:val="135"/>
            <w:tcBorders>
              <w:bottom w:val="nil"/>
            </w:tcBorders>
            <w:shd w:val="clear" w:color="auto" w:fill="D0CECE"/>
            <w:tcPrChange w:id="1112" w:author="Ербахаева Бальжина Аюшиевна" w:date="2024-10-10T15:33:00Z">
              <w:tcPr>
                <w:tcW w:w="10858" w:type="dxa"/>
                <w:gridSpan w:val="151"/>
                <w:tcBorders>
                  <w:bottom w:val="nil"/>
                </w:tcBorders>
                <w:shd w:val="clear" w:color="auto" w:fill="D0CECE"/>
              </w:tcPr>
            </w:tcPrChange>
          </w:tcPr>
          <w:p w:rsidR="00C409A9" w:rsidRPr="002001D8" w:rsidRDefault="00C409A9" w:rsidP="00C409A9">
            <w:pPr>
              <w:numPr>
                <w:ilvl w:val="0"/>
                <w:numId w:val="24"/>
              </w:numPr>
              <w:spacing w:after="0" w:line="240" w:lineRule="auto"/>
              <w:jc w:val="center"/>
              <w:rPr>
                <w:rFonts w:ascii="Segoe UI Symbol" w:eastAsia="Times New Roman" w:hAnsi="Segoe UI Symbol" w:cs="Segoe UI Symbol"/>
                <w:sz w:val="18"/>
                <w:szCs w:val="18"/>
                <w:lang w:eastAsia="ru-RU"/>
              </w:rPr>
            </w:pPr>
            <w:r w:rsidRPr="00B632E5">
              <w:rPr>
                <w:rFonts w:ascii="Arial Narrow" w:hAnsi="Arial Narrow"/>
                <w:b/>
                <w:sz w:val="18"/>
                <w:szCs w:val="18"/>
              </w:rPr>
              <w:t>ЗАПОЛНЯЕТСЯ</w:t>
            </w:r>
            <w:r w:rsidRPr="00E42718">
              <w:rPr>
                <w:rFonts w:ascii="Arial Narrow" w:eastAsia="Times New Roman" w:hAnsi="Arial Narrow" w:cs="Tahoma"/>
                <w:b/>
                <w:sz w:val="18"/>
                <w:szCs w:val="18"/>
                <w:lang w:eastAsia="ru-RU"/>
              </w:rPr>
              <w:t xml:space="preserve"> КЛИЕНТОМ</w:t>
            </w:r>
          </w:p>
        </w:tc>
      </w:tr>
      <w:tr w:rsidR="00374A84" w:rsidRPr="00917740" w:rsidTr="008B406E">
        <w:tblPrEx>
          <w:tblPrExChange w:id="1113" w:author="Ербахаева Бальжина Аюшиевна" w:date="2024-10-10T15:33:00Z">
            <w:tblPrEx>
              <w:tblW w:w="10863" w:type="dxa"/>
            </w:tblPrEx>
          </w:tblPrExChange>
        </w:tblPrEx>
        <w:trPr>
          <w:gridBefore w:val="1"/>
          <w:trHeight w:val="203"/>
          <w:trPrChange w:id="1114" w:author="Ербахаева Бальжина Аюшиевна" w:date="2024-10-10T15:33:00Z">
            <w:trPr>
              <w:gridBefore w:val="1"/>
              <w:gridAfter w:val="0"/>
              <w:trHeight w:val="203"/>
            </w:trPr>
          </w:trPrChange>
        </w:trPr>
        <w:tc>
          <w:tcPr>
            <w:tcW w:w="5447" w:type="dxa"/>
            <w:gridSpan w:val="44"/>
            <w:tcBorders>
              <w:bottom w:val="nil"/>
            </w:tcBorders>
            <w:shd w:val="clear" w:color="auto" w:fill="auto"/>
            <w:tcPrChange w:id="1115" w:author="Ербахаева Бальжина Аюшиевна" w:date="2024-10-10T15:33:00Z">
              <w:tcPr>
                <w:tcW w:w="5417" w:type="dxa"/>
                <w:gridSpan w:val="44"/>
                <w:tcBorders>
                  <w:bottom w:val="nil"/>
                </w:tcBorders>
                <w:shd w:val="clear" w:color="auto" w:fill="auto"/>
              </w:tcPr>
            </w:tcPrChange>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Дата подачи заявления</w:t>
            </w:r>
            <w:r w:rsidRPr="00E42718">
              <w:rPr>
                <w:rFonts w:ascii="Arial Narrow" w:eastAsia="Times New Roman" w:hAnsi="Arial Narrow"/>
                <w:sz w:val="18"/>
                <w:szCs w:val="18"/>
                <w:lang w:eastAsia="ru-RU"/>
              </w:rPr>
              <w:t xml:space="preserve">           </w:t>
            </w:r>
          </w:p>
        </w:tc>
        <w:tc>
          <w:tcPr>
            <w:tcW w:w="5355" w:type="dxa"/>
            <w:gridSpan w:val="91"/>
            <w:tcBorders>
              <w:bottom w:val="nil"/>
            </w:tcBorders>
            <w:shd w:val="clear" w:color="auto" w:fill="auto"/>
            <w:tcPrChange w:id="1116" w:author="Ербахаева Бальжина Аюшиевна" w:date="2024-10-10T15:33:00Z">
              <w:tcPr>
                <w:tcW w:w="5441" w:type="dxa"/>
                <w:gridSpan w:val="107"/>
                <w:tcBorders>
                  <w:bottom w:val="nil"/>
                </w:tcBorders>
                <w:shd w:val="clear" w:color="auto" w:fill="auto"/>
              </w:tcPr>
            </w:tcPrChange>
          </w:tcPr>
          <w:p w:rsidR="00C409A9" w:rsidRPr="00E42718" w:rsidRDefault="00C409A9" w:rsidP="00C409A9">
            <w:p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«___» ______________  20__ г.</w:t>
            </w:r>
            <w:r w:rsidRPr="00E42718" w:rsidDel="00BD3FE1">
              <w:rPr>
                <w:rFonts w:ascii="Arial Narrow" w:eastAsia="Times New Roman" w:hAnsi="Arial Narrow"/>
                <w:sz w:val="18"/>
                <w:szCs w:val="18"/>
                <w:lang w:eastAsia="ru-RU"/>
              </w:rPr>
              <w:t xml:space="preserve"> </w:t>
            </w:r>
          </w:p>
        </w:tc>
      </w:tr>
      <w:tr w:rsidR="00374A84" w:rsidRPr="00917740" w:rsidTr="008B406E">
        <w:tblPrEx>
          <w:tblPrExChange w:id="1117" w:author="Ербахаева Бальжина Аюшиевна" w:date="2024-10-10T15:33:00Z">
            <w:tblPrEx>
              <w:tblW w:w="10858" w:type="dxa"/>
            </w:tblPrEx>
          </w:tblPrExChange>
        </w:tblPrEx>
        <w:trPr>
          <w:gridBefore w:val="1"/>
          <w:trHeight w:val="203"/>
          <w:ins w:id="1118" w:author="Ербахаева Бальжина Аюшиевна" w:date="2024-10-10T15:25:00Z"/>
          <w:trPrChange w:id="1119" w:author="Ербахаева Бальжина Аюшиевна" w:date="2024-10-10T15:33:00Z">
            <w:trPr>
              <w:gridBefore w:val="1"/>
              <w:gridAfter w:val="0"/>
              <w:trHeight w:val="203"/>
            </w:trPr>
          </w:trPrChange>
        </w:trPr>
        <w:tc>
          <w:tcPr>
            <w:tcW w:w="5447" w:type="dxa"/>
            <w:gridSpan w:val="44"/>
            <w:tcBorders>
              <w:bottom w:val="nil"/>
            </w:tcBorders>
            <w:shd w:val="clear" w:color="auto" w:fill="auto"/>
            <w:tcPrChange w:id="1120" w:author="Ербахаева Бальжина Аюшиевна" w:date="2024-10-10T15:33:00Z">
              <w:tcPr>
                <w:tcW w:w="5412" w:type="dxa"/>
                <w:gridSpan w:val="43"/>
                <w:tcBorders>
                  <w:bottom w:val="nil"/>
                </w:tcBorders>
                <w:shd w:val="clear" w:color="auto" w:fill="auto"/>
              </w:tcPr>
            </w:tcPrChange>
          </w:tcPr>
          <w:p w:rsidR="00374A84" w:rsidRPr="00E42718" w:rsidRDefault="00374A84" w:rsidP="00C409A9">
            <w:pPr>
              <w:spacing w:after="0" w:line="240" w:lineRule="auto"/>
              <w:rPr>
                <w:ins w:id="1121" w:author="Ербахаева Бальжина Аюшиевна" w:date="2024-10-10T15:25:00Z"/>
                <w:rFonts w:ascii="Arial Narrow" w:eastAsia="Times New Roman" w:hAnsi="Arial Narrow" w:cs="Helv"/>
                <w:iCs/>
                <w:sz w:val="18"/>
                <w:szCs w:val="18"/>
                <w:lang w:eastAsia="ru-RU"/>
              </w:rPr>
            </w:pPr>
            <w:ins w:id="1122" w:author="Ербахаева Бальжина Аюшиевна" w:date="2024-10-10T15:25:00Z">
              <w:r>
                <w:rPr>
                  <w:rFonts w:ascii="Arial Narrow" w:eastAsia="Times New Roman" w:hAnsi="Arial Narrow" w:cs="Helv"/>
                  <w:iCs/>
                  <w:sz w:val="18"/>
                  <w:szCs w:val="18"/>
                  <w:lang w:eastAsia="ru-RU"/>
                </w:rPr>
                <w:lastRenderedPageBreak/>
                <w:t xml:space="preserve">Фамилия, имя, отчество и должность/статус Клиента/уполномоченного представителя Клиента </w:t>
              </w:r>
            </w:ins>
          </w:p>
        </w:tc>
        <w:tc>
          <w:tcPr>
            <w:tcW w:w="5355" w:type="dxa"/>
            <w:gridSpan w:val="91"/>
            <w:tcBorders>
              <w:bottom w:val="nil"/>
            </w:tcBorders>
            <w:shd w:val="clear" w:color="auto" w:fill="auto"/>
            <w:tcPrChange w:id="1123" w:author="Ербахаева Бальжина Аюшиевна" w:date="2024-10-10T15:33:00Z">
              <w:tcPr>
                <w:tcW w:w="5441" w:type="dxa"/>
                <w:gridSpan w:val="107"/>
                <w:tcBorders>
                  <w:bottom w:val="nil"/>
                </w:tcBorders>
                <w:shd w:val="clear" w:color="auto" w:fill="auto"/>
              </w:tcPr>
            </w:tcPrChange>
          </w:tcPr>
          <w:p w:rsidR="00374A84" w:rsidRPr="00E42718" w:rsidRDefault="00374A84" w:rsidP="00C409A9">
            <w:pPr>
              <w:spacing w:after="0" w:line="240" w:lineRule="auto"/>
              <w:jc w:val="center"/>
              <w:rPr>
                <w:ins w:id="1124" w:author="Ербахаева Бальжина Аюшиевна" w:date="2024-10-10T15:25:00Z"/>
                <w:rFonts w:ascii="Arial Narrow" w:eastAsia="Times New Roman" w:hAnsi="Arial Narrow" w:cs="Helv"/>
                <w:iCs/>
                <w:sz w:val="18"/>
                <w:szCs w:val="18"/>
                <w:lang w:eastAsia="ru-RU"/>
              </w:rPr>
            </w:pPr>
          </w:p>
        </w:tc>
      </w:tr>
      <w:tr w:rsidR="00374A84" w:rsidRPr="00917740" w:rsidTr="008B406E">
        <w:tblPrEx>
          <w:tblPrExChange w:id="1125" w:author="Ербахаева Бальжина Аюшиевна" w:date="2024-10-10T15:33:00Z">
            <w:tblPrEx>
              <w:tblW w:w="10863" w:type="dxa"/>
            </w:tblPrEx>
          </w:tblPrExChange>
        </w:tblPrEx>
        <w:trPr>
          <w:gridBefore w:val="1"/>
          <w:trHeight w:val="203"/>
          <w:trPrChange w:id="1126" w:author="Ербахаева Бальжина Аюшиевна" w:date="2024-10-10T15:33:00Z">
            <w:trPr>
              <w:gridBefore w:val="1"/>
              <w:gridAfter w:val="0"/>
              <w:trHeight w:val="203"/>
            </w:trPr>
          </w:trPrChange>
        </w:trPr>
        <w:tc>
          <w:tcPr>
            <w:tcW w:w="5447" w:type="dxa"/>
            <w:gridSpan w:val="44"/>
            <w:tcBorders>
              <w:bottom w:val="nil"/>
            </w:tcBorders>
            <w:shd w:val="clear" w:color="auto" w:fill="auto"/>
            <w:tcPrChange w:id="1127" w:author="Ербахаева Бальжина Аюшиевна" w:date="2024-10-10T15:33:00Z">
              <w:tcPr>
                <w:tcW w:w="5417" w:type="dxa"/>
                <w:gridSpan w:val="44"/>
                <w:tcBorders>
                  <w:bottom w:val="nil"/>
                </w:tcBorders>
                <w:shd w:val="clear" w:color="auto" w:fill="auto"/>
              </w:tcPr>
            </w:tcPrChange>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Подпись</w:t>
            </w:r>
          </w:p>
        </w:tc>
        <w:tc>
          <w:tcPr>
            <w:tcW w:w="5355" w:type="dxa"/>
            <w:gridSpan w:val="91"/>
            <w:tcBorders>
              <w:bottom w:val="nil"/>
            </w:tcBorders>
            <w:shd w:val="clear" w:color="auto" w:fill="auto"/>
            <w:tcPrChange w:id="1128" w:author="Ербахаева Бальжина Аюшиевна" w:date="2024-10-10T15:33:00Z">
              <w:tcPr>
                <w:tcW w:w="5441" w:type="dxa"/>
                <w:gridSpan w:val="107"/>
                <w:tcBorders>
                  <w:bottom w:val="nil"/>
                </w:tcBorders>
                <w:shd w:val="clear" w:color="auto" w:fill="auto"/>
              </w:tcPr>
            </w:tcPrChange>
          </w:tcPr>
          <w:p w:rsidR="00C409A9" w:rsidRPr="00E42718" w:rsidRDefault="00C409A9" w:rsidP="00C409A9">
            <w:p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Helv"/>
                <w:iCs/>
                <w:sz w:val="18"/>
                <w:szCs w:val="18"/>
                <w:lang w:eastAsia="ru-RU"/>
              </w:rPr>
              <w:t>_____________________________</w:t>
            </w:r>
          </w:p>
        </w:tc>
      </w:tr>
      <w:tr w:rsidR="00374A84" w:rsidRPr="00917740" w:rsidDel="00374A84" w:rsidTr="008B406E">
        <w:tblPrEx>
          <w:tblPrExChange w:id="1129" w:author="Ербахаева Бальжина Аюшиевна" w:date="2024-10-10T15:33:00Z">
            <w:tblPrEx>
              <w:tblW w:w="10863" w:type="dxa"/>
            </w:tblPrEx>
          </w:tblPrExChange>
        </w:tblPrEx>
        <w:trPr>
          <w:gridBefore w:val="1"/>
          <w:trHeight w:val="203"/>
          <w:del w:id="1130" w:author="Ербахаева Бальжина Аюшиевна" w:date="2024-10-10T15:26:00Z"/>
          <w:trPrChange w:id="1131" w:author="Ербахаева Бальжина Аюшиевна" w:date="2024-10-10T15:33:00Z">
            <w:trPr>
              <w:gridBefore w:val="1"/>
              <w:gridAfter w:val="0"/>
              <w:trHeight w:val="203"/>
            </w:trPr>
          </w:trPrChange>
        </w:trPr>
        <w:tc>
          <w:tcPr>
            <w:tcW w:w="5447" w:type="dxa"/>
            <w:gridSpan w:val="44"/>
            <w:tcBorders>
              <w:bottom w:val="nil"/>
            </w:tcBorders>
            <w:shd w:val="clear" w:color="auto" w:fill="auto"/>
            <w:tcPrChange w:id="1132" w:author="Ербахаева Бальжина Аюшиевна" w:date="2024-10-10T15:33:00Z">
              <w:tcPr>
                <w:tcW w:w="5417" w:type="dxa"/>
                <w:gridSpan w:val="44"/>
                <w:tcBorders>
                  <w:bottom w:val="nil"/>
                </w:tcBorders>
                <w:shd w:val="clear" w:color="auto" w:fill="auto"/>
              </w:tcPr>
            </w:tcPrChange>
          </w:tcPr>
          <w:p w:rsidR="00C409A9" w:rsidRPr="00E42718" w:rsidDel="00374A84" w:rsidRDefault="00C409A9" w:rsidP="00C409A9">
            <w:pPr>
              <w:spacing w:after="0" w:line="240" w:lineRule="auto"/>
              <w:rPr>
                <w:del w:id="1133" w:author="Ербахаева Бальжина Аюшиевна" w:date="2024-10-10T15:26:00Z"/>
                <w:rFonts w:ascii="Arial Narrow" w:eastAsia="Times New Roman" w:hAnsi="Arial Narrow" w:cs="Tahoma"/>
                <w:b/>
                <w:sz w:val="18"/>
                <w:szCs w:val="18"/>
                <w:lang w:eastAsia="ru-RU"/>
              </w:rPr>
            </w:pPr>
            <w:del w:id="1134" w:author="Ербахаева Бальжина Аюшиевна" w:date="2024-10-10T15:26:00Z">
              <w:r w:rsidRPr="00E42718" w:rsidDel="00374A84">
                <w:rPr>
                  <w:rFonts w:ascii="Arial Narrow" w:eastAsia="Times New Roman" w:hAnsi="Arial Narrow" w:cs="Helv"/>
                  <w:iCs/>
                  <w:sz w:val="18"/>
                  <w:szCs w:val="18"/>
                  <w:lang w:eastAsia="ru-RU"/>
                </w:rPr>
                <w:delText>Расшифровка подписи</w:delText>
              </w:r>
            </w:del>
          </w:p>
        </w:tc>
        <w:tc>
          <w:tcPr>
            <w:tcW w:w="5355" w:type="dxa"/>
            <w:gridSpan w:val="91"/>
            <w:tcBorders>
              <w:bottom w:val="nil"/>
            </w:tcBorders>
            <w:shd w:val="clear" w:color="auto" w:fill="auto"/>
            <w:tcPrChange w:id="1135" w:author="Ербахаева Бальжина Аюшиевна" w:date="2024-10-10T15:33:00Z">
              <w:tcPr>
                <w:tcW w:w="5441" w:type="dxa"/>
                <w:gridSpan w:val="107"/>
                <w:tcBorders>
                  <w:bottom w:val="nil"/>
                </w:tcBorders>
                <w:shd w:val="clear" w:color="auto" w:fill="auto"/>
              </w:tcPr>
            </w:tcPrChange>
          </w:tcPr>
          <w:p w:rsidR="00C409A9" w:rsidRPr="00E42718" w:rsidDel="00374A84" w:rsidRDefault="00C409A9" w:rsidP="00C409A9">
            <w:pPr>
              <w:spacing w:after="0" w:line="240" w:lineRule="auto"/>
              <w:jc w:val="center"/>
              <w:rPr>
                <w:del w:id="1136" w:author="Ербахаева Бальжина Аюшиевна" w:date="2024-10-10T15:26:00Z"/>
                <w:rFonts w:ascii="Arial Narrow" w:eastAsia="Times New Roman" w:hAnsi="Arial Narrow" w:cs="Tahoma"/>
                <w:b/>
                <w:sz w:val="18"/>
                <w:szCs w:val="18"/>
                <w:lang w:eastAsia="ru-RU"/>
              </w:rPr>
            </w:pPr>
            <w:del w:id="1137" w:author="Ербахаева Бальжина Аюшиевна" w:date="2024-10-10T15:26:00Z">
              <w:r w:rsidRPr="00E42718" w:rsidDel="00374A84">
                <w:rPr>
                  <w:rFonts w:ascii="Arial Narrow" w:eastAsia="Times New Roman" w:hAnsi="Arial Narrow" w:cs="Helv"/>
                  <w:iCs/>
                  <w:sz w:val="18"/>
                  <w:szCs w:val="18"/>
                  <w:lang w:eastAsia="ru-RU"/>
                </w:rPr>
                <w:delText>_____________________________</w:delText>
              </w:r>
            </w:del>
          </w:p>
        </w:tc>
      </w:tr>
      <w:tr w:rsidR="00374A84" w:rsidRPr="00917740" w:rsidTr="008B406E">
        <w:tblPrEx>
          <w:tblPrExChange w:id="1138" w:author="Ербахаева Бальжина Аюшиевна" w:date="2024-10-10T15:33:00Z">
            <w:tblPrEx>
              <w:tblW w:w="10863" w:type="dxa"/>
            </w:tblPrEx>
          </w:tblPrExChange>
        </w:tblPrEx>
        <w:trPr>
          <w:gridBefore w:val="1"/>
          <w:trHeight w:val="337"/>
          <w:trPrChange w:id="1139" w:author="Ербахаева Бальжина Аюшиевна" w:date="2024-10-10T15:33:00Z">
            <w:trPr>
              <w:gridBefore w:val="1"/>
              <w:gridAfter w:val="0"/>
              <w:trHeight w:val="337"/>
            </w:trPr>
          </w:trPrChange>
        </w:trPr>
        <w:tc>
          <w:tcPr>
            <w:tcW w:w="5447" w:type="dxa"/>
            <w:gridSpan w:val="44"/>
            <w:tcBorders>
              <w:bottom w:val="nil"/>
            </w:tcBorders>
            <w:shd w:val="clear" w:color="auto" w:fill="auto"/>
            <w:tcPrChange w:id="1140" w:author="Ербахаева Бальжина Аюшиевна" w:date="2024-10-10T15:33:00Z">
              <w:tcPr>
                <w:tcW w:w="5417" w:type="dxa"/>
                <w:gridSpan w:val="44"/>
                <w:tcBorders>
                  <w:bottom w:val="nil"/>
                </w:tcBorders>
                <w:shd w:val="clear" w:color="auto" w:fill="auto"/>
              </w:tcPr>
            </w:tcPrChange>
          </w:tcPr>
          <w:p w:rsidR="00C409A9" w:rsidRPr="00E42718" w:rsidDel="00E04ED4" w:rsidRDefault="00C409A9" w:rsidP="00C409A9">
            <w:pPr>
              <w:spacing w:after="0" w:line="240" w:lineRule="auto"/>
              <w:rPr>
                <w:rFonts w:ascii="Arial Narrow" w:eastAsia="Times New Roman" w:hAnsi="Arial Narrow" w:cs="Tahoma"/>
                <w:b/>
                <w:sz w:val="18"/>
                <w:szCs w:val="18"/>
                <w:lang w:eastAsia="ru-RU"/>
              </w:rPr>
            </w:pPr>
            <w:r w:rsidRPr="00E42718">
              <w:rPr>
                <w:rFonts w:ascii="Arial Narrow" w:eastAsia="Times New Roman" w:hAnsi="Arial Narrow"/>
                <w:sz w:val="18"/>
                <w:szCs w:val="18"/>
                <w:lang w:eastAsia="ru-RU"/>
              </w:rPr>
              <w:t xml:space="preserve">М.П. </w:t>
            </w:r>
            <w:r>
              <w:rPr>
                <w:rFonts w:ascii="Arial Narrow" w:eastAsia="Times New Roman" w:hAnsi="Arial Narrow"/>
                <w:i/>
                <w:sz w:val="18"/>
                <w:szCs w:val="18"/>
                <w:lang w:eastAsia="ru-RU"/>
              </w:rPr>
              <w:t xml:space="preserve">(при наличии)     </w:t>
            </w:r>
            <w:r w:rsidRPr="00E42718">
              <w:rPr>
                <w:rFonts w:ascii="Arial Narrow" w:eastAsia="Times New Roman" w:hAnsi="Arial Narrow"/>
                <w:i/>
                <w:sz w:val="18"/>
                <w:szCs w:val="18"/>
                <w:lang w:eastAsia="ru-RU"/>
              </w:rPr>
              <w:t xml:space="preserve">                                                  </w:t>
            </w:r>
          </w:p>
        </w:tc>
        <w:tc>
          <w:tcPr>
            <w:tcW w:w="5355" w:type="dxa"/>
            <w:gridSpan w:val="91"/>
            <w:tcBorders>
              <w:bottom w:val="nil"/>
            </w:tcBorders>
            <w:shd w:val="clear" w:color="auto" w:fill="auto"/>
            <w:tcPrChange w:id="1141" w:author="Ербахаева Бальжина Аюшиевна" w:date="2024-10-10T15:33:00Z">
              <w:tcPr>
                <w:tcW w:w="5441" w:type="dxa"/>
                <w:gridSpan w:val="107"/>
                <w:tcBorders>
                  <w:bottom w:val="nil"/>
                </w:tcBorders>
                <w:shd w:val="clear" w:color="auto" w:fill="auto"/>
              </w:tcPr>
            </w:tcPrChange>
          </w:tcPr>
          <w:p w:rsidR="00C409A9" w:rsidRPr="00E42718" w:rsidRDefault="00C409A9" w:rsidP="00C409A9">
            <w:pPr>
              <w:spacing w:after="0" w:line="240" w:lineRule="auto"/>
              <w:rPr>
                <w:rFonts w:ascii="Arial Narrow" w:eastAsia="Times New Roman" w:hAnsi="Arial Narrow" w:cs="Tahoma"/>
                <w:b/>
                <w:sz w:val="18"/>
                <w:szCs w:val="18"/>
                <w:lang w:eastAsia="ru-RU"/>
              </w:rPr>
            </w:pPr>
          </w:p>
        </w:tc>
      </w:tr>
      <w:tr w:rsidR="00374A84" w:rsidRPr="00917740" w:rsidTr="008B406E">
        <w:tblPrEx>
          <w:tblPrExChange w:id="1142" w:author="Ербахаева Бальжина Аюшиевна" w:date="2024-10-10T15:33:00Z">
            <w:tblPrEx>
              <w:tblW w:w="10863" w:type="dxa"/>
            </w:tblPrEx>
          </w:tblPrExChange>
        </w:tblPrEx>
        <w:trPr>
          <w:gridBefore w:val="1"/>
          <w:trHeight w:val="129"/>
          <w:trPrChange w:id="1143" w:author="Ербахаева Бальжина Аюшиевна" w:date="2024-10-10T15:33:00Z">
            <w:trPr>
              <w:gridBefore w:val="1"/>
              <w:gridAfter w:val="0"/>
              <w:trHeight w:val="129"/>
            </w:trPr>
          </w:trPrChange>
        </w:trPr>
        <w:tc>
          <w:tcPr>
            <w:tcW w:w="10802" w:type="dxa"/>
            <w:gridSpan w:val="135"/>
            <w:tcBorders>
              <w:bottom w:val="nil"/>
            </w:tcBorders>
            <w:shd w:val="clear" w:color="auto" w:fill="D0CECE"/>
            <w:tcPrChange w:id="1144" w:author="Ербахаева Бальжина Аюшиевна" w:date="2024-10-10T15:33:00Z">
              <w:tcPr>
                <w:tcW w:w="10858" w:type="dxa"/>
                <w:gridSpan w:val="151"/>
                <w:tcBorders>
                  <w:bottom w:val="nil"/>
                </w:tcBorders>
                <w:shd w:val="clear" w:color="auto" w:fill="D0CECE"/>
              </w:tcPr>
            </w:tcPrChange>
          </w:tcPr>
          <w:p w:rsidR="00C409A9" w:rsidRPr="00E42718" w:rsidRDefault="00C409A9" w:rsidP="00C409A9">
            <w:pPr>
              <w:numPr>
                <w:ilvl w:val="0"/>
                <w:numId w:val="24"/>
              </w:numPr>
              <w:spacing w:after="0" w:line="240" w:lineRule="auto"/>
              <w:jc w:val="center"/>
              <w:rPr>
                <w:rFonts w:ascii="Arial Narrow" w:eastAsia="Times New Roman" w:hAnsi="Arial Narrow" w:cs="Tahoma"/>
                <w:b/>
                <w:sz w:val="18"/>
                <w:szCs w:val="18"/>
                <w:lang w:eastAsia="ru-RU"/>
              </w:rPr>
            </w:pPr>
            <w:r w:rsidRPr="00E42718">
              <w:rPr>
                <w:rFonts w:ascii="Arial Narrow" w:eastAsia="Times New Roman" w:hAnsi="Arial Narrow" w:cs="Tahoma"/>
                <w:b/>
                <w:sz w:val="18"/>
                <w:szCs w:val="18"/>
                <w:lang w:eastAsia="ru-RU"/>
              </w:rPr>
              <w:t>ОТМЕТКИ БАНКА</w:t>
            </w:r>
          </w:p>
        </w:tc>
      </w:tr>
      <w:tr w:rsidR="00374A84" w:rsidRPr="00853DD6" w:rsidTr="008B406E">
        <w:tblPrEx>
          <w:tblPrExChange w:id="1145" w:author="Ербахаева Бальжина Аюшиевна" w:date="2024-10-10T15:33:00Z">
            <w:tblPrEx>
              <w:tblW w:w="10863" w:type="dxa"/>
            </w:tblPrEx>
          </w:tblPrExChange>
        </w:tblPrEx>
        <w:trPr>
          <w:gridBefore w:val="1"/>
          <w:trHeight w:val="129"/>
          <w:trPrChange w:id="1146" w:author="Ербахаева Бальжина Аюшиевна" w:date="2024-10-10T15:33:00Z">
            <w:trPr>
              <w:gridBefore w:val="1"/>
              <w:gridAfter w:val="0"/>
              <w:trHeight w:val="129"/>
            </w:trPr>
          </w:trPrChange>
        </w:trPr>
        <w:tc>
          <w:tcPr>
            <w:tcW w:w="5073" w:type="dxa"/>
            <w:gridSpan w:val="39"/>
            <w:tcBorders>
              <w:bottom w:val="nil"/>
            </w:tcBorders>
            <w:shd w:val="clear" w:color="auto" w:fill="auto"/>
            <w:tcPrChange w:id="1147" w:author="Ербахаева Бальжина Аюшиевна" w:date="2024-10-10T15:33:00Z">
              <w:tcPr>
                <w:tcW w:w="5043" w:type="dxa"/>
                <w:gridSpan w:val="39"/>
                <w:tcBorders>
                  <w:bottom w:val="nil"/>
                </w:tcBorders>
                <w:shd w:val="clear" w:color="auto" w:fill="auto"/>
              </w:tcPr>
            </w:tcPrChange>
          </w:tcPr>
          <w:p w:rsidR="00C409A9" w:rsidRPr="00AF289B" w:rsidRDefault="00C409A9" w:rsidP="00C409A9">
            <w:pPr>
              <w:spacing w:before="20" w:afterLines="20" w:after="48" w:line="240" w:lineRule="auto"/>
              <w:ind w:right="-2"/>
              <w:rPr>
                <w:rFonts w:ascii="Arial Narrow" w:eastAsia="Times New Roman" w:hAnsi="Arial Narrow" w:cs="Helv"/>
                <w:iCs/>
                <w:sz w:val="18"/>
                <w:szCs w:val="18"/>
                <w:lang w:eastAsia="ru-RU"/>
              </w:rPr>
            </w:pPr>
            <w:r w:rsidRPr="00AF289B">
              <w:rPr>
                <w:rFonts w:ascii="Arial Narrow" w:eastAsia="Times New Roman" w:hAnsi="Arial Narrow"/>
                <w:iCs/>
                <w:sz w:val="18"/>
                <w:szCs w:val="18"/>
                <w:lang w:eastAsia="ru-RU"/>
              </w:rPr>
              <w:t xml:space="preserve">Уникальный идентификатор </w:t>
            </w:r>
            <w:proofErr w:type="spellStart"/>
            <w:r w:rsidRPr="00AF289B">
              <w:rPr>
                <w:rFonts w:ascii="Arial Narrow" w:eastAsia="Times New Roman" w:hAnsi="Arial Narrow"/>
                <w:iCs/>
                <w:sz w:val="18"/>
                <w:szCs w:val="18"/>
                <w:lang w:eastAsia="ru-RU"/>
              </w:rPr>
              <w:t>неперсонифицированной</w:t>
            </w:r>
            <w:proofErr w:type="spellEnd"/>
            <w:r w:rsidRPr="00AF289B">
              <w:rPr>
                <w:rFonts w:ascii="Arial Narrow" w:eastAsia="Times New Roman" w:hAnsi="Arial Narrow"/>
                <w:iCs/>
                <w:sz w:val="18"/>
                <w:szCs w:val="18"/>
                <w:lang w:eastAsia="ru-RU"/>
              </w:rPr>
              <w:t xml:space="preserve"> Бизнес-карты (указывается при выдаче </w:t>
            </w:r>
            <w:r w:rsidRPr="00AF289B">
              <w:rPr>
                <w:rFonts w:ascii="Arial Narrow" w:hAnsi="Arial Narrow"/>
                <w:sz w:val="18"/>
                <w:szCs w:val="18"/>
              </w:rPr>
              <w:t xml:space="preserve">МИР Бизнес моментальная, МИР Бизнес ФЕРМЕР моментальная, </w:t>
            </w:r>
            <w:proofErr w:type="spellStart"/>
            <w:r w:rsidRPr="00AF289B">
              <w:rPr>
                <w:rFonts w:ascii="Arial Narrow" w:hAnsi="Arial Narrow"/>
                <w:sz w:val="18"/>
                <w:szCs w:val="18"/>
                <w:lang w:val="en-US"/>
              </w:rPr>
              <w:t>UnionPay</w:t>
            </w:r>
            <w:proofErr w:type="spellEnd"/>
            <w:r w:rsidRPr="00AF289B">
              <w:rPr>
                <w:rFonts w:ascii="Arial Narrow" w:hAnsi="Arial Narrow"/>
                <w:sz w:val="18"/>
                <w:szCs w:val="18"/>
              </w:rPr>
              <w:t xml:space="preserve"> </w:t>
            </w:r>
            <w:r w:rsidRPr="00AF289B">
              <w:rPr>
                <w:rFonts w:ascii="Arial Narrow" w:hAnsi="Arial Narrow"/>
                <w:sz w:val="18"/>
                <w:szCs w:val="18"/>
                <w:lang w:val="en-US"/>
              </w:rPr>
              <w:t>Business</w:t>
            </w:r>
            <w:r w:rsidRPr="00AF289B">
              <w:rPr>
                <w:rFonts w:ascii="Arial Narrow" w:hAnsi="Arial Narrow"/>
                <w:sz w:val="18"/>
                <w:szCs w:val="18"/>
              </w:rPr>
              <w:t xml:space="preserve"> </w:t>
            </w:r>
            <w:r w:rsidRPr="00AF289B">
              <w:rPr>
                <w:rFonts w:ascii="Arial Narrow" w:hAnsi="Arial Narrow"/>
                <w:sz w:val="18"/>
                <w:szCs w:val="18"/>
                <w:lang w:val="en-US"/>
              </w:rPr>
              <w:t>Instant</w:t>
            </w:r>
            <w:r w:rsidRPr="00AF289B">
              <w:rPr>
                <w:rFonts w:ascii="Arial Narrow" w:hAnsi="Arial Narrow"/>
                <w:sz w:val="18"/>
                <w:szCs w:val="18"/>
              </w:rPr>
              <w:t xml:space="preserve"> </w:t>
            </w:r>
            <w:r w:rsidRPr="00AF289B">
              <w:rPr>
                <w:rFonts w:ascii="Arial Narrow" w:hAnsi="Arial Narrow"/>
                <w:sz w:val="18"/>
                <w:szCs w:val="18"/>
                <w:lang w:val="en-US"/>
              </w:rPr>
              <w:t>Issue</w:t>
            </w:r>
            <w:r w:rsidRPr="00AF289B">
              <w:rPr>
                <w:rFonts w:ascii="Arial Narrow" w:hAnsi="Arial Narrow"/>
                <w:sz w:val="18"/>
                <w:szCs w:val="18"/>
              </w:rPr>
              <w:t xml:space="preserve">, </w:t>
            </w:r>
            <w:proofErr w:type="spellStart"/>
            <w:r w:rsidRPr="00AF289B">
              <w:rPr>
                <w:rFonts w:ascii="Arial Narrow" w:hAnsi="Arial Narrow"/>
                <w:sz w:val="18"/>
                <w:szCs w:val="18"/>
                <w:lang w:val="en-US"/>
              </w:rPr>
              <w:t>UnionPay</w:t>
            </w:r>
            <w:proofErr w:type="spellEnd"/>
            <w:r w:rsidRPr="00AF289B">
              <w:rPr>
                <w:rFonts w:ascii="Arial Narrow" w:hAnsi="Arial Narrow"/>
                <w:sz w:val="18"/>
                <w:szCs w:val="18"/>
              </w:rPr>
              <w:t xml:space="preserve"> </w:t>
            </w:r>
            <w:r w:rsidRPr="00AF289B">
              <w:rPr>
                <w:rFonts w:ascii="Arial Narrow" w:hAnsi="Arial Narrow"/>
                <w:sz w:val="18"/>
                <w:szCs w:val="18"/>
                <w:lang w:val="en-US"/>
              </w:rPr>
              <w:t>Business</w:t>
            </w:r>
            <w:r w:rsidRPr="00AF289B">
              <w:rPr>
                <w:rFonts w:ascii="Arial Narrow" w:hAnsi="Arial Narrow"/>
                <w:sz w:val="18"/>
                <w:szCs w:val="18"/>
              </w:rPr>
              <w:t xml:space="preserve"> </w:t>
            </w:r>
            <w:r w:rsidRPr="00AF289B">
              <w:rPr>
                <w:rFonts w:ascii="Arial Narrow" w:hAnsi="Arial Narrow"/>
                <w:sz w:val="18"/>
                <w:szCs w:val="18"/>
                <w:lang w:val="en-US"/>
              </w:rPr>
              <w:t>FERMER</w:t>
            </w:r>
            <w:r w:rsidRPr="00AF289B">
              <w:rPr>
                <w:rFonts w:ascii="Arial Narrow" w:hAnsi="Arial Narrow"/>
                <w:sz w:val="18"/>
                <w:szCs w:val="18"/>
              </w:rPr>
              <w:t xml:space="preserve"> </w:t>
            </w:r>
            <w:r w:rsidRPr="00AF289B">
              <w:rPr>
                <w:rFonts w:ascii="Arial Narrow" w:hAnsi="Arial Narrow"/>
                <w:sz w:val="18"/>
                <w:szCs w:val="18"/>
                <w:lang w:val="en-US"/>
              </w:rPr>
              <w:t>Instant</w:t>
            </w:r>
            <w:r w:rsidRPr="00AF289B">
              <w:rPr>
                <w:rFonts w:ascii="Arial Narrow" w:hAnsi="Arial Narrow"/>
                <w:sz w:val="18"/>
                <w:szCs w:val="18"/>
              </w:rPr>
              <w:t xml:space="preserve"> </w:t>
            </w:r>
            <w:r w:rsidRPr="00AF289B">
              <w:rPr>
                <w:rFonts w:ascii="Arial Narrow" w:hAnsi="Arial Narrow"/>
                <w:sz w:val="18"/>
                <w:szCs w:val="18"/>
                <w:lang w:val="en-US"/>
              </w:rPr>
              <w:t>Issue</w:t>
            </w:r>
            <w:r w:rsidRPr="00AF289B">
              <w:rPr>
                <w:rFonts w:ascii="Arial Narrow" w:hAnsi="Arial Narrow"/>
                <w:sz w:val="18"/>
                <w:szCs w:val="18"/>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w:t>
            </w:r>
            <w:r w:rsidRPr="00AF289B">
              <w:rPr>
                <w:rFonts w:ascii="Arial Narrow" w:eastAsia="Times New Roman" w:hAnsi="Arial Narrow"/>
                <w:sz w:val="18"/>
                <w:szCs w:val="18"/>
                <w:lang w:eastAsia="ru-RU"/>
              </w:rPr>
              <w:t>(М)</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(В),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FERMER</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w:t>
            </w:r>
            <w:r w:rsidRPr="00AF289B">
              <w:rPr>
                <w:rFonts w:ascii="Arial Narrow" w:eastAsia="Times New Roman" w:hAnsi="Arial Narrow"/>
                <w:sz w:val="18"/>
                <w:szCs w:val="18"/>
                <w:lang w:eastAsia="ru-RU"/>
              </w:rPr>
              <w:t>(М)</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Business</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FERMER</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Instant</w:t>
            </w:r>
            <w:r w:rsidRPr="00AF289B">
              <w:rPr>
                <w:rFonts w:ascii="Arial Narrow" w:eastAsia="Times New Roman" w:hAnsi="Arial Narrow"/>
                <w:iCs/>
                <w:sz w:val="18"/>
                <w:szCs w:val="18"/>
                <w:lang w:eastAsia="ru-RU"/>
              </w:rPr>
              <w:t xml:space="preserve"> </w:t>
            </w:r>
            <w:r w:rsidRPr="00AF289B">
              <w:rPr>
                <w:rFonts w:ascii="Arial Narrow" w:eastAsia="Times New Roman" w:hAnsi="Arial Narrow"/>
                <w:iCs/>
                <w:sz w:val="18"/>
                <w:szCs w:val="18"/>
                <w:lang w:val="en-US" w:eastAsia="ru-RU"/>
              </w:rPr>
              <w:t>Issue</w:t>
            </w:r>
            <w:r w:rsidRPr="00AF289B">
              <w:rPr>
                <w:rFonts w:ascii="Arial Narrow" w:eastAsia="Times New Roman" w:hAnsi="Arial Narrow"/>
                <w:iCs/>
                <w:sz w:val="18"/>
                <w:szCs w:val="18"/>
                <w:lang w:eastAsia="ru-RU"/>
              </w:rPr>
              <w:t xml:space="preserve"> (В)</w:t>
            </w:r>
            <w:r w:rsidRPr="00AF289B">
              <w:rPr>
                <w:rFonts w:ascii="Arial Narrow" w:hAnsi="Arial Narrow"/>
                <w:color w:val="000000"/>
                <w:sz w:val="18"/>
                <w:szCs w:val="18"/>
              </w:rPr>
              <w:t>)</w:t>
            </w:r>
          </w:p>
        </w:tc>
        <w:tc>
          <w:tcPr>
            <w:tcW w:w="5729" w:type="dxa"/>
            <w:gridSpan w:val="96"/>
            <w:tcBorders>
              <w:bottom w:val="nil"/>
            </w:tcBorders>
            <w:shd w:val="clear" w:color="auto" w:fill="auto"/>
            <w:tcPrChange w:id="1148" w:author="Ербахаева Бальжина Аюшиевна" w:date="2024-10-10T15:33:00Z">
              <w:tcPr>
                <w:tcW w:w="5815" w:type="dxa"/>
                <w:gridSpan w:val="112"/>
                <w:tcBorders>
                  <w:bottom w:val="nil"/>
                </w:tcBorders>
                <w:shd w:val="clear" w:color="auto" w:fill="auto"/>
              </w:tcPr>
            </w:tcPrChange>
          </w:tcPr>
          <w:p w:rsidR="00C409A9" w:rsidRPr="005F3944" w:rsidRDefault="00C409A9" w:rsidP="00C409A9">
            <w:pPr>
              <w:spacing w:before="20" w:afterLines="20" w:after="48" w:line="240" w:lineRule="auto"/>
              <w:ind w:right="-2"/>
              <w:rPr>
                <w:rFonts w:ascii="Arial Narrow" w:eastAsia="Times New Roman" w:hAnsi="Arial Narrow" w:cs="Helv"/>
                <w:iCs/>
                <w:sz w:val="18"/>
                <w:szCs w:val="18"/>
                <w:lang w:eastAsia="ru-RU"/>
              </w:rPr>
            </w:pPr>
          </w:p>
        </w:tc>
      </w:tr>
      <w:tr w:rsidR="00374A84" w:rsidRPr="00853DD6" w:rsidTr="008B406E">
        <w:tblPrEx>
          <w:tblPrExChange w:id="1149" w:author="Ербахаева Бальжина Аюшиевна" w:date="2024-10-10T15:33:00Z">
            <w:tblPrEx>
              <w:tblW w:w="10863" w:type="dxa"/>
            </w:tblPrEx>
          </w:tblPrExChange>
        </w:tblPrEx>
        <w:trPr>
          <w:gridBefore w:val="1"/>
          <w:trHeight w:val="129"/>
          <w:trPrChange w:id="1150" w:author="Ербахаева Бальжина Аюшиевна" w:date="2024-10-10T15:33:00Z">
            <w:trPr>
              <w:gridBefore w:val="1"/>
              <w:gridAfter w:val="0"/>
              <w:trHeight w:val="129"/>
            </w:trPr>
          </w:trPrChange>
        </w:trPr>
        <w:tc>
          <w:tcPr>
            <w:tcW w:w="5073" w:type="dxa"/>
            <w:gridSpan w:val="39"/>
            <w:tcBorders>
              <w:bottom w:val="nil"/>
            </w:tcBorders>
            <w:shd w:val="clear" w:color="auto" w:fill="auto"/>
            <w:tcPrChange w:id="1151" w:author="Ербахаева Бальжина Аюшиевна" w:date="2024-10-10T15:33:00Z">
              <w:tcPr>
                <w:tcW w:w="5043" w:type="dxa"/>
                <w:gridSpan w:val="39"/>
                <w:tcBorders>
                  <w:bottom w:val="nil"/>
                </w:tcBorders>
                <w:shd w:val="clear" w:color="auto" w:fill="auto"/>
              </w:tcPr>
            </w:tcPrChange>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r w:rsidRPr="00853DD6">
              <w:rPr>
                <w:rFonts w:ascii="Arial Narrow" w:eastAsia="Times New Roman" w:hAnsi="Arial Narrow" w:cs="Helv"/>
                <w:iCs/>
                <w:sz w:val="18"/>
                <w:szCs w:val="18"/>
                <w:lang w:eastAsia="ru-RU"/>
              </w:rPr>
              <w:t>Принято Банком</w:t>
            </w:r>
          </w:p>
        </w:tc>
        <w:tc>
          <w:tcPr>
            <w:tcW w:w="5729" w:type="dxa"/>
            <w:gridSpan w:val="96"/>
            <w:tcBorders>
              <w:bottom w:val="nil"/>
            </w:tcBorders>
            <w:shd w:val="clear" w:color="auto" w:fill="auto"/>
            <w:tcPrChange w:id="1152" w:author="Ербахаева Бальжина Аюшиевна" w:date="2024-10-10T15:33:00Z">
              <w:tcPr>
                <w:tcW w:w="5815" w:type="dxa"/>
                <w:gridSpan w:val="112"/>
                <w:tcBorders>
                  <w:bottom w:val="nil"/>
                </w:tcBorders>
                <w:shd w:val="clear" w:color="auto" w:fill="auto"/>
              </w:tcPr>
            </w:tcPrChange>
          </w:tcPr>
          <w:p w:rsidR="00C409A9" w:rsidRPr="00853DD6" w:rsidRDefault="00C409A9" w:rsidP="00C409A9">
            <w:pPr>
              <w:spacing w:before="20" w:afterLines="20" w:after="48" w:line="240" w:lineRule="auto"/>
              <w:ind w:right="-2"/>
              <w:jc w:val="center"/>
              <w:rPr>
                <w:rFonts w:ascii="Arial Narrow" w:eastAsia="Times New Roman" w:hAnsi="Arial Narrow" w:cs="Helv"/>
                <w:iCs/>
                <w:sz w:val="18"/>
                <w:szCs w:val="18"/>
                <w:lang w:val="en-US" w:eastAsia="ru-RU"/>
              </w:rPr>
            </w:pPr>
            <w:r w:rsidRPr="00853DD6">
              <w:rPr>
                <w:rFonts w:ascii="Arial Narrow" w:eastAsia="Times New Roman" w:hAnsi="Arial Narrow" w:cs="Helv"/>
                <w:iCs/>
                <w:sz w:val="18"/>
                <w:szCs w:val="18"/>
                <w:lang w:eastAsia="ru-RU"/>
              </w:rPr>
              <w:t>«___» ______________  20__ г.</w:t>
            </w:r>
          </w:p>
        </w:tc>
      </w:tr>
      <w:tr w:rsidR="00374A84" w:rsidRPr="00853DD6" w:rsidDel="00374A84" w:rsidTr="008B406E">
        <w:tblPrEx>
          <w:tblPrExChange w:id="1153" w:author="Ербахаева Бальжина Аюшиевна" w:date="2024-10-10T15:33:00Z">
            <w:tblPrEx>
              <w:tblW w:w="10863" w:type="dxa"/>
            </w:tblPrEx>
          </w:tblPrExChange>
        </w:tblPrEx>
        <w:trPr>
          <w:gridBefore w:val="1"/>
          <w:trHeight w:val="129"/>
          <w:del w:id="1154" w:author="Ербахаева Бальжина Аюшиевна" w:date="2024-10-10T15:26:00Z"/>
          <w:trPrChange w:id="1155" w:author="Ербахаева Бальжина Аюшиевна" w:date="2024-10-10T15:33:00Z">
            <w:trPr>
              <w:gridBefore w:val="1"/>
              <w:gridAfter w:val="0"/>
              <w:trHeight w:val="129"/>
            </w:trPr>
          </w:trPrChange>
        </w:trPr>
        <w:tc>
          <w:tcPr>
            <w:tcW w:w="5073" w:type="dxa"/>
            <w:gridSpan w:val="39"/>
            <w:tcBorders>
              <w:bottom w:val="nil"/>
            </w:tcBorders>
            <w:shd w:val="clear" w:color="auto" w:fill="auto"/>
            <w:tcPrChange w:id="1156" w:author="Ербахаева Бальжина Аюшиевна" w:date="2024-10-10T15:33:00Z">
              <w:tcPr>
                <w:tcW w:w="5043" w:type="dxa"/>
                <w:gridSpan w:val="39"/>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157" w:author="Ербахаева Бальжина Аюшиевна" w:date="2024-10-10T15:26:00Z"/>
                <w:rFonts w:ascii="Arial Narrow" w:eastAsia="Times New Roman" w:hAnsi="Arial Narrow" w:cs="Helv"/>
                <w:iCs/>
                <w:sz w:val="18"/>
                <w:szCs w:val="18"/>
                <w:lang w:eastAsia="ru-RU"/>
              </w:rPr>
            </w:pPr>
            <w:del w:id="1158" w:author="Ербахаева Бальжина Аюшиевна" w:date="2024-10-10T15:26:00Z">
              <w:r w:rsidRPr="00853DD6" w:rsidDel="00374A84">
                <w:rPr>
                  <w:rFonts w:ascii="Arial Narrow" w:eastAsia="Times New Roman" w:hAnsi="Arial Narrow" w:cs="Helv"/>
                  <w:iCs/>
                  <w:sz w:val="18"/>
                  <w:szCs w:val="18"/>
                  <w:lang w:eastAsia="ru-RU"/>
                </w:rPr>
                <w:delText>Банк подтверждает факт заключения</w:delText>
              </w:r>
            </w:del>
          </w:p>
        </w:tc>
        <w:tc>
          <w:tcPr>
            <w:tcW w:w="5729" w:type="dxa"/>
            <w:gridSpan w:val="96"/>
            <w:tcBorders>
              <w:bottom w:val="nil"/>
            </w:tcBorders>
            <w:shd w:val="clear" w:color="auto" w:fill="auto"/>
            <w:tcPrChange w:id="1159" w:author="Ербахаева Бальжина Аюшиевна" w:date="2024-10-10T15:33:00Z">
              <w:tcPr>
                <w:tcW w:w="5815" w:type="dxa"/>
                <w:gridSpan w:val="112"/>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160" w:author="Ербахаева Бальжина Аюшиевна" w:date="2024-10-10T15:26:00Z"/>
                <w:rFonts w:ascii="Arial Narrow" w:eastAsia="Times New Roman" w:hAnsi="Arial Narrow" w:cs="Helv"/>
                <w:iCs/>
                <w:sz w:val="18"/>
                <w:szCs w:val="18"/>
                <w:lang w:eastAsia="ru-RU"/>
              </w:rPr>
            </w:pPr>
            <w:del w:id="1161" w:author="Ербахаева Бальжина Аюшиевна" w:date="2024-10-10T15:26:00Z">
              <w:r w:rsidRPr="00853DD6" w:rsidDel="00374A84">
                <w:rPr>
                  <w:rFonts w:ascii="Arial Narrow" w:eastAsia="Times New Roman" w:hAnsi="Arial Narrow" w:cs="Helv"/>
                  <w:iCs/>
                  <w:sz w:val="18"/>
                  <w:szCs w:val="18"/>
                  <w:lang w:eastAsia="ru-RU"/>
                </w:rPr>
                <w:delText>«___» ____________ 20_г.  Единого сервисного договора №__________</w:delText>
              </w:r>
            </w:del>
          </w:p>
        </w:tc>
      </w:tr>
      <w:tr w:rsidR="00374A84" w:rsidRPr="00853DD6" w:rsidDel="00374A84" w:rsidTr="008B406E">
        <w:tblPrEx>
          <w:tblPrExChange w:id="1162" w:author="Ербахаева Бальжина Аюшиевна" w:date="2024-10-10T15:33:00Z">
            <w:tblPrEx>
              <w:tblW w:w="10863" w:type="dxa"/>
            </w:tblPrEx>
          </w:tblPrExChange>
        </w:tblPrEx>
        <w:trPr>
          <w:gridBefore w:val="1"/>
          <w:trHeight w:val="129"/>
          <w:del w:id="1163" w:author="Ербахаева Бальжина Аюшиевна" w:date="2024-10-10T15:26:00Z"/>
          <w:trPrChange w:id="1164" w:author="Ербахаева Бальжина Аюшиевна" w:date="2024-10-10T15:33:00Z">
            <w:trPr>
              <w:gridBefore w:val="1"/>
              <w:gridAfter w:val="0"/>
              <w:trHeight w:val="129"/>
            </w:trPr>
          </w:trPrChange>
        </w:trPr>
        <w:tc>
          <w:tcPr>
            <w:tcW w:w="5073" w:type="dxa"/>
            <w:gridSpan w:val="39"/>
            <w:tcBorders>
              <w:bottom w:val="nil"/>
            </w:tcBorders>
            <w:shd w:val="clear" w:color="auto" w:fill="auto"/>
            <w:tcPrChange w:id="1165" w:author="Ербахаева Бальжина Аюшиевна" w:date="2024-10-10T15:33:00Z">
              <w:tcPr>
                <w:tcW w:w="5043" w:type="dxa"/>
                <w:gridSpan w:val="39"/>
                <w:tcBorders>
                  <w:bottom w:val="nil"/>
                </w:tcBorders>
                <w:shd w:val="clear" w:color="auto" w:fill="auto"/>
              </w:tcPr>
            </w:tcPrChange>
          </w:tcPr>
          <w:p w:rsidR="00C409A9" w:rsidRPr="00853DD6" w:rsidDel="00374A84" w:rsidRDefault="00C409A9" w:rsidP="00C409A9">
            <w:pPr>
              <w:spacing w:after="0" w:line="240" w:lineRule="auto"/>
              <w:rPr>
                <w:del w:id="1166" w:author="Ербахаева Бальжина Аюшиевна" w:date="2024-10-10T15:26:00Z"/>
                <w:rFonts w:ascii="Arial Narrow" w:eastAsia="Times New Roman" w:hAnsi="Arial Narrow" w:cs="Helv"/>
                <w:iCs/>
                <w:sz w:val="18"/>
                <w:szCs w:val="18"/>
                <w:lang w:eastAsia="ru-RU"/>
              </w:rPr>
            </w:pPr>
            <w:del w:id="1167" w:author="Ербахаева Бальжина Аюшиевна" w:date="2024-10-10T15:26:00Z">
              <w:r w:rsidRPr="00853DD6" w:rsidDel="00374A84">
                <w:rPr>
                  <w:rFonts w:ascii="Arial Narrow" w:eastAsia="Times New Roman" w:hAnsi="Arial Narrow" w:cs="Helv"/>
                  <w:iCs/>
                  <w:sz w:val="18"/>
                  <w:szCs w:val="18"/>
                  <w:lang w:eastAsia="ru-RU"/>
                </w:rPr>
                <w:delText>Банк подтверждает факт заключения</w:delText>
              </w:r>
            </w:del>
          </w:p>
        </w:tc>
        <w:tc>
          <w:tcPr>
            <w:tcW w:w="5729" w:type="dxa"/>
            <w:gridSpan w:val="96"/>
            <w:tcBorders>
              <w:bottom w:val="nil"/>
            </w:tcBorders>
            <w:shd w:val="clear" w:color="auto" w:fill="auto"/>
            <w:tcPrChange w:id="1168" w:author="Ербахаева Бальжина Аюшиевна" w:date="2024-10-10T15:33:00Z">
              <w:tcPr>
                <w:tcW w:w="5815" w:type="dxa"/>
                <w:gridSpan w:val="112"/>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169" w:author="Ербахаева Бальжина Аюшиевна" w:date="2024-10-10T15:26:00Z"/>
                <w:rFonts w:ascii="Arial Narrow" w:eastAsia="Times New Roman" w:hAnsi="Arial Narrow" w:cs="Helv"/>
                <w:iCs/>
                <w:sz w:val="18"/>
                <w:szCs w:val="18"/>
                <w:lang w:eastAsia="ru-RU"/>
              </w:rPr>
            </w:pPr>
            <w:del w:id="1170" w:author="Ербахаева Бальжина Аюшиевна" w:date="2024-10-10T15:26:00Z">
              <w:r w:rsidRPr="00853DD6" w:rsidDel="00374A84">
                <w:rPr>
                  <w:rFonts w:ascii="Arial Narrow" w:eastAsia="Times New Roman" w:hAnsi="Arial Narrow" w:cs="Helv"/>
                  <w:iCs/>
                  <w:sz w:val="18"/>
                  <w:szCs w:val="18"/>
                  <w:lang w:eastAsia="ru-RU"/>
                </w:rPr>
                <w:delText>«___» ____________ 20_г.  Зарплатного договора №__________</w:delText>
              </w:r>
            </w:del>
          </w:p>
        </w:tc>
      </w:tr>
      <w:tr w:rsidR="00374A84" w:rsidRPr="00853DD6" w:rsidTr="008B406E">
        <w:tblPrEx>
          <w:tblPrExChange w:id="1171" w:author="Ербахаева Бальжина Аюшиевна" w:date="2024-10-10T15:33:00Z">
            <w:tblPrEx>
              <w:tblW w:w="10863" w:type="dxa"/>
            </w:tblPrEx>
          </w:tblPrExChange>
        </w:tblPrEx>
        <w:trPr>
          <w:gridBefore w:val="1"/>
          <w:trHeight w:val="129"/>
          <w:trPrChange w:id="1172" w:author="Ербахаева Бальжина Аюшиевна" w:date="2024-10-10T15:33:00Z">
            <w:trPr>
              <w:gridBefore w:val="1"/>
              <w:gridAfter w:val="0"/>
              <w:trHeight w:val="129"/>
            </w:trPr>
          </w:trPrChange>
        </w:trPr>
        <w:tc>
          <w:tcPr>
            <w:tcW w:w="5073" w:type="dxa"/>
            <w:gridSpan w:val="39"/>
            <w:tcBorders>
              <w:bottom w:val="nil"/>
            </w:tcBorders>
            <w:shd w:val="clear" w:color="auto" w:fill="auto"/>
            <w:tcPrChange w:id="1173" w:author="Ербахаева Бальжина Аюшиевна" w:date="2024-10-10T15:33:00Z">
              <w:tcPr>
                <w:tcW w:w="5043" w:type="dxa"/>
                <w:gridSpan w:val="39"/>
                <w:tcBorders>
                  <w:bottom w:val="nil"/>
                </w:tcBorders>
                <w:shd w:val="clear" w:color="auto" w:fill="auto"/>
              </w:tcPr>
            </w:tcPrChange>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cs="Helv"/>
                <w:iCs/>
                <w:sz w:val="18"/>
                <w:szCs w:val="18"/>
                <w:lang w:eastAsia="ru-RU"/>
              </w:rPr>
              <w:t>Подпись</w:t>
            </w:r>
          </w:p>
        </w:tc>
        <w:tc>
          <w:tcPr>
            <w:tcW w:w="5729" w:type="dxa"/>
            <w:gridSpan w:val="96"/>
            <w:tcBorders>
              <w:bottom w:val="nil"/>
            </w:tcBorders>
            <w:shd w:val="clear" w:color="auto" w:fill="auto"/>
            <w:tcPrChange w:id="1174" w:author="Ербахаева Бальжина Аюшиевна" w:date="2024-10-10T15:33:00Z">
              <w:tcPr>
                <w:tcW w:w="5815" w:type="dxa"/>
                <w:gridSpan w:val="112"/>
                <w:tcBorders>
                  <w:bottom w:val="nil"/>
                </w:tcBorders>
                <w:shd w:val="clear" w:color="auto" w:fill="auto"/>
              </w:tcPr>
            </w:tcPrChange>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val="en-US" w:eastAsia="ru-RU"/>
              </w:rPr>
            </w:pPr>
          </w:p>
        </w:tc>
      </w:tr>
      <w:tr w:rsidR="00374A84" w:rsidRPr="00853DD6" w:rsidTr="008B406E">
        <w:tblPrEx>
          <w:tblPrExChange w:id="1175" w:author="Ербахаева Бальжина Аюшиевна" w:date="2024-10-10T15:33:00Z">
            <w:tblPrEx>
              <w:tblW w:w="10863" w:type="dxa"/>
            </w:tblPrEx>
          </w:tblPrExChange>
        </w:tblPrEx>
        <w:trPr>
          <w:gridBefore w:val="1"/>
          <w:trHeight w:val="129"/>
          <w:trPrChange w:id="1176" w:author="Ербахаева Бальжина Аюшиевна" w:date="2024-10-10T15:33:00Z">
            <w:trPr>
              <w:gridBefore w:val="1"/>
              <w:gridAfter w:val="0"/>
              <w:trHeight w:val="129"/>
            </w:trPr>
          </w:trPrChange>
        </w:trPr>
        <w:tc>
          <w:tcPr>
            <w:tcW w:w="5073" w:type="dxa"/>
            <w:gridSpan w:val="39"/>
            <w:tcBorders>
              <w:bottom w:val="nil"/>
            </w:tcBorders>
            <w:shd w:val="clear" w:color="auto" w:fill="auto"/>
            <w:tcPrChange w:id="1177" w:author="Ербахаева Бальжина Аюшиевна" w:date="2024-10-10T15:33:00Z">
              <w:tcPr>
                <w:tcW w:w="5043" w:type="dxa"/>
                <w:gridSpan w:val="39"/>
                <w:tcBorders>
                  <w:bottom w:val="nil"/>
                </w:tcBorders>
                <w:shd w:val="clear" w:color="auto" w:fill="auto"/>
              </w:tcPr>
            </w:tcPrChange>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cs="Helv"/>
                <w:iCs/>
                <w:sz w:val="18"/>
                <w:szCs w:val="18"/>
                <w:lang w:eastAsia="ru-RU"/>
              </w:rPr>
              <w:t>Расшифровка подписи</w:t>
            </w:r>
          </w:p>
        </w:tc>
        <w:tc>
          <w:tcPr>
            <w:tcW w:w="5729" w:type="dxa"/>
            <w:gridSpan w:val="96"/>
            <w:tcBorders>
              <w:bottom w:val="nil"/>
            </w:tcBorders>
            <w:shd w:val="clear" w:color="auto" w:fill="auto"/>
            <w:tcPrChange w:id="1178" w:author="Ербахаева Бальжина Аюшиевна" w:date="2024-10-10T15:33:00Z">
              <w:tcPr>
                <w:tcW w:w="5815" w:type="dxa"/>
                <w:gridSpan w:val="112"/>
                <w:tcBorders>
                  <w:bottom w:val="nil"/>
                </w:tcBorders>
                <w:shd w:val="clear" w:color="auto" w:fill="auto"/>
              </w:tcPr>
            </w:tcPrChange>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val="en-US" w:eastAsia="ru-RU"/>
              </w:rPr>
            </w:pPr>
          </w:p>
        </w:tc>
      </w:tr>
      <w:tr w:rsidR="00374A84" w:rsidRPr="00853DD6" w:rsidTr="008B406E">
        <w:tblPrEx>
          <w:tblPrExChange w:id="1179" w:author="Ербахаева Бальжина Аюшиевна" w:date="2024-10-10T15:33:00Z">
            <w:tblPrEx>
              <w:tblW w:w="10863" w:type="dxa"/>
            </w:tblPrEx>
          </w:tblPrExChange>
        </w:tblPrEx>
        <w:trPr>
          <w:gridBefore w:val="1"/>
          <w:trHeight w:val="129"/>
          <w:trPrChange w:id="1180" w:author="Ербахаева Бальжина Аюшиевна" w:date="2024-10-10T15:33:00Z">
            <w:trPr>
              <w:gridBefore w:val="1"/>
              <w:gridAfter w:val="0"/>
              <w:trHeight w:val="129"/>
            </w:trPr>
          </w:trPrChange>
        </w:trPr>
        <w:tc>
          <w:tcPr>
            <w:tcW w:w="5073" w:type="dxa"/>
            <w:gridSpan w:val="39"/>
            <w:tcBorders>
              <w:bottom w:val="nil"/>
            </w:tcBorders>
            <w:shd w:val="clear" w:color="auto" w:fill="auto"/>
            <w:tcPrChange w:id="1181" w:author="Ербахаева Бальжина Аюшиевна" w:date="2024-10-10T15:33:00Z">
              <w:tcPr>
                <w:tcW w:w="5043" w:type="dxa"/>
                <w:gridSpan w:val="39"/>
                <w:tcBorders>
                  <w:bottom w:val="nil"/>
                </w:tcBorders>
                <w:shd w:val="clear" w:color="auto" w:fill="auto"/>
              </w:tcPr>
            </w:tcPrChange>
          </w:tcPr>
          <w:p w:rsidR="00C409A9" w:rsidRPr="00853DD6" w:rsidDel="00E04ED4" w:rsidRDefault="00C409A9" w:rsidP="00C409A9">
            <w:pPr>
              <w:spacing w:after="0" w:line="240" w:lineRule="auto"/>
              <w:rPr>
                <w:rFonts w:ascii="Arial Narrow" w:eastAsia="Times New Roman" w:hAnsi="Arial Narrow" w:cs="Tahoma"/>
                <w:b/>
                <w:sz w:val="18"/>
                <w:szCs w:val="18"/>
                <w:lang w:eastAsia="ru-RU"/>
              </w:rPr>
            </w:pPr>
            <w:r w:rsidRPr="00853DD6">
              <w:rPr>
                <w:rFonts w:ascii="Arial Narrow" w:eastAsia="Times New Roman" w:hAnsi="Arial Narrow"/>
                <w:sz w:val="18"/>
                <w:szCs w:val="18"/>
                <w:lang w:eastAsia="ru-RU"/>
              </w:rPr>
              <w:t>М.П.</w:t>
            </w:r>
            <w:r w:rsidRPr="00853DD6">
              <w:rPr>
                <w:rFonts w:ascii="Arial Narrow" w:eastAsia="Times New Roman" w:hAnsi="Arial Narrow"/>
                <w:i/>
                <w:sz w:val="18"/>
                <w:szCs w:val="18"/>
                <w:lang w:eastAsia="ru-RU"/>
              </w:rPr>
              <w:t xml:space="preserve"> </w:t>
            </w:r>
          </w:p>
        </w:tc>
        <w:tc>
          <w:tcPr>
            <w:tcW w:w="5729" w:type="dxa"/>
            <w:gridSpan w:val="96"/>
            <w:tcBorders>
              <w:bottom w:val="nil"/>
            </w:tcBorders>
            <w:shd w:val="clear" w:color="auto" w:fill="auto"/>
            <w:tcPrChange w:id="1182" w:author="Ербахаева Бальжина Аюшиевна" w:date="2024-10-10T15:33:00Z">
              <w:tcPr>
                <w:tcW w:w="5815" w:type="dxa"/>
                <w:gridSpan w:val="112"/>
                <w:tcBorders>
                  <w:bottom w:val="nil"/>
                </w:tcBorders>
                <w:shd w:val="clear" w:color="auto" w:fill="auto"/>
              </w:tcPr>
            </w:tcPrChange>
          </w:tcPr>
          <w:p w:rsidR="00C409A9" w:rsidRPr="00853DD6" w:rsidRDefault="00C409A9" w:rsidP="00C409A9">
            <w:pPr>
              <w:spacing w:before="20" w:afterLines="20" w:after="48" w:line="240" w:lineRule="auto"/>
              <w:ind w:right="-2"/>
              <w:rPr>
                <w:rFonts w:ascii="Arial Narrow" w:eastAsia="Times New Roman" w:hAnsi="Arial Narrow" w:cs="Helv"/>
                <w:iCs/>
                <w:sz w:val="18"/>
                <w:szCs w:val="18"/>
                <w:lang w:eastAsia="ru-RU"/>
              </w:rPr>
            </w:pPr>
          </w:p>
        </w:tc>
      </w:tr>
      <w:tr w:rsidR="00374A84" w:rsidRPr="00917740" w:rsidDel="00374A84" w:rsidTr="008B406E">
        <w:tblPrEx>
          <w:tblPrExChange w:id="1183" w:author="Ербахаева Бальжина Аюшиевна" w:date="2024-10-10T15:33:00Z">
            <w:tblPrEx>
              <w:tblW w:w="10863" w:type="dxa"/>
            </w:tblPrEx>
          </w:tblPrExChange>
        </w:tblPrEx>
        <w:trPr>
          <w:gridBefore w:val="1"/>
          <w:trHeight w:val="129"/>
          <w:del w:id="1184" w:author="Ербахаева Бальжина Аюшиевна" w:date="2024-10-10T15:28:00Z"/>
          <w:trPrChange w:id="1185" w:author="Ербахаева Бальжина Аюшиевна" w:date="2024-10-10T15:33:00Z">
            <w:trPr>
              <w:gridBefore w:val="1"/>
              <w:gridAfter w:val="0"/>
              <w:trHeight w:val="129"/>
            </w:trPr>
          </w:trPrChange>
        </w:trPr>
        <w:tc>
          <w:tcPr>
            <w:tcW w:w="10802" w:type="dxa"/>
            <w:gridSpan w:val="135"/>
            <w:tcBorders>
              <w:bottom w:val="nil"/>
            </w:tcBorders>
            <w:shd w:val="clear" w:color="auto" w:fill="D0CECE"/>
            <w:tcPrChange w:id="1186" w:author="Ербахаева Бальжина Аюшиевна" w:date="2024-10-10T15:33:00Z">
              <w:tcPr>
                <w:tcW w:w="10858" w:type="dxa"/>
                <w:gridSpan w:val="151"/>
                <w:tcBorders>
                  <w:bottom w:val="nil"/>
                </w:tcBorders>
                <w:shd w:val="clear" w:color="auto" w:fill="D0CECE"/>
              </w:tcPr>
            </w:tcPrChange>
          </w:tcPr>
          <w:p w:rsidR="00C409A9" w:rsidRPr="00E42718" w:rsidDel="00374A84" w:rsidRDefault="00C409A9" w:rsidP="00C409A9">
            <w:pPr>
              <w:numPr>
                <w:ilvl w:val="0"/>
                <w:numId w:val="24"/>
              </w:numPr>
              <w:spacing w:after="0" w:line="240" w:lineRule="auto"/>
              <w:jc w:val="center"/>
              <w:rPr>
                <w:del w:id="1187" w:author="Ербахаева Бальжина Аюшиевна" w:date="2024-10-10T15:28:00Z"/>
                <w:rFonts w:ascii="Arial Narrow" w:eastAsia="Times New Roman" w:hAnsi="Arial Narrow" w:cs="Helv"/>
                <w:iCs/>
                <w:sz w:val="18"/>
                <w:szCs w:val="18"/>
                <w:lang w:eastAsia="ru-RU"/>
              </w:rPr>
            </w:pPr>
            <w:del w:id="1188" w:author="Ербахаева Бальжина Аюшиевна" w:date="2024-10-10T15:28:00Z">
              <w:r w:rsidDel="00374A84">
                <w:rPr>
                  <w:rFonts w:ascii="Arial Narrow" w:eastAsia="Times New Roman" w:hAnsi="Arial Narrow" w:cs="Helv"/>
                  <w:b/>
                  <w:iCs/>
                  <w:sz w:val="18"/>
                  <w:szCs w:val="18"/>
                  <w:lang w:eastAsia="ru-RU"/>
                </w:rPr>
                <w:tab/>
              </w:r>
              <w:r w:rsidRPr="00E42718" w:rsidDel="00374A84">
                <w:rPr>
                  <w:rFonts w:ascii="Arial Narrow" w:eastAsia="Times New Roman" w:hAnsi="Arial Narrow" w:cs="Helv"/>
                  <w:b/>
                  <w:iCs/>
                  <w:sz w:val="18"/>
                  <w:szCs w:val="18"/>
                  <w:lang w:eastAsia="ru-RU"/>
                </w:rPr>
                <w:delText xml:space="preserve">ДЛЯ </w:delText>
              </w:r>
              <w:r w:rsidRPr="005F388A" w:rsidDel="00374A84">
                <w:rPr>
                  <w:rFonts w:ascii="Arial Narrow" w:eastAsia="Times New Roman" w:hAnsi="Arial Narrow" w:cs="Tahoma"/>
                  <w:b/>
                  <w:sz w:val="18"/>
                  <w:szCs w:val="18"/>
                  <w:lang w:eastAsia="ru-RU"/>
                </w:rPr>
                <w:delText>НОВЫХ</w:delText>
              </w:r>
              <w:r w:rsidRPr="00E42718" w:rsidDel="00374A84">
                <w:rPr>
                  <w:rFonts w:ascii="Arial Narrow" w:eastAsia="Times New Roman" w:hAnsi="Arial Narrow" w:cs="Helv"/>
                  <w:b/>
                  <w:iCs/>
                  <w:sz w:val="18"/>
                  <w:szCs w:val="18"/>
                  <w:lang w:eastAsia="ru-RU"/>
                </w:rPr>
                <w:delText xml:space="preserve"> КЛИЕНТОВ</w:delText>
              </w:r>
            </w:del>
          </w:p>
        </w:tc>
      </w:tr>
      <w:tr w:rsidR="00374A84" w:rsidRPr="00853DD6" w:rsidDel="00374A84" w:rsidTr="008B406E">
        <w:tblPrEx>
          <w:tblPrExChange w:id="1189" w:author="Ербахаева Бальжина Аюшиевна" w:date="2024-10-10T15:33:00Z">
            <w:tblPrEx>
              <w:tblW w:w="10863" w:type="dxa"/>
            </w:tblPrEx>
          </w:tblPrExChange>
        </w:tblPrEx>
        <w:trPr>
          <w:gridBefore w:val="1"/>
          <w:trHeight w:val="129"/>
          <w:del w:id="1190" w:author="Ербахаева Бальжина Аюшиевна" w:date="2024-10-10T15:28:00Z"/>
          <w:trPrChange w:id="1191" w:author="Ербахаева Бальжина Аюшиевна" w:date="2024-10-10T15:33:00Z">
            <w:trPr>
              <w:gridBefore w:val="1"/>
              <w:gridAfter w:val="0"/>
              <w:trHeight w:val="129"/>
            </w:trPr>
          </w:trPrChange>
        </w:trPr>
        <w:tc>
          <w:tcPr>
            <w:tcW w:w="10802" w:type="dxa"/>
            <w:gridSpan w:val="135"/>
            <w:tcBorders>
              <w:top w:val="single" w:sz="4" w:space="0" w:color="D9D9D9"/>
              <w:left w:val="single" w:sz="4" w:space="0" w:color="D9D9D9"/>
              <w:bottom w:val="nil"/>
              <w:right w:val="single" w:sz="4" w:space="0" w:color="D9D9D9"/>
            </w:tcBorders>
            <w:shd w:val="clear" w:color="auto" w:fill="D0CECE"/>
            <w:tcPrChange w:id="1192" w:author="Ербахаева Бальжина Аюшиевна" w:date="2024-10-10T15:33:00Z">
              <w:tcPr>
                <w:tcW w:w="10858" w:type="dxa"/>
                <w:gridSpan w:val="151"/>
                <w:tcBorders>
                  <w:top w:val="single" w:sz="4" w:space="0" w:color="D9D9D9"/>
                  <w:left w:val="single" w:sz="4" w:space="0" w:color="D9D9D9"/>
                  <w:bottom w:val="nil"/>
                  <w:right w:val="single" w:sz="4" w:space="0" w:color="D9D9D9"/>
                </w:tcBorders>
                <w:shd w:val="clear" w:color="auto" w:fill="D0CECE"/>
              </w:tcPr>
            </w:tcPrChange>
          </w:tcPr>
          <w:p w:rsidR="00C409A9" w:rsidRPr="00853DD6" w:rsidDel="00374A84" w:rsidRDefault="00C409A9" w:rsidP="00C409A9">
            <w:pPr>
              <w:spacing w:after="0" w:line="240" w:lineRule="auto"/>
              <w:ind w:left="360"/>
              <w:rPr>
                <w:del w:id="1193" w:author="Ербахаева Бальжина Аюшиевна" w:date="2024-10-10T15:28:00Z"/>
                <w:rFonts w:ascii="Arial Narrow" w:eastAsia="Times New Roman" w:hAnsi="Arial Narrow" w:cs="Helv"/>
                <w:b/>
                <w:iCs/>
                <w:sz w:val="18"/>
                <w:szCs w:val="18"/>
                <w:lang w:eastAsia="ru-RU"/>
              </w:rPr>
            </w:pPr>
            <w:del w:id="1194" w:author="Ербахаева Бальжина Аюшиевна" w:date="2024-10-10T15:28:00Z">
              <w:r w:rsidRPr="00C3513F" w:rsidDel="00374A84">
                <w:rPr>
                  <w:rFonts w:ascii="Arial Narrow" w:eastAsia="Times New Roman" w:hAnsi="Arial Narrow" w:cs="Helv"/>
                  <w:b/>
                  <w:iCs/>
                  <w:sz w:val="18"/>
                  <w:szCs w:val="18"/>
                  <w:lang w:eastAsia="ru-RU"/>
                </w:rPr>
                <w:delText>I. Договоры</w:delText>
              </w:r>
            </w:del>
          </w:p>
        </w:tc>
      </w:tr>
      <w:tr w:rsidR="00374A84" w:rsidRPr="00853DD6" w:rsidDel="00374A84" w:rsidTr="008B406E">
        <w:tblPrEx>
          <w:tblPrExChange w:id="1195" w:author="Ербахаева Бальжина Аюшиевна" w:date="2024-10-10T15:33:00Z">
            <w:tblPrEx>
              <w:tblW w:w="10863" w:type="dxa"/>
            </w:tblPrEx>
          </w:tblPrExChange>
        </w:tblPrEx>
        <w:trPr>
          <w:gridBefore w:val="1"/>
          <w:trHeight w:val="129"/>
          <w:del w:id="1196" w:author="Ербахаева Бальжина Аюшиевна" w:date="2024-10-10T15:28:00Z"/>
          <w:trPrChange w:id="1197" w:author="Ербахаева Бальжина Аюшиевна" w:date="2024-10-10T15:33:00Z">
            <w:trPr>
              <w:gridBefore w:val="1"/>
              <w:gridAfter w:val="0"/>
              <w:trHeight w:val="129"/>
            </w:trPr>
          </w:trPrChange>
        </w:trPr>
        <w:tc>
          <w:tcPr>
            <w:tcW w:w="3951" w:type="dxa"/>
            <w:gridSpan w:val="21"/>
            <w:tcBorders>
              <w:bottom w:val="nil"/>
            </w:tcBorders>
            <w:shd w:val="clear" w:color="auto" w:fill="auto"/>
            <w:tcPrChange w:id="1198" w:author="Ербахаева Бальжина Аюшиевна" w:date="2024-10-10T15:33:00Z">
              <w:tcPr>
                <w:tcW w:w="3921" w:type="dxa"/>
                <w:gridSpan w:val="2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199" w:author="Ербахаева Бальжина Аюшиевна" w:date="2024-10-10T15:28:00Z"/>
                <w:rFonts w:ascii="Segoe UI Symbol" w:eastAsia="Times New Roman" w:hAnsi="Segoe UI Symbol" w:cs="Segoe UI Symbol"/>
                <w:sz w:val="18"/>
                <w:szCs w:val="18"/>
                <w:lang w:eastAsia="ru-RU"/>
              </w:rPr>
            </w:pPr>
          </w:p>
        </w:tc>
        <w:tc>
          <w:tcPr>
            <w:tcW w:w="2616" w:type="dxa"/>
            <w:gridSpan w:val="40"/>
            <w:tcBorders>
              <w:bottom w:val="nil"/>
            </w:tcBorders>
            <w:shd w:val="clear" w:color="auto" w:fill="auto"/>
            <w:tcPrChange w:id="1200" w:author="Ербахаева Бальжина Аюшиевна" w:date="2024-10-10T15:33:00Z">
              <w:tcPr>
                <w:tcW w:w="2616" w:type="dxa"/>
                <w:gridSpan w:val="41"/>
                <w:tcBorders>
                  <w:bottom w:val="nil"/>
                </w:tcBorders>
                <w:shd w:val="clear" w:color="auto" w:fill="auto"/>
              </w:tcPr>
            </w:tcPrChange>
          </w:tcPr>
          <w:p w:rsidR="00C409A9" w:rsidRPr="00853DD6" w:rsidDel="00374A84" w:rsidRDefault="00C409A9" w:rsidP="00C409A9">
            <w:pPr>
              <w:spacing w:afterLines="20" w:after="48" w:line="240" w:lineRule="auto"/>
              <w:ind w:right="-2"/>
              <w:rPr>
                <w:del w:id="1201" w:author="Ербахаева Бальжина Аюшиевна" w:date="2024-10-10T15:28:00Z"/>
                <w:rFonts w:ascii="Arial Narrow" w:eastAsia="Times New Roman" w:hAnsi="Arial Narrow"/>
                <w:b/>
                <w:sz w:val="18"/>
                <w:szCs w:val="18"/>
                <w:lang w:eastAsia="ru-RU"/>
              </w:rPr>
            </w:pPr>
            <w:del w:id="1202" w:author="Ербахаева Бальжина Аюшиевна" w:date="2024-10-10T15:28:00Z">
              <w:r w:rsidRPr="00853DD6" w:rsidDel="00374A84">
                <w:rPr>
                  <w:rFonts w:ascii="Arial Narrow" w:eastAsia="Times New Roman" w:hAnsi="Arial Narrow"/>
                  <w:b/>
                  <w:bCs/>
                  <w:sz w:val="18"/>
                  <w:szCs w:val="18"/>
                  <w:lang w:eastAsia="ru-RU"/>
                </w:rPr>
                <w:delText>Дата заключения договора</w:delText>
              </w:r>
            </w:del>
          </w:p>
        </w:tc>
        <w:tc>
          <w:tcPr>
            <w:tcW w:w="4235" w:type="dxa"/>
            <w:gridSpan w:val="74"/>
            <w:tcBorders>
              <w:bottom w:val="nil"/>
            </w:tcBorders>
            <w:shd w:val="clear" w:color="auto" w:fill="auto"/>
            <w:tcPrChange w:id="1203" w:author="Ербахаева Бальжина Аюшиевна" w:date="2024-10-10T15:33:00Z">
              <w:tcPr>
                <w:tcW w:w="4321" w:type="dxa"/>
                <w:gridSpan w:val="89"/>
                <w:tcBorders>
                  <w:bottom w:val="nil"/>
                </w:tcBorders>
                <w:shd w:val="clear" w:color="auto" w:fill="auto"/>
              </w:tcPr>
            </w:tcPrChange>
          </w:tcPr>
          <w:p w:rsidR="00C409A9" w:rsidRPr="00853DD6" w:rsidDel="00374A84" w:rsidRDefault="00C409A9" w:rsidP="00C409A9">
            <w:pPr>
              <w:spacing w:afterLines="20" w:after="48" w:line="240" w:lineRule="auto"/>
              <w:ind w:right="-2"/>
              <w:jc w:val="center"/>
              <w:rPr>
                <w:del w:id="1204" w:author="Ербахаева Бальжина Аюшиевна" w:date="2024-10-10T15:28:00Z"/>
                <w:rFonts w:ascii="Arial Narrow" w:eastAsia="Times New Roman" w:hAnsi="Arial Narrow"/>
                <w:b/>
                <w:sz w:val="18"/>
                <w:szCs w:val="18"/>
                <w:lang w:eastAsia="ru-RU"/>
              </w:rPr>
            </w:pPr>
            <w:del w:id="1205" w:author="Ербахаева Бальжина Аюшиевна" w:date="2024-10-10T15:28:00Z">
              <w:r w:rsidRPr="00853DD6" w:rsidDel="00374A84">
                <w:rPr>
                  <w:rFonts w:ascii="Arial Narrow" w:eastAsia="Times New Roman" w:hAnsi="Arial Narrow"/>
                  <w:b/>
                  <w:bCs/>
                  <w:sz w:val="18"/>
                  <w:szCs w:val="18"/>
                  <w:lang w:eastAsia="ru-RU"/>
                </w:rPr>
                <w:delText>№ договора</w:delText>
              </w:r>
            </w:del>
          </w:p>
        </w:tc>
      </w:tr>
      <w:tr w:rsidR="00374A84" w:rsidRPr="00853DD6" w:rsidDel="00374A84" w:rsidTr="008B406E">
        <w:tblPrEx>
          <w:tblPrExChange w:id="1206" w:author="Ербахаева Бальжина Аюшиевна" w:date="2024-10-10T15:33:00Z">
            <w:tblPrEx>
              <w:tblW w:w="10863" w:type="dxa"/>
            </w:tblPrEx>
          </w:tblPrExChange>
        </w:tblPrEx>
        <w:trPr>
          <w:gridBefore w:val="1"/>
          <w:trHeight w:val="129"/>
          <w:del w:id="1207" w:author="Ербахаева Бальжина Аюшиевна" w:date="2024-10-10T15:28:00Z"/>
          <w:trPrChange w:id="1208" w:author="Ербахаева Бальжина Аюшиевна" w:date="2024-10-10T15:33:00Z">
            <w:trPr>
              <w:gridBefore w:val="1"/>
              <w:gridAfter w:val="0"/>
              <w:trHeight w:val="129"/>
            </w:trPr>
          </w:trPrChange>
        </w:trPr>
        <w:tc>
          <w:tcPr>
            <w:tcW w:w="3951" w:type="dxa"/>
            <w:gridSpan w:val="21"/>
            <w:tcBorders>
              <w:bottom w:val="nil"/>
            </w:tcBorders>
            <w:shd w:val="clear" w:color="auto" w:fill="auto"/>
            <w:tcPrChange w:id="1209" w:author="Ербахаева Бальжина Аюшиевна" w:date="2024-10-10T15:33:00Z">
              <w:tcPr>
                <w:tcW w:w="3921" w:type="dxa"/>
                <w:gridSpan w:val="2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210" w:author="Ербахаева Бальжина Аюшиевна" w:date="2024-10-10T15:28:00Z"/>
                <w:rFonts w:ascii="Arial Narrow" w:eastAsia="Times New Roman" w:hAnsi="Arial Narrow" w:cs="Helv"/>
                <w:iCs/>
                <w:sz w:val="18"/>
                <w:szCs w:val="18"/>
                <w:lang w:eastAsia="ru-RU"/>
              </w:rPr>
            </w:pPr>
            <w:del w:id="1211" w:author="Ербахаева Бальжина Аюшиевна" w:date="2024-10-10T15:28:00Z">
              <w:r w:rsidRPr="00853DD6" w:rsidDel="00374A84">
                <w:rPr>
                  <w:rFonts w:ascii="MS Gothic" w:eastAsia="MS Gothic" w:hAnsi="MS Gothic"/>
                  <w:sz w:val="18"/>
                  <w:szCs w:val="18"/>
                </w:rPr>
                <w:delText xml:space="preserve">☐ </w:delText>
              </w:r>
              <w:r w:rsidRPr="00853DD6" w:rsidDel="00374A84">
                <w:rPr>
                  <w:rFonts w:ascii="Arial Narrow" w:eastAsia="Times New Roman" w:hAnsi="Arial Narrow" w:cs="Helv"/>
                  <w:iCs/>
                  <w:sz w:val="18"/>
                  <w:szCs w:val="18"/>
                  <w:lang w:eastAsia="ru-RU"/>
                </w:rPr>
                <w:delText xml:space="preserve">Договор ДБО </w:delText>
              </w:r>
            </w:del>
          </w:p>
        </w:tc>
        <w:tc>
          <w:tcPr>
            <w:tcW w:w="2616" w:type="dxa"/>
            <w:gridSpan w:val="40"/>
            <w:tcBorders>
              <w:bottom w:val="nil"/>
            </w:tcBorders>
            <w:shd w:val="clear" w:color="auto" w:fill="auto"/>
            <w:tcPrChange w:id="1212" w:author="Ербахаева Бальжина Аюшиевна" w:date="2024-10-10T15:33:00Z">
              <w:tcPr>
                <w:tcW w:w="2616" w:type="dxa"/>
                <w:gridSpan w:val="41"/>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13" w:author="Ербахаева Бальжина Аюшиевна" w:date="2024-10-10T15:28:00Z"/>
                <w:rFonts w:ascii="Arial Narrow" w:eastAsia="Times New Roman" w:hAnsi="Arial Narrow"/>
                <w:b/>
                <w:bCs/>
                <w:sz w:val="18"/>
                <w:szCs w:val="18"/>
                <w:lang w:eastAsia="ru-RU"/>
              </w:rPr>
            </w:pPr>
            <w:del w:id="1214" w:author="Ербахаева Бальжина Аюшиевна" w:date="2024-10-10T15:28:00Z">
              <w:r w:rsidRPr="00853DD6" w:rsidDel="00374A84">
                <w:rPr>
                  <w:rFonts w:ascii="Arial Narrow" w:eastAsia="Times New Roman" w:hAnsi="Arial Narrow" w:cs="Helv"/>
                  <w:iCs/>
                  <w:sz w:val="18"/>
                  <w:szCs w:val="18"/>
                  <w:lang w:eastAsia="ru-RU"/>
                </w:rPr>
                <w:delText>«___» ______________  20__ г.</w:delText>
              </w:r>
            </w:del>
          </w:p>
        </w:tc>
        <w:tc>
          <w:tcPr>
            <w:tcW w:w="4235" w:type="dxa"/>
            <w:gridSpan w:val="74"/>
            <w:tcBorders>
              <w:bottom w:val="nil"/>
            </w:tcBorders>
            <w:shd w:val="clear" w:color="auto" w:fill="auto"/>
            <w:tcPrChange w:id="1215" w:author="Ербахаева Бальжина Аюшиевна" w:date="2024-10-10T15:33:00Z">
              <w:tcPr>
                <w:tcW w:w="4321" w:type="dxa"/>
                <w:gridSpan w:val="89"/>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16" w:author="Ербахаева Бальжина Аюшиевна" w:date="2024-10-10T15:28:00Z"/>
                <w:rFonts w:ascii="Arial Narrow" w:eastAsia="Times New Roman" w:hAnsi="Arial Narrow"/>
                <w:b/>
                <w:bCs/>
                <w:sz w:val="18"/>
                <w:szCs w:val="18"/>
                <w:lang w:eastAsia="ru-RU"/>
              </w:rPr>
            </w:pPr>
          </w:p>
        </w:tc>
      </w:tr>
      <w:tr w:rsidR="00374A84" w:rsidRPr="00853DD6" w:rsidDel="00374A84" w:rsidTr="008B406E">
        <w:tblPrEx>
          <w:tblPrExChange w:id="1217" w:author="Ербахаева Бальжина Аюшиевна" w:date="2024-10-10T15:33:00Z">
            <w:tblPrEx>
              <w:tblW w:w="10863" w:type="dxa"/>
            </w:tblPrEx>
          </w:tblPrExChange>
        </w:tblPrEx>
        <w:trPr>
          <w:gridBefore w:val="1"/>
          <w:trHeight w:val="129"/>
          <w:del w:id="1218" w:author="Ербахаева Бальжина Аюшиевна" w:date="2024-10-10T15:28:00Z"/>
          <w:trPrChange w:id="1219" w:author="Ербахаева Бальжина Аюшиевна" w:date="2024-10-10T15:33:00Z">
            <w:trPr>
              <w:gridBefore w:val="1"/>
              <w:gridAfter w:val="0"/>
              <w:trHeight w:val="129"/>
            </w:trPr>
          </w:trPrChange>
        </w:trPr>
        <w:tc>
          <w:tcPr>
            <w:tcW w:w="3951" w:type="dxa"/>
            <w:gridSpan w:val="21"/>
            <w:tcBorders>
              <w:bottom w:val="nil"/>
            </w:tcBorders>
            <w:shd w:val="clear" w:color="auto" w:fill="auto"/>
            <w:tcPrChange w:id="1220" w:author="Ербахаева Бальжина Аюшиевна" w:date="2024-10-10T15:33:00Z">
              <w:tcPr>
                <w:tcW w:w="3921" w:type="dxa"/>
                <w:gridSpan w:val="2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221" w:author="Ербахаева Бальжина Аюшиевна" w:date="2024-10-10T15:28:00Z"/>
                <w:rFonts w:ascii="MS Gothic" w:eastAsia="MS Gothic" w:hAnsi="MS Gothic"/>
                <w:sz w:val="18"/>
                <w:szCs w:val="18"/>
              </w:rPr>
            </w:pPr>
            <w:del w:id="1222" w:author="Ербахаева Бальжина Аюшиевна" w:date="2024-10-10T15:28:00Z">
              <w:r w:rsidRPr="00853DD6" w:rsidDel="00374A84">
                <w:rPr>
                  <w:rFonts w:ascii="MS Gothic" w:eastAsia="MS Gothic" w:hAnsi="MS Gothic"/>
                  <w:sz w:val="18"/>
                  <w:szCs w:val="18"/>
                </w:rPr>
                <w:delText xml:space="preserve">☐ </w:delText>
              </w:r>
              <w:r w:rsidRPr="00853DD6" w:rsidDel="00374A84">
                <w:rPr>
                  <w:rFonts w:ascii="Arial Narrow" w:eastAsia="Times New Roman" w:hAnsi="Arial Narrow" w:cs="Helv"/>
                  <w:iCs/>
                  <w:sz w:val="18"/>
                  <w:szCs w:val="18"/>
                  <w:lang w:eastAsia="ru-RU"/>
                </w:rPr>
                <w:delText>ЕСД</w:delText>
              </w:r>
            </w:del>
          </w:p>
        </w:tc>
        <w:tc>
          <w:tcPr>
            <w:tcW w:w="2616" w:type="dxa"/>
            <w:gridSpan w:val="40"/>
            <w:tcBorders>
              <w:bottom w:val="nil"/>
            </w:tcBorders>
            <w:shd w:val="clear" w:color="auto" w:fill="auto"/>
            <w:tcPrChange w:id="1223" w:author="Ербахаева Бальжина Аюшиевна" w:date="2024-10-10T15:33:00Z">
              <w:tcPr>
                <w:tcW w:w="2616" w:type="dxa"/>
                <w:gridSpan w:val="41"/>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24" w:author="Ербахаева Бальжина Аюшиевна" w:date="2024-10-10T15:28:00Z"/>
                <w:rFonts w:ascii="Arial Narrow" w:eastAsia="Times New Roman" w:hAnsi="Arial Narrow" w:cs="Helv"/>
                <w:iCs/>
                <w:sz w:val="18"/>
                <w:szCs w:val="18"/>
                <w:lang w:eastAsia="ru-RU"/>
              </w:rPr>
            </w:pPr>
            <w:del w:id="1225" w:author="Ербахаева Бальжина Аюшиевна" w:date="2024-10-10T15:28:00Z">
              <w:r w:rsidRPr="00853DD6" w:rsidDel="00374A84">
                <w:rPr>
                  <w:rFonts w:ascii="Arial Narrow" w:eastAsia="Times New Roman" w:hAnsi="Arial Narrow" w:cs="Helv"/>
                  <w:iCs/>
                  <w:sz w:val="18"/>
                  <w:szCs w:val="18"/>
                  <w:lang w:eastAsia="ru-RU"/>
                </w:rPr>
                <w:delText>«___» ______________  20__ г.</w:delText>
              </w:r>
            </w:del>
          </w:p>
        </w:tc>
        <w:tc>
          <w:tcPr>
            <w:tcW w:w="4235" w:type="dxa"/>
            <w:gridSpan w:val="74"/>
            <w:tcBorders>
              <w:bottom w:val="nil"/>
            </w:tcBorders>
            <w:shd w:val="clear" w:color="auto" w:fill="auto"/>
            <w:tcPrChange w:id="1226" w:author="Ербахаева Бальжина Аюшиевна" w:date="2024-10-10T15:33:00Z">
              <w:tcPr>
                <w:tcW w:w="4321" w:type="dxa"/>
                <w:gridSpan w:val="89"/>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27" w:author="Ербахаева Бальжина Аюшиевна" w:date="2024-10-10T15:28:00Z"/>
                <w:rFonts w:ascii="Arial Narrow" w:eastAsia="Times New Roman" w:hAnsi="Arial Narrow"/>
                <w:b/>
                <w:bCs/>
                <w:sz w:val="18"/>
                <w:szCs w:val="18"/>
                <w:lang w:eastAsia="ru-RU"/>
              </w:rPr>
            </w:pPr>
            <w:del w:id="1228" w:author="Ербахаева Бальжина Аюшиевна" w:date="2024-10-10T15:28:00Z">
              <w:r w:rsidRPr="00853DD6" w:rsidDel="00374A84">
                <w:rPr>
                  <w:rFonts w:ascii="Arial Narrow" w:eastAsia="Times New Roman" w:hAnsi="Arial Narrow" w:cs="Helv"/>
                  <w:iCs/>
                  <w:sz w:val="18"/>
                  <w:szCs w:val="18"/>
                  <w:lang w:eastAsia="ru-RU"/>
                </w:rPr>
                <w:delText>№ ____________________</w:delText>
              </w:r>
            </w:del>
          </w:p>
        </w:tc>
      </w:tr>
      <w:tr w:rsidR="00374A84" w:rsidRPr="00853DD6" w:rsidDel="00374A84" w:rsidTr="008B406E">
        <w:tblPrEx>
          <w:tblPrExChange w:id="1229" w:author="Ербахаева Бальжина Аюшиевна" w:date="2024-10-10T15:33:00Z">
            <w:tblPrEx>
              <w:tblW w:w="10863" w:type="dxa"/>
            </w:tblPrEx>
          </w:tblPrExChange>
        </w:tblPrEx>
        <w:trPr>
          <w:gridBefore w:val="1"/>
          <w:trHeight w:val="129"/>
          <w:del w:id="1230" w:author="Ербахаева Бальжина Аюшиевна" w:date="2024-10-10T15:28:00Z"/>
          <w:trPrChange w:id="1231" w:author="Ербахаева Бальжина Аюшиевна" w:date="2024-10-10T15:33:00Z">
            <w:trPr>
              <w:gridBefore w:val="1"/>
              <w:gridAfter w:val="0"/>
              <w:trHeight w:val="129"/>
            </w:trPr>
          </w:trPrChange>
        </w:trPr>
        <w:tc>
          <w:tcPr>
            <w:tcW w:w="3951" w:type="dxa"/>
            <w:gridSpan w:val="21"/>
            <w:tcBorders>
              <w:bottom w:val="nil"/>
            </w:tcBorders>
            <w:shd w:val="clear" w:color="auto" w:fill="auto"/>
            <w:tcPrChange w:id="1232" w:author="Ербахаева Бальжина Аюшиевна" w:date="2024-10-10T15:33:00Z">
              <w:tcPr>
                <w:tcW w:w="3921" w:type="dxa"/>
                <w:gridSpan w:val="2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233" w:author="Ербахаева Бальжина Аюшиевна" w:date="2024-10-10T15:28:00Z"/>
                <w:rFonts w:ascii="MS Gothic" w:eastAsia="MS Gothic" w:hAnsi="MS Gothic"/>
                <w:sz w:val="18"/>
                <w:szCs w:val="18"/>
              </w:rPr>
            </w:pPr>
            <w:del w:id="1234" w:author="Ербахаева Бальжина Аюшиевна" w:date="2024-10-10T15:28:00Z">
              <w:r w:rsidRPr="00853DD6" w:rsidDel="00374A84">
                <w:rPr>
                  <w:rFonts w:ascii="MS Gothic" w:eastAsia="MS Gothic" w:hAnsi="MS Gothic"/>
                  <w:sz w:val="18"/>
                  <w:szCs w:val="18"/>
                </w:rPr>
                <w:delText xml:space="preserve">☐ </w:delText>
              </w:r>
              <w:r w:rsidRPr="00853DD6" w:rsidDel="00374A84">
                <w:rPr>
                  <w:rFonts w:ascii="Arial Narrow" w:eastAsia="Times New Roman" w:hAnsi="Arial Narrow" w:cs="Helv"/>
                  <w:iCs/>
                  <w:sz w:val="18"/>
                  <w:szCs w:val="18"/>
                  <w:lang w:eastAsia="ru-RU"/>
                </w:rPr>
                <w:delText>Зарплатный договор</w:delText>
              </w:r>
            </w:del>
          </w:p>
        </w:tc>
        <w:tc>
          <w:tcPr>
            <w:tcW w:w="2616" w:type="dxa"/>
            <w:gridSpan w:val="40"/>
            <w:tcBorders>
              <w:bottom w:val="nil"/>
            </w:tcBorders>
            <w:shd w:val="clear" w:color="auto" w:fill="auto"/>
            <w:tcPrChange w:id="1235" w:author="Ербахаева Бальжина Аюшиевна" w:date="2024-10-10T15:33:00Z">
              <w:tcPr>
                <w:tcW w:w="2616" w:type="dxa"/>
                <w:gridSpan w:val="41"/>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36" w:author="Ербахаева Бальжина Аюшиевна" w:date="2024-10-10T15:28:00Z"/>
                <w:rFonts w:ascii="Arial Narrow" w:eastAsia="Times New Roman" w:hAnsi="Arial Narrow" w:cs="Helv"/>
                <w:iCs/>
                <w:sz w:val="18"/>
                <w:szCs w:val="18"/>
                <w:lang w:eastAsia="ru-RU"/>
              </w:rPr>
            </w:pPr>
            <w:del w:id="1237" w:author="Ербахаева Бальжина Аюшиевна" w:date="2024-10-10T15:28:00Z">
              <w:r w:rsidRPr="00853DD6" w:rsidDel="00374A84">
                <w:rPr>
                  <w:rFonts w:ascii="Arial Narrow" w:eastAsia="Times New Roman" w:hAnsi="Arial Narrow" w:cs="Helv"/>
                  <w:iCs/>
                  <w:sz w:val="18"/>
                  <w:szCs w:val="18"/>
                  <w:lang w:eastAsia="ru-RU"/>
                </w:rPr>
                <w:delText>«___» ______________  20__ г.</w:delText>
              </w:r>
            </w:del>
          </w:p>
        </w:tc>
        <w:tc>
          <w:tcPr>
            <w:tcW w:w="4235" w:type="dxa"/>
            <w:gridSpan w:val="74"/>
            <w:tcBorders>
              <w:bottom w:val="nil"/>
            </w:tcBorders>
            <w:shd w:val="clear" w:color="auto" w:fill="auto"/>
            <w:tcPrChange w:id="1238" w:author="Ербахаева Бальжина Аюшиевна" w:date="2024-10-10T15:33:00Z">
              <w:tcPr>
                <w:tcW w:w="4321" w:type="dxa"/>
                <w:gridSpan w:val="89"/>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39" w:author="Ербахаева Бальжина Аюшиевна" w:date="2024-10-10T15:28:00Z"/>
                <w:rFonts w:ascii="Arial Narrow" w:eastAsia="Times New Roman" w:hAnsi="Arial Narrow"/>
                <w:b/>
                <w:bCs/>
                <w:sz w:val="18"/>
                <w:szCs w:val="18"/>
                <w:lang w:eastAsia="ru-RU"/>
              </w:rPr>
            </w:pPr>
            <w:del w:id="1240" w:author="Ербахаева Бальжина Аюшиевна" w:date="2024-10-10T15:28:00Z">
              <w:r w:rsidRPr="00853DD6" w:rsidDel="00374A84">
                <w:rPr>
                  <w:rFonts w:ascii="Arial Narrow" w:eastAsia="Times New Roman" w:hAnsi="Arial Narrow" w:cs="Helv"/>
                  <w:iCs/>
                  <w:sz w:val="18"/>
                  <w:szCs w:val="18"/>
                  <w:lang w:eastAsia="ru-RU"/>
                </w:rPr>
                <w:delText>№ ____________________</w:delText>
              </w:r>
            </w:del>
          </w:p>
        </w:tc>
      </w:tr>
      <w:tr w:rsidR="00374A84" w:rsidRPr="00853DD6" w:rsidDel="00374A84" w:rsidTr="008B406E">
        <w:tblPrEx>
          <w:tblPrExChange w:id="1241" w:author="Ербахаева Бальжина Аюшиевна" w:date="2024-10-10T15:33:00Z">
            <w:tblPrEx>
              <w:tblW w:w="10863" w:type="dxa"/>
            </w:tblPrEx>
          </w:tblPrExChange>
        </w:tblPrEx>
        <w:trPr>
          <w:gridBefore w:val="1"/>
          <w:trHeight w:val="129"/>
          <w:del w:id="1242" w:author="Ербахаева Бальжина Аюшиевна" w:date="2024-10-10T15:28:00Z"/>
          <w:trPrChange w:id="1243" w:author="Ербахаева Бальжина Аюшиевна" w:date="2024-10-10T15:33:00Z">
            <w:trPr>
              <w:gridBefore w:val="1"/>
              <w:gridAfter w:val="0"/>
              <w:trHeight w:val="129"/>
            </w:trPr>
          </w:trPrChange>
        </w:trPr>
        <w:tc>
          <w:tcPr>
            <w:tcW w:w="3951" w:type="dxa"/>
            <w:gridSpan w:val="21"/>
            <w:tcBorders>
              <w:bottom w:val="nil"/>
            </w:tcBorders>
            <w:shd w:val="clear" w:color="auto" w:fill="auto"/>
            <w:tcPrChange w:id="1244" w:author="Ербахаева Бальжина Аюшиевна" w:date="2024-10-10T15:33:00Z">
              <w:tcPr>
                <w:tcW w:w="3921" w:type="dxa"/>
                <w:gridSpan w:val="2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245" w:author="Ербахаева Бальжина Аюшиевна" w:date="2024-10-10T15:28:00Z"/>
                <w:rFonts w:ascii="Arial Narrow" w:eastAsia="Times New Roman" w:hAnsi="Arial Narrow" w:cs="Helv"/>
                <w:iCs/>
                <w:sz w:val="18"/>
                <w:szCs w:val="18"/>
                <w:lang w:eastAsia="ru-RU"/>
              </w:rPr>
            </w:pPr>
            <w:del w:id="1246" w:author="Ербахаева Бальжина Аюшиевна" w:date="2024-10-10T15:28:00Z">
              <w:r w:rsidRPr="00853DD6" w:rsidDel="00374A84">
                <w:rPr>
                  <w:rFonts w:ascii="MS Gothic" w:eastAsia="MS Gothic" w:hAnsi="MS Gothic"/>
                  <w:sz w:val="18"/>
                  <w:szCs w:val="18"/>
                </w:rPr>
                <w:delText xml:space="preserve">☐ </w:delText>
              </w:r>
              <w:r w:rsidRPr="00853DD6" w:rsidDel="00374A84">
                <w:rPr>
                  <w:rFonts w:ascii="Arial Narrow" w:eastAsia="Times New Roman" w:hAnsi="Arial Narrow" w:cs="Helv"/>
                  <w:iCs/>
                  <w:sz w:val="18"/>
                  <w:szCs w:val="18"/>
                  <w:lang w:eastAsia="ru-RU"/>
                </w:rPr>
                <w:delText xml:space="preserve">Рамочный договор о размещении депозитов </w:delText>
              </w:r>
            </w:del>
          </w:p>
        </w:tc>
        <w:tc>
          <w:tcPr>
            <w:tcW w:w="2616" w:type="dxa"/>
            <w:gridSpan w:val="40"/>
            <w:tcBorders>
              <w:bottom w:val="nil"/>
            </w:tcBorders>
            <w:shd w:val="clear" w:color="auto" w:fill="auto"/>
            <w:tcPrChange w:id="1247" w:author="Ербахаева Бальжина Аюшиевна" w:date="2024-10-10T15:33:00Z">
              <w:tcPr>
                <w:tcW w:w="2616" w:type="dxa"/>
                <w:gridSpan w:val="41"/>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48" w:author="Ербахаева Бальжина Аюшиевна" w:date="2024-10-10T15:28:00Z"/>
                <w:rFonts w:ascii="Arial Narrow" w:eastAsia="Times New Roman" w:hAnsi="Arial Narrow"/>
                <w:b/>
                <w:bCs/>
                <w:sz w:val="18"/>
                <w:szCs w:val="18"/>
                <w:lang w:eastAsia="ru-RU"/>
              </w:rPr>
            </w:pPr>
            <w:del w:id="1249" w:author="Ербахаева Бальжина Аюшиевна" w:date="2024-10-10T15:28:00Z">
              <w:r w:rsidRPr="00853DD6" w:rsidDel="00374A84">
                <w:rPr>
                  <w:rFonts w:ascii="Arial Narrow" w:eastAsia="Times New Roman" w:hAnsi="Arial Narrow" w:cs="Helv"/>
                  <w:iCs/>
                  <w:sz w:val="18"/>
                  <w:szCs w:val="18"/>
                  <w:lang w:eastAsia="ru-RU"/>
                </w:rPr>
                <w:delText>«___» ______________  20__ г.</w:delText>
              </w:r>
            </w:del>
          </w:p>
        </w:tc>
        <w:tc>
          <w:tcPr>
            <w:tcW w:w="4235" w:type="dxa"/>
            <w:gridSpan w:val="74"/>
            <w:tcBorders>
              <w:bottom w:val="nil"/>
            </w:tcBorders>
            <w:shd w:val="clear" w:color="auto" w:fill="auto"/>
            <w:tcPrChange w:id="1250" w:author="Ербахаева Бальжина Аюшиевна" w:date="2024-10-10T15:33:00Z">
              <w:tcPr>
                <w:tcW w:w="4321" w:type="dxa"/>
                <w:gridSpan w:val="89"/>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51" w:author="Ербахаева Бальжина Аюшиевна" w:date="2024-10-10T15:28:00Z"/>
                <w:rFonts w:ascii="Arial Narrow" w:eastAsia="Times New Roman" w:hAnsi="Arial Narrow"/>
                <w:b/>
                <w:bCs/>
                <w:sz w:val="18"/>
                <w:szCs w:val="18"/>
                <w:lang w:eastAsia="ru-RU"/>
              </w:rPr>
            </w:pPr>
            <w:del w:id="1252" w:author="Ербахаева Бальжина Аюшиевна" w:date="2024-10-10T15:28:00Z">
              <w:r w:rsidRPr="00853DD6" w:rsidDel="00374A84">
                <w:rPr>
                  <w:rFonts w:ascii="Arial Narrow" w:eastAsia="Times New Roman" w:hAnsi="Arial Narrow" w:cs="Helv"/>
                  <w:iCs/>
                  <w:sz w:val="18"/>
                  <w:szCs w:val="18"/>
                  <w:lang w:eastAsia="ru-RU"/>
                </w:rPr>
                <w:delText>№ ____________________</w:delText>
              </w:r>
            </w:del>
          </w:p>
        </w:tc>
      </w:tr>
      <w:tr w:rsidR="00374A84" w:rsidRPr="00853DD6" w:rsidDel="00374A84" w:rsidTr="008B406E">
        <w:tblPrEx>
          <w:tblPrExChange w:id="1253" w:author="Ербахаева Бальжина Аюшиевна" w:date="2024-10-10T15:33:00Z">
            <w:tblPrEx>
              <w:tblW w:w="10863" w:type="dxa"/>
            </w:tblPrEx>
          </w:tblPrExChange>
        </w:tblPrEx>
        <w:trPr>
          <w:gridBefore w:val="1"/>
          <w:trHeight w:val="129"/>
          <w:del w:id="1254" w:author="Ербахаева Бальжина Аюшиевна" w:date="2024-10-10T15:28:00Z"/>
          <w:trPrChange w:id="1255" w:author="Ербахаева Бальжина Аюшиевна" w:date="2024-10-10T15:33:00Z">
            <w:trPr>
              <w:gridBefore w:val="1"/>
              <w:gridAfter w:val="0"/>
              <w:trHeight w:val="129"/>
            </w:trPr>
          </w:trPrChange>
        </w:trPr>
        <w:tc>
          <w:tcPr>
            <w:tcW w:w="3951" w:type="dxa"/>
            <w:gridSpan w:val="21"/>
            <w:tcBorders>
              <w:bottom w:val="nil"/>
            </w:tcBorders>
            <w:shd w:val="clear" w:color="auto" w:fill="auto"/>
            <w:tcPrChange w:id="1256" w:author="Ербахаева Бальжина Аюшиевна" w:date="2024-10-10T15:33:00Z">
              <w:tcPr>
                <w:tcW w:w="3921" w:type="dxa"/>
                <w:gridSpan w:val="2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257" w:author="Ербахаева Бальжина Аюшиевна" w:date="2024-10-10T15:28:00Z"/>
                <w:rFonts w:ascii="Segoe UI Symbol" w:eastAsia="Times New Roman" w:hAnsi="Segoe UI Symbol" w:cs="Segoe UI Symbol"/>
                <w:sz w:val="18"/>
                <w:szCs w:val="18"/>
                <w:lang w:eastAsia="ru-RU"/>
              </w:rPr>
            </w:pPr>
            <w:del w:id="1258" w:author="Ербахаева Бальжина Аюшиевна" w:date="2024-10-10T15:28:00Z">
              <w:r w:rsidRPr="00853DD6" w:rsidDel="00374A84">
                <w:rPr>
                  <w:rFonts w:ascii="MS Gothic" w:eastAsia="MS Gothic" w:hAnsi="MS Gothic"/>
                  <w:sz w:val="18"/>
                  <w:szCs w:val="18"/>
                </w:rPr>
                <w:delText>☐</w:delText>
              </w:r>
              <w:r w:rsidRPr="00853DD6" w:rsidDel="00374A84">
                <w:rPr>
                  <w:rFonts w:ascii="Times New Roman" w:eastAsia="Times New Roman" w:hAnsi="Times New Roman" w:cs="Segoe UI Symbol"/>
                  <w:sz w:val="18"/>
                  <w:szCs w:val="18"/>
                  <w:lang w:eastAsia="ru-RU"/>
                </w:rPr>
                <w:delText xml:space="preserve"> </w:delText>
              </w:r>
              <w:r w:rsidRPr="00853DD6" w:rsidDel="00374A84">
                <w:rPr>
                  <w:rFonts w:ascii="Arial Narrow" w:eastAsia="Times New Roman" w:hAnsi="Arial Narrow" w:cs="Segoe UI Symbol"/>
                  <w:sz w:val="18"/>
                  <w:szCs w:val="18"/>
                  <w:lang w:eastAsia="ru-RU"/>
                </w:rPr>
                <w:delText>Договор о выпуске и обслуживании Бизнес-карт к расчетному счету в рамках Единого сервисного договора</w:delText>
              </w:r>
            </w:del>
          </w:p>
        </w:tc>
        <w:tc>
          <w:tcPr>
            <w:tcW w:w="2616" w:type="dxa"/>
            <w:gridSpan w:val="40"/>
            <w:tcBorders>
              <w:bottom w:val="nil"/>
            </w:tcBorders>
            <w:shd w:val="clear" w:color="auto" w:fill="auto"/>
            <w:tcPrChange w:id="1259" w:author="Ербахаева Бальжина Аюшиевна" w:date="2024-10-10T15:33:00Z">
              <w:tcPr>
                <w:tcW w:w="2616" w:type="dxa"/>
                <w:gridSpan w:val="41"/>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60" w:author="Ербахаева Бальжина Аюшиевна" w:date="2024-10-10T15:28:00Z"/>
                <w:rFonts w:ascii="Arial Narrow" w:eastAsia="Times New Roman" w:hAnsi="Arial Narrow" w:cs="Helv"/>
                <w:iCs/>
                <w:sz w:val="18"/>
                <w:szCs w:val="18"/>
                <w:lang w:eastAsia="ru-RU"/>
              </w:rPr>
            </w:pPr>
          </w:p>
          <w:p w:rsidR="00C409A9" w:rsidRPr="00853DD6" w:rsidDel="00374A84" w:rsidRDefault="00C409A9" w:rsidP="00C409A9">
            <w:pPr>
              <w:spacing w:before="20" w:afterLines="20" w:after="48" w:line="240" w:lineRule="auto"/>
              <w:ind w:right="-2"/>
              <w:jc w:val="center"/>
              <w:rPr>
                <w:del w:id="1261" w:author="Ербахаева Бальжина Аюшиевна" w:date="2024-10-10T15:28:00Z"/>
                <w:rFonts w:ascii="Arial Narrow" w:eastAsia="Times New Roman" w:hAnsi="Arial Narrow"/>
                <w:b/>
                <w:bCs/>
                <w:sz w:val="18"/>
                <w:szCs w:val="18"/>
                <w:lang w:eastAsia="ru-RU"/>
              </w:rPr>
            </w:pPr>
            <w:del w:id="1262" w:author="Ербахаева Бальжина Аюшиевна" w:date="2024-10-10T15:28:00Z">
              <w:r w:rsidRPr="00853DD6" w:rsidDel="00374A84">
                <w:rPr>
                  <w:rFonts w:ascii="Arial Narrow" w:eastAsia="Times New Roman" w:hAnsi="Arial Narrow" w:cs="Helv"/>
                  <w:iCs/>
                  <w:sz w:val="18"/>
                  <w:szCs w:val="18"/>
                  <w:lang w:eastAsia="ru-RU"/>
                </w:rPr>
                <w:delText>«___» ______________  20__ г.</w:delText>
              </w:r>
            </w:del>
          </w:p>
        </w:tc>
        <w:tc>
          <w:tcPr>
            <w:tcW w:w="4235" w:type="dxa"/>
            <w:gridSpan w:val="74"/>
            <w:tcBorders>
              <w:bottom w:val="nil"/>
            </w:tcBorders>
            <w:shd w:val="clear" w:color="auto" w:fill="auto"/>
            <w:tcPrChange w:id="1263" w:author="Ербахаева Бальжина Аюшиевна" w:date="2024-10-10T15:33:00Z">
              <w:tcPr>
                <w:tcW w:w="4321" w:type="dxa"/>
                <w:gridSpan w:val="89"/>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64" w:author="Ербахаева Бальжина Аюшиевна" w:date="2024-10-10T15:28:00Z"/>
                <w:rFonts w:ascii="Arial Narrow" w:eastAsia="Times New Roman" w:hAnsi="Arial Narrow" w:cs="Helv"/>
                <w:iCs/>
                <w:sz w:val="18"/>
                <w:szCs w:val="18"/>
                <w:lang w:eastAsia="ru-RU"/>
              </w:rPr>
            </w:pPr>
          </w:p>
          <w:p w:rsidR="00C409A9" w:rsidRPr="00853DD6" w:rsidDel="00374A84" w:rsidRDefault="00C409A9" w:rsidP="00C409A9">
            <w:pPr>
              <w:spacing w:before="20" w:afterLines="20" w:after="48" w:line="240" w:lineRule="auto"/>
              <w:ind w:right="-2"/>
              <w:jc w:val="center"/>
              <w:rPr>
                <w:del w:id="1265" w:author="Ербахаева Бальжина Аюшиевна" w:date="2024-10-10T15:28:00Z"/>
                <w:rFonts w:ascii="Arial Narrow" w:eastAsia="Times New Roman" w:hAnsi="Arial Narrow"/>
                <w:b/>
                <w:bCs/>
                <w:sz w:val="18"/>
                <w:szCs w:val="18"/>
                <w:lang w:eastAsia="ru-RU"/>
              </w:rPr>
            </w:pPr>
          </w:p>
        </w:tc>
      </w:tr>
      <w:tr w:rsidR="00374A84" w:rsidRPr="00853DD6" w:rsidDel="00374A84" w:rsidTr="008B406E">
        <w:tblPrEx>
          <w:tblPrExChange w:id="1266" w:author="Ербахаева Бальжина Аюшиевна" w:date="2024-10-10T15:33:00Z">
            <w:tblPrEx>
              <w:tblW w:w="10863" w:type="dxa"/>
            </w:tblPrEx>
          </w:tblPrExChange>
        </w:tblPrEx>
        <w:trPr>
          <w:gridBefore w:val="1"/>
          <w:trHeight w:val="129"/>
          <w:del w:id="1267" w:author="Ербахаева Бальжина Аюшиевна" w:date="2024-10-10T15:28:00Z"/>
          <w:trPrChange w:id="1268" w:author="Ербахаева Бальжина Аюшиевна" w:date="2024-10-10T15:33:00Z">
            <w:trPr>
              <w:gridBefore w:val="1"/>
              <w:gridAfter w:val="0"/>
              <w:trHeight w:val="129"/>
            </w:trPr>
          </w:trPrChange>
        </w:trPr>
        <w:tc>
          <w:tcPr>
            <w:tcW w:w="10802" w:type="dxa"/>
            <w:gridSpan w:val="135"/>
            <w:tcBorders>
              <w:bottom w:val="nil"/>
            </w:tcBorders>
            <w:shd w:val="clear" w:color="auto" w:fill="auto"/>
            <w:tcPrChange w:id="1269" w:author="Ербахаева Бальжина Аюшиевна" w:date="2024-10-10T15:33:00Z">
              <w:tcPr>
                <w:tcW w:w="10858" w:type="dxa"/>
                <w:gridSpan w:val="15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270" w:author="Ербахаева Бальжина Аюшиевна" w:date="2024-10-10T15:28:00Z"/>
                <w:rFonts w:ascii="Arial Narrow" w:eastAsia="Times New Roman" w:hAnsi="Arial Narrow" w:cs="Helv"/>
                <w:iCs/>
                <w:sz w:val="18"/>
                <w:szCs w:val="18"/>
                <w:lang w:eastAsia="ru-RU"/>
              </w:rPr>
            </w:pPr>
            <w:del w:id="1271" w:author="Ербахаева Бальжина Аюшиевна" w:date="2024-10-10T15:28:00Z">
              <w:r w:rsidRPr="00853DD6" w:rsidDel="00374A84">
                <w:rPr>
                  <w:rFonts w:ascii="Arial Narrow" w:eastAsia="Times New Roman" w:hAnsi="Arial Narrow"/>
                  <w:b/>
                  <w:sz w:val="18"/>
                  <w:szCs w:val="18"/>
                  <w:lang w:eastAsia="ru-RU"/>
                </w:rPr>
                <w:delText>I</w:delText>
              </w:r>
              <w:r w:rsidRPr="00853DD6" w:rsidDel="00374A84">
                <w:rPr>
                  <w:rFonts w:ascii="Arial Narrow" w:eastAsia="Times New Roman" w:hAnsi="Arial Narrow"/>
                  <w:b/>
                  <w:sz w:val="18"/>
                  <w:szCs w:val="18"/>
                  <w:lang w:val="en-US" w:eastAsia="ru-RU"/>
                </w:rPr>
                <w:delText>I</w:delText>
              </w:r>
              <w:r w:rsidRPr="00853DD6" w:rsidDel="00374A84">
                <w:rPr>
                  <w:rFonts w:ascii="Arial Narrow" w:eastAsia="Times New Roman" w:hAnsi="Arial Narrow"/>
                  <w:b/>
                  <w:sz w:val="18"/>
                  <w:szCs w:val="18"/>
                  <w:lang w:eastAsia="ru-RU"/>
                </w:rPr>
                <w:delText>. Счета</w:delText>
              </w:r>
            </w:del>
          </w:p>
        </w:tc>
      </w:tr>
      <w:tr w:rsidR="00374A84" w:rsidRPr="00853DD6" w:rsidDel="00374A84" w:rsidTr="008B406E">
        <w:tblPrEx>
          <w:tblPrExChange w:id="1272" w:author="Ербахаева Бальжина Аюшиевна" w:date="2024-10-10T15:33:00Z">
            <w:tblPrEx>
              <w:tblW w:w="10863" w:type="dxa"/>
            </w:tblPrEx>
          </w:tblPrExChange>
        </w:tblPrEx>
        <w:trPr>
          <w:gridBefore w:val="1"/>
          <w:trHeight w:val="129"/>
          <w:del w:id="1273" w:author="Ербахаева Бальжина Аюшиевна" w:date="2024-10-10T15:28:00Z"/>
          <w:trPrChange w:id="1274" w:author="Ербахаева Бальжина Аюшиевна" w:date="2024-10-10T15:33:00Z">
            <w:trPr>
              <w:gridBefore w:val="1"/>
              <w:gridAfter w:val="0"/>
              <w:trHeight w:val="129"/>
            </w:trPr>
          </w:trPrChange>
        </w:trPr>
        <w:tc>
          <w:tcPr>
            <w:tcW w:w="3951" w:type="dxa"/>
            <w:gridSpan w:val="21"/>
            <w:tcBorders>
              <w:bottom w:val="nil"/>
            </w:tcBorders>
            <w:shd w:val="clear" w:color="auto" w:fill="auto"/>
            <w:tcPrChange w:id="1275" w:author="Ербахаева Бальжина Аюшиевна" w:date="2024-10-10T15:33:00Z">
              <w:tcPr>
                <w:tcW w:w="3921" w:type="dxa"/>
                <w:gridSpan w:val="2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276" w:author="Ербахаева Бальжина Аюшиевна" w:date="2024-10-10T15:28:00Z"/>
                <w:rFonts w:ascii="Arial Narrow" w:eastAsia="Times New Roman" w:hAnsi="Arial Narrow" w:cs="Helv"/>
                <w:iCs/>
                <w:sz w:val="18"/>
                <w:szCs w:val="18"/>
                <w:lang w:eastAsia="ru-RU"/>
              </w:rPr>
            </w:pPr>
            <w:del w:id="1277" w:author="Ербахаева Бальжина Аюшиевна" w:date="2024-10-10T15:28:00Z">
              <w:r w:rsidRPr="00853DD6" w:rsidDel="00374A84">
                <w:rPr>
                  <w:rFonts w:ascii="Arial Narrow" w:eastAsia="Times New Roman" w:hAnsi="Arial Narrow" w:cs="Helv"/>
                  <w:iCs/>
                  <w:sz w:val="18"/>
                  <w:szCs w:val="18"/>
                  <w:lang w:eastAsia="ru-RU"/>
                </w:rPr>
                <w:delText xml:space="preserve"> № ___________________________</w:delText>
              </w:r>
            </w:del>
          </w:p>
        </w:tc>
        <w:tc>
          <w:tcPr>
            <w:tcW w:w="2616" w:type="dxa"/>
            <w:gridSpan w:val="40"/>
            <w:tcBorders>
              <w:bottom w:val="nil"/>
            </w:tcBorders>
            <w:shd w:val="clear" w:color="auto" w:fill="auto"/>
            <w:tcPrChange w:id="1278" w:author="Ербахаева Бальжина Аюшиевна" w:date="2024-10-10T15:33:00Z">
              <w:tcPr>
                <w:tcW w:w="2616" w:type="dxa"/>
                <w:gridSpan w:val="41"/>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79" w:author="Ербахаева Бальжина Аюшиевна" w:date="2024-10-10T15:28:00Z"/>
                <w:rFonts w:ascii="Arial Narrow" w:eastAsia="Times New Roman" w:hAnsi="Arial Narrow" w:cs="Helv"/>
                <w:iCs/>
                <w:sz w:val="18"/>
                <w:szCs w:val="18"/>
                <w:lang w:eastAsia="ru-RU"/>
              </w:rPr>
            </w:pPr>
            <w:del w:id="1280" w:author="Ербахаева Бальжина Аюшиевна" w:date="2024-10-10T15:28:00Z">
              <w:r w:rsidRPr="00853DD6" w:rsidDel="00374A84">
                <w:rPr>
                  <w:rFonts w:ascii="Arial Narrow" w:eastAsia="Times New Roman" w:hAnsi="Arial Narrow" w:cs="Helv"/>
                  <w:iCs/>
                  <w:sz w:val="18"/>
                  <w:szCs w:val="18"/>
                  <w:lang w:eastAsia="ru-RU"/>
                </w:rPr>
                <w:delText xml:space="preserve"> «___» ______________  20__ г.</w:delText>
              </w:r>
            </w:del>
          </w:p>
        </w:tc>
        <w:tc>
          <w:tcPr>
            <w:tcW w:w="4235" w:type="dxa"/>
            <w:gridSpan w:val="74"/>
            <w:tcBorders>
              <w:bottom w:val="nil"/>
            </w:tcBorders>
            <w:shd w:val="clear" w:color="auto" w:fill="auto"/>
            <w:tcPrChange w:id="1281" w:author="Ербахаева Бальжина Аюшиевна" w:date="2024-10-10T15:33:00Z">
              <w:tcPr>
                <w:tcW w:w="4321" w:type="dxa"/>
                <w:gridSpan w:val="89"/>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82" w:author="Ербахаева Бальжина Аюшиевна" w:date="2024-10-10T15:28:00Z"/>
                <w:rFonts w:ascii="Arial Narrow" w:eastAsia="Times New Roman" w:hAnsi="Arial Narrow" w:cs="Helv"/>
                <w:iCs/>
                <w:sz w:val="18"/>
                <w:szCs w:val="18"/>
                <w:lang w:eastAsia="ru-RU"/>
              </w:rPr>
            </w:pPr>
            <w:del w:id="1283" w:author="Ербахаева Бальжина Аюшиевна" w:date="2024-10-10T15:28:00Z">
              <w:r w:rsidRPr="00853DD6" w:rsidDel="00374A84">
                <w:rPr>
                  <w:rFonts w:ascii="Arial Narrow" w:eastAsia="Times New Roman" w:hAnsi="Arial Narrow" w:cs="Helv"/>
                  <w:iCs/>
                  <w:sz w:val="18"/>
                  <w:szCs w:val="18"/>
                  <w:lang w:eastAsia="ru-RU"/>
                </w:rPr>
                <w:delText>№ ____________________</w:delText>
              </w:r>
            </w:del>
          </w:p>
        </w:tc>
      </w:tr>
      <w:tr w:rsidR="00374A84" w:rsidRPr="00853DD6" w:rsidDel="00374A84" w:rsidTr="008B406E">
        <w:tblPrEx>
          <w:tblPrExChange w:id="1284" w:author="Ербахаева Бальжина Аюшиевна" w:date="2024-10-10T15:33:00Z">
            <w:tblPrEx>
              <w:tblW w:w="10863" w:type="dxa"/>
            </w:tblPrEx>
          </w:tblPrExChange>
        </w:tblPrEx>
        <w:trPr>
          <w:gridBefore w:val="1"/>
          <w:trHeight w:val="129"/>
          <w:del w:id="1285" w:author="Ербахаева Бальжина Аюшиевна" w:date="2024-10-10T15:28:00Z"/>
          <w:trPrChange w:id="1286" w:author="Ербахаева Бальжина Аюшиевна" w:date="2024-10-10T15:33:00Z">
            <w:trPr>
              <w:gridBefore w:val="1"/>
              <w:gridAfter w:val="0"/>
              <w:trHeight w:val="129"/>
            </w:trPr>
          </w:trPrChange>
        </w:trPr>
        <w:tc>
          <w:tcPr>
            <w:tcW w:w="3951" w:type="dxa"/>
            <w:gridSpan w:val="21"/>
            <w:tcBorders>
              <w:bottom w:val="nil"/>
            </w:tcBorders>
            <w:shd w:val="clear" w:color="auto" w:fill="auto"/>
            <w:tcPrChange w:id="1287" w:author="Ербахаева Бальжина Аюшиевна" w:date="2024-10-10T15:33:00Z">
              <w:tcPr>
                <w:tcW w:w="3921" w:type="dxa"/>
                <w:gridSpan w:val="21"/>
                <w:tcBorders>
                  <w:bottom w:val="nil"/>
                </w:tcBorders>
                <w:shd w:val="clear" w:color="auto" w:fill="auto"/>
              </w:tcPr>
            </w:tcPrChange>
          </w:tcPr>
          <w:p w:rsidR="00C409A9" w:rsidRPr="00853DD6" w:rsidDel="00374A84" w:rsidRDefault="00C409A9" w:rsidP="00C409A9">
            <w:pPr>
              <w:spacing w:before="20" w:afterLines="20" w:after="48" w:line="240" w:lineRule="auto"/>
              <w:ind w:right="-2"/>
              <w:rPr>
                <w:del w:id="1288" w:author="Ербахаева Бальжина Аюшиевна" w:date="2024-10-10T15:28:00Z"/>
                <w:rFonts w:ascii="Arial Narrow" w:eastAsia="Times New Roman" w:hAnsi="Arial Narrow" w:cs="Helv"/>
                <w:iCs/>
                <w:sz w:val="18"/>
                <w:szCs w:val="18"/>
                <w:lang w:eastAsia="ru-RU"/>
              </w:rPr>
            </w:pPr>
            <w:del w:id="1289" w:author="Ербахаева Бальжина Аюшиевна" w:date="2024-10-10T15:28:00Z">
              <w:r w:rsidRPr="00853DD6" w:rsidDel="00374A84">
                <w:rPr>
                  <w:rFonts w:ascii="Arial Narrow" w:eastAsia="Times New Roman" w:hAnsi="Arial Narrow" w:cs="Helv"/>
                  <w:iCs/>
                  <w:sz w:val="18"/>
                  <w:szCs w:val="18"/>
                  <w:lang w:eastAsia="ru-RU"/>
                </w:rPr>
                <w:delText xml:space="preserve"> № ___________________________</w:delText>
              </w:r>
            </w:del>
          </w:p>
        </w:tc>
        <w:tc>
          <w:tcPr>
            <w:tcW w:w="2616" w:type="dxa"/>
            <w:gridSpan w:val="40"/>
            <w:tcBorders>
              <w:bottom w:val="nil"/>
            </w:tcBorders>
            <w:shd w:val="clear" w:color="auto" w:fill="auto"/>
            <w:tcPrChange w:id="1290" w:author="Ербахаева Бальжина Аюшиевна" w:date="2024-10-10T15:33:00Z">
              <w:tcPr>
                <w:tcW w:w="2616" w:type="dxa"/>
                <w:gridSpan w:val="41"/>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91" w:author="Ербахаева Бальжина Аюшиевна" w:date="2024-10-10T15:28:00Z"/>
                <w:rFonts w:ascii="Arial Narrow" w:eastAsia="Times New Roman" w:hAnsi="Arial Narrow" w:cs="Helv"/>
                <w:iCs/>
                <w:sz w:val="18"/>
                <w:szCs w:val="18"/>
                <w:lang w:eastAsia="ru-RU"/>
              </w:rPr>
            </w:pPr>
            <w:del w:id="1292" w:author="Ербахаева Бальжина Аюшиевна" w:date="2024-10-10T15:28:00Z">
              <w:r w:rsidRPr="00853DD6" w:rsidDel="00374A84">
                <w:rPr>
                  <w:rFonts w:ascii="Arial Narrow" w:eastAsia="Times New Roman" w:hAnsi="Arial Narrow" w:cs="Helv"/>
                  <w:iCs/>
                  <w:sz w:val="18"/>
                  <w:szCs w:val="18"/>
                  <w:lang w:eastAsia="ru-RU"/>
                </w:rPr>
                <w:delText>«___» ______________  20__ г.</w:delText>
              </w:r>
            </w:del>
          </w:p>
        </w:tc>
        <w:tc>
          <w:tcPr>
            <w:tcW w:w="4235" w:type="dxa"/>
            <w:gridSpan w:val="74"/>
            <w:tcBorders>
              <w:bottom w:val="nil"/>
            </w:tcBorders>
            <w:shd w:val="clear" w:color="auto" w:fill="auto"/>
            <w:tcPrChange w:id="1293" w:author="Ербахаева Бальжина Аюшиевна" w:date="2024-10-10T15:33:00Z">
              <w:tcPr>
                <w:tcW w:w="4321" w:type="dxa"/>
                <w:gridSpan w:val="89"/>
                <w:tcBorders>
                  <w:bottom w:val="nil"/>
                </w:tcBorders>
                <w:shd w:val="clear" w:color="auto" w:fill="auto"/>
              </w:tcPr>
            </w:tcPrChange>
          </w:tcPr>
          <w:p w:rsidR="00C409A9" w:rsidRPr="00853DD6" w:rsidDel="00374A84" w:rsidRDefault="00C409A9" w:rsidP="00C409A9">
            <w:pPr>
              <w:spacing w:before="20" w:afterLines="20" w:after="48" w:line="240" w:lineRule="auto"/>
              <w:ind w:right="-2"/>
              <w:jc w:val="center"/>
              <w:rPr>
                <w:del w:id="1294" w:author="Ербахаева Бальжина Аюшиевна" w:date="2024-10-10T15:28:00Z"/>
                <w:rFonts w:ascii="Arial Narrow" w:eastAsia="Times New Roman" w:hAnsi="Arial Narrow" w:cs="Helv"/>
                <w:iCs/>
                <w:sz w:val="18"/>
                <w:szCs w:val="18"/>
                <w:lang w:eastAsia="ru-RU"/>
              </w:rPr>
            </w:pPr>
            <w:del w:id="1295" w:author="Ербахаева Бальжина Аюшиевна" w:date="2024-10-10T15:28:00Z">
              <w:r w:rsidRPr="00853DD6" w:rsidDel="00374A84">
                <w:rPr>
                  <w:rFonts w:ascii="Arial Narrow" w:eastAsia="Times New Roman" w:hAnsi="Arial Narrow" w:cs="Helv"/>
                  <w:iCs/>
                  <w:sz w:val="18"/>
                  <w:szCs w:val="18"/>
                  <w:lang w:eastAsia="ru-RU"/>
                </w:rPr>
                <w:delText>№ ____________________</w:delText>
              </w:r>
            </w:del>
          </w:p>
        </w:tc>
      </w:tr>
      <w:tr w:rsidR="00374A84" w:rsidRPr="00917740" w:rsidDel="00374A84" w:rsidTr="008B406E">
        <w:tblPrEx>
          <w:tblPrExChange w:id="1296" w:author="Ербахаева Бальжина Аюшиевна" w:date="2024-10-10T15:33:00Z">
            <w:tblPrEx>
              <w:tblW w:w="10863" w:type="dxa"/>
            </w:tblPrEx>
          </w:tblPrExChange>
        </w:tblPrEx>
        <w:trPr>
          <w:gridBefore w:val="1"/>
          <w:trHeight w:val="129"/>
          <w:del w:id="1297" w:author="Ербахаева Бальжина Аюшиевна" w:date="2024-10-10T15:28:00Z"/>
          <w:trPrChange w:id="1298" w:author="Ербахаева Бальжина Аюшиевна" w:date="2024-10-10T15:33:00Z">
            <w:trPr>
              <w:gridBefore w:val="1"/>
              <w:gridAfter w:val="0"/>
              <w:trHeight w:val="129"/>
            </w:trPr>
          </w:trPrChange>
        </w:trPr>
        <w:tc>
          <w:tcPr>
            <w:tcW w:w="10802" w:type="dxa"/>
            <w:gridSpan w:val="135"/>
            <w:tcBorders>
              <w:bottom w:val="nil"/>
            </w:tcBorders>
            <w:shd w:val="clear" w:color="auto" w:fill="D0CECE"/>
            <w:tcPrChange w:id="1299" w:author="Ербахаева Бальжина Аюшиевна" w:date="2024-10-10T15:33:00Z">
              <w:tcPr>
                <w:tcW w:w="10858" w:type="dxa"/>
                <w:gridSpan w:val="151"/>
                <w:tcBorders>
                  <w:bottom w:val="nil"/>
                </w:tcBorders>
                <w:shd w:val="clear" w:color="auto" w:fill="D0CECE"/>
              </w:tcPr>
            </w:tcPrChange>
          </w:tcPr>
          <w:p w:rsidR="00C409A9" w:rsidRPr="00E42718" w:rsidDel="00374A84" w:rsidRDefault="00C409A9" w:rsidP="00C409A9">
            <w:pPr>
              <w:numPr>
                <w:ilvl w:val="0"/>
                <w:numId w:val="24"/>
              </w:numPr>
              <w:spacing w:after="0" w:line="240" w:lineRule="auto"/>
              <w:jc w:val="center"/>
              <w:rPr>
                <w:del w:id="1300" w:author="Ербахаева Бальжина Аюшиевна" w:date="2024-10-10T15:28:00Z"/>
                <w:rFonts w:ascii="Arial Narrow" w:eastAsia="Times New Roman" w:hAnsi="Arial Narrow" w:cs="Helv"/>
                <w:iCs/>
                <w:sz w:val="18"/>
                <w:szCs w:val="18"/>
                <w:lang w:eastAsia="ru-RU"/>
              </w:rPr>
            </w:pPr>
            <w:del w:id="1301" w:author="Ербахаева Бальжина Аюшиевна" w:date="2024-10-10T15:28:00Z">
              <w:r w:rsidDel="00374A84">
                <w:rPr>
                  <w:rFonts w:ascii="Arial Narrow" w:eastAsia="Times New Roman" w:hAnsi="Arial Narrow" w:cs="Helv"/>
                  <w:b/>
                  <w:iCs/>
                  <w:sz w:val="18"/>
                  <w:szCs w:val="18"/>
                  <w:lang w:eastAsia="ru-RU"/>
                </w:rPr>
                <w:tab/>
              </w:r>
              <w:r w:rsidRPr="00E42718" w:rsidDel="00374A84">
                <w:rPr>
                  <w:rFonts w:ascii="Arial Narrow" w:eastAsia="Times New Roman" w:hAnsi="Arial Narrow" w:cs="Helv"/>
                  <w:b/>
                  <w:iCs/>
                  <w:sz w:val="18"/>
                  <w:szCs w:val="18"/>
                  <w:lang w:eastAsia="ru-RU"/>
                </w:rPr>
                <w:delText>ДЛЯ ДЕЙСТВУЮЩИХ КЛИЕНТОВ</w:delText>
              </w:r>
            </w:del>
          </w:p>
        </w:tc>
      </w:tr>
      <w:tr w:rsidR="00374A84" w:rsidRPr="00917740" w:rsidDel="00374A84" w:rsidTr="008B406E">
        <w:tblPrEx>
          <w:tblPrExChange w:id="1302" w:author="Ербахаева Бальжина Аюшиевна" w:date="2024-10-10T15:33:00Z">
            <w:tblPrEx>
              <w:tblW w:w="10863" w:type="dxa"/>
            </w:tblPrEx>
          </w:tblPrExChange>
        </w:tblPrEx>
        <w:trPr>
          <w:gridBefore w:val="1"/>
          <w:trHeight w:val="129"/>
          <w:del w:id="1303" w:author="Ербахаева Бальжина Аюшиевна" w:date="2024-10-10T15:28:00Z"/>
          <w:trPrChange w:id="1304" w:author="Ербахаева Бальжина Аюшиевна" w:date="2024-10-10T15:33:00Z">
            <w:trPr>
              <w:gridBefore w:val="1"/>
              <w:gridAfter w:val="0"/>
              <w:trHeight w:val="129"/>
            </w:trPr>
          </w:trPrChange>
        </w:trPr>
        <w:tc>
          <w:tcPr>
            <w:tcW w:w="10802" w:type="dxa"/>
            <w:gridSpan w:val="135"/>
            <w:tcBorders>
              <w:bottom w:val="nil"/>
            </w:tcBorders>
            <w:shd w:val="clear" w:color="auto" w:fill="auto"/>
            <w:tcPrChange w:id="1305" w:author="Ербахаева Бальжина Аюшиевна" w:date="2024-10-10T15:33:00Z">
              <w:tcPr>
                <w:tcW w:w="10858" w:type="dxa"/>
                <w:gridSpan w:val="151"/>
                <w:tcBorders>
                  <w:bottom w:val="nil"/>
                </w:tcBorders>
                <w:shd w:val="clear" w:color="auto" w:fill="auto"/>
              </w:tcPr>
            </w:tcPrChange>
          </w:tcPr>
          <w:p w:rsidR="00C409A9" w:rsidRPr="00E42718" w:rsidDel="00374A84" w:rsidRDefault="00C409A9" w:rsidP="00C409A9">
            <w:pPr>
              <w:spacing w:before="20" w:afterLines="20" w:after="48" w:line="240" w:lineRule="auto"/>
              <w:ind w:right="-2"/>
              <w:rPr>
                <w:del w:id="1306" w:author="Ербахаева Бальжина Аюшиевна" w:date="2024-10-10T15:28:00Z"/>
                <w:rFonts w:ascii="Arial Narrow" w:eastAsia="Times New Roman" w:hAnsi="Arial Narrow" w:cs="Helv"/>
                <w:iCs/>
                <w:sz w:val="18"/>
                <w:szCs w:val="18"/>
                <w:lang w:eastAsia="ru-RU"/>
              </w:rPr>
            </w:pPr>
            <w:del w:id="1307" w:author="Ербахаева Бальжина Аюшиевна" w:date="2024-10-10T15:28:00Z">
              <w:r w:rsidRPr="00E42718" w:rsidDel="00374A84">
                <w:rPr>
                  <w:rFonts w:ascii="Arial Narrow" w:eastAsia="Times New Roman" w:hAnsi="Arial Narrow"/>
                  <w:b/>
                  <w:sz w:val="18"/>
                  <w:szCs w:val="18"/>
                  <w:lang w:eastAsia="ru-RU"/>
                </w:rPr>
                <w:delText>II</w:delText>
              </w:r>
              <w:r w:rsidRPr="00E42718" w:rsidDel="00374A84">
                <w:rPr>
                  <w:rFonts w:ascii="Arial Narrow" w:eastAsia="Times New Roman" w:hAnsi="Arial Narrow"/>
                  <w:b/>
                  <w:sz w:val="18"/>
                  <w:szCs w:val="18"/>
                  <w:lang w:val="en-US" w:eastAsia="ru-RU"/>
                </w:rPr>
                <w:delText>I</w:delText>
              </w:r>
              <w:r w:rsidRPr="00E42718" w:rsidDel="00374A84">
                <w:rPr>
                  <w:rFonts w:ascii="Arial Narrow" w:eastAsia="Times New Roman" w:hAnsi="Arial Narrow"/>
                  <w:b/>
                  <w:sz w:val="18"/>
                  <w:szCs w:val="18"/>
                  <w:lang w:eastAsia="ru-RU"/>
                </w:rPr>
                <w:delText>. Договоры, которые считаются измененными и изложенными на условиях Единого сервисного договора</w:delText>
              </w:r>
            </w:del>
          </w:p>
        </w:tc>
      </w:tr>
      <w:tr w:rsidR="008B406E" w:rsidRPr="00917740" w:rsidDel="00374A84" w:rsidTr="008B406E">
        <w:tblPrEx>
          <w:tblPrExChange w:id="1308" w:author="Ербахаева Бальжина Аюшиевна" w:date="2024-10-10T15:33:00Z">
            <w:tblPrEx>
              <w:tblW w:w="10888" w:type="dxa"/>
            </w:tblPrEx>
          </w:tblPrExChange>
        </w:tblPrEx>
        <w:trPr>
          <w:gridBefore w:val="1"/>
          <w:trHeight w:val="129"/>
          <w:del w:id="1309" w:author="Ербахаева Бальжина Аюшиевна" w:date="2024-10-10T15:28:00Z"/>
          <w:trPrChange w:id="1310" w:author="Ербахаева Бальжина Аюшиевна" w:date="2024-10-10T15:33:00Z">
            <w:trPr>
              <w:gridBefore w:val="1"/>
              <w:trHeight w:val="129"/>
            </w:trPr>
          </w:trPrChange>
        </w:trPr>
        <w:tc>
          <w:tcPr>
            <w:tcW w:w="3613" w:type="dxa"/>
            <w:gridSpan w:val="17"/>
            <w:tcBorders>
              <w:bottom w:val="nil"/>
            </w:tcBorders>
            <w:shd w:val="clear" w:color="auto" w:fill="auto"/>
            <w:tcPrChange w:id="1311" w:author="Ербахаева Бальжина Аюшиевна" w:date="2024-10-10T15:33:00Z">
              <w:tcPr>
                <w:tcW w:w="3609" w:type="dxa"/>
                <w:gridSpan w:val="17"/>
                <w:tcBorders>
                  <w:bottom w:val="nil"/>
                </w:tcBorders>
                <w:shd w:val="clear" w:color="auto" w:fill="auto"/>
              </w:tcPr>
            </w:tcPrChange>
          </w:tcPr>
          <w:p w:rsidR="00C409A9" w:rsidRPr="00E42718" w:rsidDel="00374A84" w:rsidRDefault="00C409A9" w:rsidP="00C409A9">
            <w:pPr>
              <w:spacing w:before="20" w:afterLines="20" w:after="48" w:line="240" w:lineRule="auto"/>
              <w:ind w:right="-2"/>
              <w:rPr>
                <w:del w:id="1312" w:author="Ербахаева Бальжина Аюшиевна" w:date="2024-10-10T15:28:00Z"/>
                <w:rFonts w:ascii="Arial Narrow" w:eastAsia="Times New Roman" w:hAnsi="Arial Narrow"/>
                <w:b/>
                <w:sz w:val="18"/>
                <w:szCs w:val="18"/>
                <w:lang w:eastAsia="ru-RU"/>
              </w:rPr>
            </w:pPr>
          </w:p>
        </w:tc>
        <w:tc>
          <w:tcPr>
            <w:tcW w:w="3662" w:type="dxa"/>
            <w:gridSpan w:val="59"/>
            <w:tcBorders>
              <w:bottom w:val="nil"/>
            </w:tcBorders>
            <w:shd w:val="clear" w:color="auto" w:fill="auto"/>
            <w:tcPrChange w:id="1313" w:author="Ербахаева Бальжина Аюшиевна" w:date="2024-10-10T15:33:00Z">
              <w:tcPr>
                <w:tcW w:w="3661" w:type="dxa"/>
                <w:gridSpan w:val="62"/>
                <w:tcBorders>
                  <w:bottom w:val="nil"/>
                </w:tcBorders>
                <w:shd w:val="clear" w:color="auto" w:fill="auto"/>
              </w:tcPr>
            </w:tcPrChange>
          </w:tcPr>
          <w:p w:rsidR="00C409A9" w:rsidRPr="00E42718" w:rsidDel="00374A84" w:rsidRDefault="00C409A9" w:rsidP="00C409A9">
            <w:pPr>
              <w:spacing w:afterLines="20" w:after="48" w:line="240" w:lineRule="auto"/>
              <w:ind w:right="-2"/>
              <w:jc w:val="center"/>
              <w:rPr>
                <w:del w:id="1314" w:author="Ербахаева Бальжина Аюшиевна" w:date="2024-10-10T15:28:00Z"/>
                <w:rFonts w:ascii="Arial Narrow" w:eastAsia="Times New Roman" w:hAnsi="Arial Narrow"/>
                <w:b/>
                <w:sz w:val="18"/>
                <w:szCs w:val="18"/>
                <w:lang w:eastAsia="ru-RU"/>
              </w:rPr>
            </w:pPr>
            <w:del w:id="1315" w:author="Ербахаева Бальжина Аюшиевна" w:date="2024-10-10T15:28:00Z">
              <w:r w:rsidRPr="00E42718" w:rsidDel="00374A84">
                <w:rPr>
                  <w:rFonts w:ascii="Arial Narrow" w:eastAsia="Times New Roman" w:hAnsi="Arial Narrow"/>
                  <w:b/>
                  <w:bCs/>
                  <w:color w:val="000000"/>
                  <w:sz w:val="18"/>
                  <w:szCs w:val="18"/>
                  <w:lang w:eastAsia="ru-RU"/>
                </w:rPr>
                <w:delText>Дата заключения договора</w:delText>
              </w:r>
            </w:del>
          </w:p>
        </w:tc>
        <w:tc>
          <w:tcPr>
            <w:tcW w:w="3527" w:type="dxa"/>
            <w:gridSpan w:val="59"/>
            <w:tcBorders>
              <w:bottom w:val="nil"/>
            </w:tcBorders>
            <w:shd w:val="clear" w:color="auto" w:fill="auto"/>
            <w:tcPrChange w:id="1316" w:author="Ербахаева Бальжина Аюшиевна" w:date="2024-10-10T15:33:00Z">
              <w:tcPr>
                <w:tcW w:w="3613" w:type="dxa"/>
                <w:gridSpan w:val="74"/>
                <w:tcBorders>
                  <w:bottom w:val="nil"/>
                </w:tcBorders>
                <w:shd w:val="clear" w:color="auto" w:fill="auto"/>
              </w:tcPr>
            </w:tcPrChange>
          </w:tcPr>
          <w:p w:rsidR="00C409A9" w:rsidRPr="00E42718" w:rsidDel="00374A84" w:rsidRDefault="00C409A9" w:rsidP="00C409A9">
            <w:pPr>
              <w:spacing w:afterLines="20" w:after="48" w:line="240" w:lineRule="auto"/>
              <w:ind w:right="-2"/>
              <w:jc w:val="center"/>
              <w:rPr>
                <w:del w:id="1317" w:author="Ербахаева Бальжина Аюшиевна" w:date="2024-10-10T15:28:00Z"/>
                <w:rFonts w:ascii="Arial Narrow" w:eastAsia="Times New Roman" w:hAnsi="Arial Narrow"/>
                <w:b/>
                <w:sz w:val="18"/>
                <w:szCs w:val="18"/>
                <w:lang w:eastAsia="ru-RU"/>
              </w:rPr>
            </w:pPr>
            <w:del w:id="1318" w:author="Ербахаева Бальжина Аюшиевна" w:date="2024-10-10T15:28:00Z">
              <w:r w:rsidRPr="00E42718" w:rsidDel="00374A84">
                <w:rPr>
                  <w:rFonts w:ascii="Arial Narrow" w:eastAsia="Times New Roman" w:hAnsi="Arial Narrow"/>
                  <w:b/>
                  <w:bCs/>
                  <w:color w:val="000000"/>
                  <w:sz w:val="18"/>
                  <w:szCs w:val="18"/>
                  <w:lang w:eastAsia="ru-RU"/>
                </w:rPr>
                <w:delText>№ договора</w:delText>
              </w:r>
            </w:del>
          </w:p>
        </w:tc>
      </w:tr>
      <w:tr w:rsidR="00374A84" w:rsidRPr="00917740" w:rsidDel="00374A84" w:rsidTr="008B406E">
        <w:tblPrEx>
          <w:tblPrExChange w:id="1319" w:author="Ербахаева Бальжина Аюшиевна" w:date="2024-10-10T15:33:00Z">
            <w:tblPrEx>
              <w:tblW w:w="10863" w:type="dxa"/>
            </w:tblPrEx>
          </w:tblPrExChange>
        </w:tblPrEx>
        <w:trPr>
          <w:gridBefore w:val="1"/>
          <w:trHeight w:val="129"/>
          <w:del w:id="1320" w:author="Ербахаева Бальжина Аюшиевна" w:date="2024-10-10T15:28:00Z"/>
          <w:trPrChange w:id="1321" w:author="Ербахаева Бальжина Аюшиевна" w:date="2024-10-10T15:33:00Z">
            <w:trPr>
              <w:gridBefore w:val="1"/>
              <w:gridAfter w:val="0"/>
              <w:trHeight w:val="129"/>
            </w:trPr>
          </w:trPrChange>
        </w:trPr>
        <w:tc>
          <w:tcPr>
            <w:tcW w:w="4368" w:type="dxa"/>
            <w:gridSpan w:val="29"/>
            <w:tcBorders>
              <w:bottom w:val="nil"/>
            </w:tcBorders>
            <w:shd w:val="clear" w:color="auto" w:fill="auto"/>
            <w:tcPrChange w:id="1322" w:author="Ербахаева Бальжина Аюшиевна" w:date="2024-10-10T15:33:00Z">
              <w:tcPr>
                <w:tcW w:w="4338" w:type="dxa"/>
                <w:gridSpan w:val="29"/>
                <w:tcBorders>
                  <w:bottom w:val="nil"/>
                </w:tcBorders>
                <w:shd w:val="clear" w:color="auto" w:fill="auto"/>
              </w:tcPr>
            </w:tcPrChange>
          </w:tcPr>
          <w:p w:rsidR="00C409A9" w:rsidRPr="00E42718" w:rsidDel="00374A84" w:rsidRDefault="00C409A9" w:rsidP="00C409A9">
            <w:pPr>
              <w:spacing w:before="20" w:afterLines="20" w:after="48" w:line="240" w:lineRule="auto"/>
              <w:ind w:right="-2"/>
              <w:rPr>
                <w:del w:id="1323" w:author="Ербахаева Бальжина Аюшиевна" w:date="2024-10-10T15:28:00Z"/>
                <w:rFonts w:ascii="Arial Narrow" w:eastAsia="Times New Roman" w:hAnsi="Arial Narrow"/>
                <w:b/>
                <w:sz w:val="18"/>
                <w:szCs w:val="18"/>
                <w:lang w:eastAsia="ru-RU"/>
              </w:rPr>
            </w:pPr>
            <w:del w:id="1324" w:author="Ербахаева Бальжина Аюшиевна" w:date="2024-10-10T15:28:00Z">
              <w:r w:rsidRPr="00E42718" w:rsidDel="00374A84">
                <w:rPr>
                  <w:rFonts w:ascii="Segoe UI Symbol" w:eastAsia="Times New Roman" w:hAnsi="Segoe UI Symbol" w:cs="Segoe UI Symbol"/>
                  <w:sz w:val="18"/>
                  <w:szCs w:val="18"/>
                  <w:lang w:eastAsia="ru-RU"/>
                </w:rPr>
                <w:delText>☐</w:delText>
              </w:r>
              <w:r w:rsidRPr="00E42718" w:rsidDel="00374A84">
                <w:rPr>
                  <w:rFonts w:ascii="Times New Roman" w:eastAsia="Times New Roman" w:hAnsi="Times New Roman" w:cs="Segoe UI Symbol"/>
                  <w:sz w:val="18"/>
                  <w:szCs w:val="18"/>
                  <w:lang w:eastAsia="ru-RU"/>
                </w:rPr>
                <w:delText xml:space="preserve"> </w:delText>
              </w:r>
              <w:r w:rsidRPr="00E42718" w:rsidDel="00374A84">
                <w:rPr>
                  <w:rFonts w:ascii="Arial Narrow" w:eastAsia="Times New Roman" w:hAnsi="Arial Narrow"/>
                  <w:sz w:val="18"/>
                  <w:szCs w:val="18"/>
                  <w:lang w:eastAsia="ru-RU"/>
                </w:rPr>
                <w:delText xml:space="preserve">Договор об общих условиях размещения депозитов </w:delText>
              </w:r>
            </w:del>
          </w:p>
        </w:tc>
        <w:tc>
          <w:tcPr>
            <w:tcW w:w="3827" w:type="dxa"/>
            <w:gridSpan w:val="62"/>
            <w:tcBorders>
              <w:bottom w:val="nil"/>
            </w:tcBorders>
            <w:shd w:val="clear" w:color="auto" w:fill="auto"/>
            <w:tcPrChange w:id="1325" w:author="Ербахаева Бальжина Аюшиевна" w:date="2024-10-10T15:33:00Z">
              <w:tcPr>
                <w:tcW w:w="3827" w:type="dxa"/>
                <w:gridSpan w:val="68"/>
                <w:tcBorders>
                  <w:bottom w:val="nil"/>
                </w:tcBorders>
                <w:shd w:val="clear" w:color="auto" w:fill="auto"/>
              </w:tcPr>
            </w:tcPrChange>
          </w:tcPr>
          <w:p w:rsidR="00C409A9" w:rsidRPr="00E42718" w:rsidDel="00374A84" w:rsidRDefault="00C409A9" w:rsidP="00C409A9">
            <w:pPr>
              <w:spacing w:before="20" w:afterLines="20" w:after="48" w:line="240" w:lineRule="auto"/>
              <w:ind w:right="-2"/>
              <w:jc w:val="center"/>
              <w:rPr>
                <w:del w:id="1326" w:author="Ербахаева Бальжина Аюшиевна" w:date="2024-10-10T15:28:00Z"/>
                <w:rFonts w:ascii="Arial Narrow" w:eastAsia="Times New Roman" w:hAnsi="Arial Narrow"/>
                <w:b/>
                <w:bCs/>
                <w:color w:val="000000"/>
                <w:sz w:val="18"/>
                <w:szCs w:val="18"/>
                <w:lang w:eastAsia="ru-RU"/>
              </w:rPr>
            </w:pPr>
            <w:del w:id="1327" w:author="Ербахаева Бальжина Аюшиевна" w:date="2024-10-10T15:28:00Z">
              <w:r w:rsidRPr="00E42718" w:rsidDel="00374A84">
                <w:rPr>
                  <w:rFonts w:ascii="Arial Narrow" w:eastAsia="Times New Roman" w:hAnsi="Arial Narrow" w:cs="Helv"/>
                  <w:iCs/>
                  <w:sz w:val="18"/>
                  <w:szCs w:val="18"/>
                  <w:lang w:eastAsia="ru-RU"/>
                </w:rPr>
                <w:delText>«___» ______________  20__ г.</w:delText>
              </w:r>
            </w:del>
          </w:p>
        </w:tc>
        <w:tc>
          <w:tcPr>
            <w:tcW w:w="2607" w:type="dxa"/>
            <w:gridSpan w:val="44"/>
            <w:tcBorders>
              <w:bottom w:val="nil"/>
            </w:tcBorders>
            <w:shd w:val="clear" w:color="auto" w:fill="auto"/>
            <w:tcPrChange w:id="1328" w:author="Ербахаева Бальжина Аюшиевна" w:date="2024-10-10T15:33:00Z">
              <w:tcPr>
                <w:tcW w:w="2693" w:type="dxa"/>
                <w:gridSpan w:val="54"/>
                <w:tcBorders>
                  <w:bottom w:val="nil"/>
                </w:tcBorders>
                <w:shd w:val="clear" w:color="auto" w:fill="auto"/>
              </w:tcPr>
            </w:tcPrChange>
          </w:tcPr>
          <w:p w:rsidR="00C409A9" w:rsidRPr="00E42718" w:rsidDel="00374A84" w:rsidRDefault="00C409A9" w:rsidP="00C409A9">
            <w:pPr>
              <w:spacing w:before="20" w:afterLines="20" w:after="48" w:line="240" w:lineRule="auto"/>
              <w:ind w:right="-2"/>
              <w:rPr>
                <w:del w:id="1329" w:author="Ербахаева Бальжина Аюшиевна" w:date="2024-10-10T15:28:00Z"/>
                <w:rFonts w:ascii="Arial Narrow" w:eastAsia="Times New Roman" w:hAnsi="Arial Narrow"/>
                <w:b/>
                <w:bCs/>
                <w:color w:val="000000"/>
                <w:sz w:val="18"/>
                <w:szCs w:val="18"/>
                <w:lang w:eastAsia="ru-RU"/>
              </w:rPr>
            </w:pPr>
            <w:del w:id="1330" w:author="Ербахаева Бальжина Аюшиевна" w:date="2024-10-10T15:28:00Z">
              <w:r w:rsidDel="00374A84">
                <w:rPr>
                  <w:rFonts w:ascii="Arial Narrow" w:eastAsia="Times New Roman" w:hAnsi="Arial Narrow" w:cs="Helv"/>
                  <w:iCs/>
                  <w:sz w:val="18"/>
                  <w:szCs w:val="18"/>
                  <w:lang w:eastAsia="ru-RU"/>
                </w:rPr>
                <w:delText xml:space="preserve">        </w:delText>
              </w:r>
              <w:r w:rsidRPr="00E42718" w:rsidDel="00374A84">
                <w:rPr>
                  <w:rFonts w:ascii="Arial Narrow" w:eastAsia="Times New Roman" w:hAnsi="Arial Narrow" w:cs="Helv"/>
                  <w:iCs/>
                  <w:sz w:val="18"/>
                  <w:szCs w:val="18"/>
                  <w:lang w:eastAsia="ru-RU"/>
                </w:rPr>
                <w:delText>№ ____________________</w:delText>
              </w:r>
            </w:del>
          </w:p>
        </w:tc>
      </w:tr>
      <w:tr w:rsidR="00374A84" w:rsidRPr="00917740" w:rsidDel="00374A84" w:rsidTr="008B406E">
        <w:tblPrEx>
          <w:tblPrExChange w:id="1331" w:author="Ербахаева Бальжина Аюшиевна" w:date="2024-10-10T15:33:00Z">
            <w:tblPrEx>
              <w:tblW w:w="10863" w:type="dxa"/>
            </w:tblPrEx>
          </w:tblPrExChange>
        </w:tblPrEx>
        <w:trPr>
          <w:gridBefore w:val="1"/>
          <w:trHeight w:val="129"/>
          <w:del w:id="1332" w:author="Ербахаева Бальжина Аюшиевна" w:date="2024-10-10T15:28:00Z"/>
          <w:trPrChange w:id="1333" w:author="Ербахаева Бальжина Аюшиевна" w:date="2024-10-10T15:33:00Z">
            <w:trPr>
              <w:gridBefore w:val="1"/>
              <w:gridAfter w:val="0"/>
              <w:trHeight w:val="129"/>
            </w:trPr>
          </w:trPrChange>
        </w:trPr>
        <w:tc>
          <w:tcPr>
            <w:tcW w:w="4368" w:type="dxa"/>
            <w:gridSpan w:val="29"/>
            <w:tcBorders>
              <w:bottom w:val="nil"/>
            </w:tcBorders>
            <w:shd w:val="clear" w:color="auto" w:fill="auto"/>
            <w:tcPrChange w:id="1334" w:author="Ербахаева Бальжина Аюшиевна" w:date="2024-10-10T15:33:00Z">
              <w:tcPr>
                <w:tcW w:w="4338" w:type="dxa"/>
                <w:gridSpan w:val="29"/>
                <w:tcBorders>
                  <w:bottom w:val="nil"/>
                </w:tcBorders>
                <w:shd w:val="clear" w:color="auto" w:fill="auto"/>
              </w:tcPr>
            </w:tcPrChange>
          </w:tcPr>
          <w:p w:rsidR="00C409A9" w:rsidRPr="00E42718" w:rsidDel="00374A84" w:rsidRDefault="00C409A9" w:rsidP="00C409A9">
            <w:pPr>
              <w:spacing w:before="20" w:afterLines="20" w:after="48" w:line="240" w:lineRule="auto"/>
              <w:ind w:right="-2"/>
              <w:rPr>
                <w:del w:id="1335" w:author="Ербахаева Бальжина Аюшиевна" w:date="2024-10-10T15:28:00Z"/>
                <w:rFonts w:ascii="Arial Narrow" w:eastAsia="Times New Roman" w:hAnsi="Arial Narrow"/>
                <w:b/>
                <w:sz w:val="18"/>
                <w:szCs w:val="18"/>
                <w:lang w:eastAsia="ru-RU"/>
              </w:rPr>
            </w:pPr>
            <w:del w:id="1336" w:author="Ербахаева Бальжина Аюшиевна" w:date="2024-10-10T15:28:00Z">
              <w:r w:rsidRPr="00E42718" w:rsidDel="00374A84">
                <w:rPr>
                  <w:rFonts w:ascii="Segoe UI Symbol" w:eastAsia="Times New Roman" w:hAnsi="Segoe UI Symbol" w:cs="Segoe UI Symbol"/>
                  <w:sz w:val="18"/>
                  <w:szCs w:val="18"/>
                  <w:lang w:eastAsia="ru-RU"/>
                </w:rPr>
                <w:delText>☐</w:delText>
              </w:r>
              <w:r w:rsidRPr="00E42718" w:rsidDel="00374A84">
                <w:rPr>
                  <w:rFonts w:ascii="Times New Roman" w:eastAsia="Times New Roman" w:hAnsi="Times New Roman" w:cs="Segoe UI Symbol"/>
                  <w:sz w:val="18"/>
                  <w:szCs w:val="18"/>
                  <w:lang w:eastAsia="ru-RU"/>
                </w:rPr>
                <w:delText xml:space="preserve"> </w:delText>
              </w:r>
              <w:r w:rsidRPr="00E42718" w:rsidDel="00374A84">
                <w:rPr>
                  <w:rFonts w:ascii="Arial Narrow" w:eastAsia="Times New Roman" w:hAnsi="Arial Narrow"/>
                  <w:sz w:val="18"/>
                  <w:szCs w:val="18"/>
                  <w:lang w:eastAsia="ru-RU"/>
                </w:rPr>
                <w:delText xml:space="preserve">Договор ДБО </w:delText>
              </w:r>
            </w:del>
          </w:p>
        </w:tc>
        <w:tc>
          <w:tcPr>
            <w:tcW w:w="3827" w:type="dxa"/>
            <w:gridSpan w:val="62"/>
            <w:tcBorders>
              <w:bottom w:val="nil"/>
            </w:tcBorders>
            <w:shd w:val="clear" w:color="auto" w:fill="auto"/>
            <w:tcPrChange w:id="1337" w:author="Ербахаева Бальжина Аюшиевна" w:date="2024-10-10T15:33:00Z">
              <w:tcPr>
                <w:tcW w:w="3827" w:type="dxa"/>
                <w:gridSpan w:val="68"/>
                <w:tcBorders>
                  <w:bottom w:val="nil"/>
                </w:tcBorders>
                <w:shd w:val="clear" w:color="auto" w:fill="auto"/>
              </w:tcPr>
            </w:tcPrChange>
          </w:tcPr>
          <w:p w:rsidR="00C409A9" w:rsidRPr="00E42718" w:rsidDel="00374A84" w:rsidRDefault="00C409A9" w:rsidP="00C409A9">
            <w:pPr>
              <w:spacing w:before="20" w:afterLines="20" w:after="48" w:line="240" w:lineRule="auto"/>
              <w:ind w:right="-2"/>
              <w:jc w:val="center"/>
              <w:rPr>
                <w:del w:id="1338" w:author="Ербахаева Бальжина Аюшиевна" w:date="2024-10-10T15:28:00Z"/>
                <w:rFonts w:ascii="Arial Narrow" w:eastAsia="Times New Roman" w:hAnsi="Arial Narrow"/>
                <w:b/>
                <w:bCs/>
                <w:color w:val="000000"/>
                <w:sz w:val="18"/>
                <w:szCs w:val="18"/>
                <w:lang w:eastAsia="ru-RU"/>
              </w:rPr>
            </w:pPr>
            <w:del w:id="1339" w:author="Ербахаева Бальжина Аюшиевна" w:date="2024-10-10T15:28:00Z">
              <w:r w:rsidRPr="00E42718" w:rsidDel="00374A84">
                <w:rPr>
                  <w:rFonts w:ascii="Arial Narrow" w:eastAsia="Times New Roman" w:hAnsi="Arial Narrow" w:cs="Helv"/>
                  <w:iCs/>
                  <w:sz w:val="18"/>
                  <w:szCs w:val="18"/>
                  <w:lang w:eastAsia="ru-RU"/>
                </w:rPr>
                <w:delText>«___» ______________  20__ г.</w:delText>
              </w:r>
            </w:del>
          </w:p>
        </w:tc>
        <w:tc>
          <w:tcPr>
            <w:tcW w:w="2607" w:type="dxa"/>
            <w:gridSpan w:val="44"/>
            <w:tcBorders>
              <w:bottom w:val="nil"/>
            </w:tcBorders>
            <w:shd w:val="clear" w:color="auto" w:fill="auto"/>
            <w:tcPrChange w:id="1340" w:author="Ербахаева Бальжина Аюшиевна" w:date="2024-10-10T15:33:00Z">
              <w:tcPr>
                <w:tcW w:w="2693" w:type="dxa"/>
                <w:gridSpan w:val="54"/>
                <w:tcBorders>
                  <w:bottom w:val="nil"/>
                </w:tcBorders>
                <w:shd w:val="clear" w:color="auto" w:fill="auto"/>
              </w:tcPr>
            </w:tcPrChange>
          </w:tcPr>
          <w:p w:rsidR="00C409A9" w:rsidRPr="00E42718" w:rsidDel="00374A84" w:rsidRDefault="00C409A9" w:rsidP="00C409A9">
            <w:pPr>
              <w:spacing w:before="20" w:afterLines="20" w:after="48" w:line="240" w:lineRule="auto"/>
              <w:ind w:right="-2"/>
              <w:jc w:val="center"/>
              <w:rPr>
                <w:del w:id="1341" w:author="Ербахаева Бальжина Аюшиевна" w:date="2024-10-10T15:28:00Z"/>
                <w:rFonts w:ascii="Arial Narrow" w:eastAsia="Times New Roman" w:hAnsi="Arial Narrow"/>
                <w:b/>
                <w:bCs/>
                <w:color w:val="000000"/>
                <w:sz w:val="18"/>
                <w:szCs w:val="18"/>
                <w:lang w:eastAsia="ru-RU"/>
              </w:rPr>
            </w:pPr>
            <w:del w:id="1342" w:author="Ербахаева Бальжина Аюшиевна" w:date="2024-10-10T15:28:00Z">
              <w:r w:rsidRPr="00E42718" w:rsidDel="00374A84">
                <w:rPr>
                  <w:rFonts w:ascii="Arial Narrow" w:eastAsia="Times New Roman" w:hAnsi="Arial Narrow" w:cs="Helv"/>
                  <w:iCs/>
                  <w:sz w:val="18"/>
                  <w:szCs w:val="18"/>
                  <w:lang w:eastAsia="ru-RU"/>
                </w:rPr>
                <w:delText>№ ____________________</w:delText>
              </w:r>
            </w:del>
          </w:p>
        </w:tc>
      </w:tr>
      <w:tr w:rsidR="00374A84" w:rsidRPr="00917740" w:rsidDel="00374A84" w:rsidTr="008B406E">
        <w:tblPrEx>
          <w:tblPrExChange w:id="1343" w:author="Ербахаева Бальжина Аюшиевна" w:date="2024-10-10T15:33:00Z">
            <w:tblPrEx>
              <w:tblW w:w="10863" w:type="dxa"/>
            </w:tblPrEx>
          </w:tblPrExChange>
        </w:tblPrEx>
        <w:trPr>
          <w:gridBefore w:val="1"/>
          <w:trHeight w:val="129"/>
          <w:del w:id="1344" w:author="Ербахаева Бальжина Аюшиевна" w:date="2024-10-10T15:28:00Z"/>
          <w:trPrChange w:id="1345" w:author="Ербахаева Бальжина Аюшиевна" w:date="2024-10-10T15:33:00Z">
            <w:trPr>
              <w:gridBefore w:val="1"/>
              <w:gridAfter w:val="0"/>
              <w:trHeight w:val="129"/>
            </w:trPr>
          </w:trPrChange>
        </w:trPr>
        <w:tc>
          <w:tcPr>
            <w:tcW w:w="4368" w:type="dxa"/>
            <w:gridSpan w:val="29"/>
            <w:tcBorders>
              <w:bottom w:val="nil"/>
            </w:tcBorders>
            <w:shd w:val="clear" w:color="auto" w:fill="auto"/>
            <w:tcPrChange w:id="1346" w:author="Ербахаева Бальжина Аюшиевна" w:date="2024-10-10T15:33:00Z">
              <w:tcPr>
                <w:tcW w:w="4338" w:type="dxa"/>
                <w:gridSpan w:val="29"/>
                <w:tcBorders>
                  <w:bottom w:val="nil"/>
                </w:tcBorders>
                <w:shd w:val="clear" w:color="auto" w:fill="auto"/>
              </w:tcPr>
            </w:tcPrChange>
          </w:tcPr>
          <w:p w:rsidR="00C409A9" w:rsidRPr="00E42718" w:rsidDel="00374A84" w:rsidRDefault="00C409A9" w:rsidP="00C409A9">
            <w:pPr>
              <w:spacing w:before="20" w:afterLines="20" w:after="48" w:line="240" w:lineRule="auto"/>
              <w:ind w:right="-2"/>
              <w:rPr>
                <w:del w:id="1347" w:author="Ербахаева Бальжина Аюшиевна" w:date="2024-10-10T15:28:00Z"/>
                <w:rFonts w:ascii="Segoe UI Symbol" w:eastAsia="Times New Roman" w:hAnsi="Segoe UI Symbol" w:cs="Segoe UI Symbol"/>
                <w:sz w:val="18"/>
                <w:szCs w:val="18"/>
                <w:lang w:eastAsia="ru-RU"/>
              </w:rPr>
            </w:pPr>
            <w:del w:id="1348" w:author="Ербахаева Бальжина Аюшиевна" w:date="2024-10-10T15:28:00Z">
              <w:r w:rsidRPr="00E42718" w:rsidDel="00374A84">
                <w:rPr>
                  <w:rFonts w:ascii="Segoe UI Symbol" w:eastAsia="Times New Roman" w:hAnsi="Segoe UI Symbol" w:cs="Segoe UI Symbol"/>
                  <w:sz w:val="18"/>
                  <w:szCs w:val="18"/>
                  <w:lang w:eastAsia="ru-RU"/>
                </w:rPr>
                <w:delText>☐</w:delText>
              </w:r>
              <w:r w:rsidRPr="00E42718" w:rsidDel="00374A84">
                <w:rPr>
                  <w:rFonts w:ascii="Times New Roman" w:eastAsia="Times New Roman" w:hAnsi="Times New Roman" w:cs="Segoe UI Symbol"/>
                  <w:sz w:val="18"/>
                  <w:szCs w:val="18"/>
                  <w:lang w:eastAsia="ru-RU"/>
                </w:rPr>
                <w:delText xml:space="preserve"> </w:delText>
              </w:r>
              <w:r w:rsidRPr="00E42718" w:rsidDel="00374A84">
                <w:rPr>
                  <w:rFonts w:ascii="Arial Narrow" w:eastAsia="Times New Roman" w:hAnsi="Arial Narrow" w:cs="Segoe UI Symbol"/>
                  <w:sz w:val="18"/>
                  <w:szCs w:val="18"/>
                  <w:lang w:eastAsia="ru-RU"/>
                </w:rPr>
                <w:delText xml:space="preserve">Договор о выпуске и обслуживании Бизнес-карт к расчетному счету </w:delText>
              </w:r>
            </w:del>
          </w:p>
        </w:tc>
        <w:tc>
          <w:tcPr>
            <w:tcW w:w="3827" w:type="dxa"/>
            <w:gridSpan w:val="62"/>
            <w:tcBorders>
              <w:bottom w:val="nil"/>
            </w:tcBorders>
            <w:shd w:val="clear" w:color="auto" w:fill="auto"/>
            <w:tcPrChange w:id="1349" w:author="Ербахаева Бальжина Аюшиевна" w:date="2024-10-10T15:33:00Z">
              <w:tcPr>
                <w:tcW w:w="3827" w:type="dxa"/>
                <w:gridSpan w:val="68"/>
                <w:tcBorders>
                  <w:bottom w:val="nil"/>
                </w:tcBorders>
                <w:shd w:val="clear" w:color="auto" w:fill="auto"/>
              </w:tcPr>
            </w:tcPrChange>
          </w:tcPr>
          <w:p w:rsidR="00C409A9" w:rsidRPr="00E42718" w:rsidDel="00374A84" w:rsidRDefault="00C409A9" w:rsidP="00C409A9">
            <w:pPr>
              <w:spacing w:before="20" w:afterLines="20" w:after="48" w:line="240" w:lineRule="auto"/>
              <w:ind w:right="-2"/>
              <w:jc w:val="center"/>
              <w:rPr>
                <w:del w:id="1350" w:author="Ербахаева Бальжина Аюшиевна" w:date="2024-10-10T15:28:00Z"/>
                <w:rFonts w:ascii="Arial Narrow" w:eastAsia="Times New Roman" w:hAnsi="Arial Narrow" w:cs="Helv"/>
                <w:iCs/>
                <w:sz w:val="18"/>
                <w:szCs w:val="18"/>
                <w:lang w:eastAsia="ru-RU"/>
              </w:rPr>
            </w:pPr>
            <w:del w:id="1351" w:author="Ербахаева Бальжина Аюшиевна" w:date="2024-10-10T15:28:00Z">
              <w:r w:rsidRPr="00E42718" w:rsidDel="00374A84">
                <w:rPr>
                  <w:rFonts w:ascii="Arial Narrow" w:eastAsia="Times New Roman" w:hAnsi="Arial Narrow" w:cs="Helv"/>
                  <w:iCs/>
                  <w:sz w:val="18"/>
                  <w:szCs w:val="18"/>
                  <w:lang w:eastAsia="ru-RU"/>
                </w:rPr>
                <w:delText>«___» ______________  20__ г.</w:delText>
              </w:r>
            </w:del>
          </w:p>
        </w:tc>
        <w:tc>
          <w:tcPr>
            <w:tcW w:w="2607" w:type="dxa"/>
            <w:gridSpan w:val="44"/>
            <w:tcBorders>
              <w:bottom w:val="nil"/>
            </w:tcBorders>
            <w:shd w:val="clear" w:color="auto" w:fill="auto"/>
            <w:tcPrChange w:id="1352" w:author="Ербахаева Бальжина Аюшиевна" w:date="2024-10-10T15:33:00Z">
              <w:tcPr>
                <w:tcW w:w="2693" w:type="dxa"/>
                <w:gridSpan w:val="54"/>
                <w:tcBorders>
                  <w:bottom w:val="nil"/>
                </w:tcBorders>
                <w:shd w:val="clear" w:color="auto" w:fill="auto"/>
              </w:tcPr>
            </w:tcPrChange>
          </w:tcPr>
          <w:p w:rsidR="00C409A9" w:rsidRPr="00E42718" w:rsidDel="00374A84" w:rsidRDefault="00C409A9" w:rsidP="00C409A9">
            <w:pPr>
              <w:tabs>
                <w:tab w:val="left" w:pos="567"/>
              </w:tabs>
              <w:spacing w:before="20" w:afterLines="20" w:after="48" w:line="240" w:lineRule="auto"/>
              <w:ind w:right="-2"/>
              <w:rPr>
                <w:del w:id="1353" w:author="Ербахаева Бальжина Аюшиевна" w:date="2024-10-10T15:28:00Z"/>
                <w:rFonts w:ascii="Arial Narrow" w:eastAsia="Times New Roman" w:hAnsi="Arial Narrow"/>
                <w:b/>
                <w:bCs/>
                <w:color w:val="000000"/>
                <w:sz w:val="18"/>
                <w:szCs w:val="18"/>
                <w:lang w:eastAsia="ru-RU"/>
              </w:rPr>
            </w:pPr>
            <w:del w:id="1354" w:author="Ербахаева Бальжина Аюшиевна" w:date="2024-10-10T15:28:00Z">
              <w:r w:rsidDel="00374A84">
                <w:rPr>
                  <w:rFonts w:ascii="Arial Narrow" w:eastAsia="Times New Roman" w:hAnsi="Arial Narrow" w:cs="Helv"/>
                  <w:iCs/>
                  <w:sz w:val="18"/>
                  <w:szCs w:val="18"/>
                  <w:lang w:eastAsia="ru-RU"/>
                </w:rPr>
                <w:delText xml:space="preserve">        </w:delText>
              </w:r>
              <w:r w:rsidRPr="00E42718" w:rsidDel="00374A84">
                <w:rPr>
                  <w:rFonts w:ascii="Arial Narrow" w:eastAsia="Times New Roman" w:hAnsi="Arial Narrow" w:cs="Helv"/>
                  <w:iCs/>
                  <w:sz w:val="18"/>
                  <w:szCs w:val="18"/>
                  <w:lang w:eastAsia="ru-RU"/>
                </w:rPr>
                <w:delText>№ ____________________</w:delText>
              </w:r>
            </w:del>
          </w:p>
        </w:tc>
      </w:tr>
      <w:tr w:rsidR="00374A84" w:rsidRPr="00917740" w:rsidDel="00374A84" w:rsidTr="008B406E">
        <w:tblPrEx>
          <w:tblPrExChange w:id="1355" w:author="Ербахаева Бальжина Аюшиевна" w:date="2024-10-10T15:33:00Z">
            <w:tblPrEx>
              <w:tblW w:w="10863" w:type="dxa"/>
            </w:tblPrEx>
          </w:tblPrExChange>
        </w:tblPrEx>
        <w:trPr>
          <w:gridBefore w:val="1"/>
          <w:trHeight w:val="129"/>
          <w:del w:id="1356" w:author="Ербахаева Бальжина Аюшиевна" w:date="2024-10-10T15:28:00Z"/>
          <w:trPrChange w:id="1357" w:author="Ербахаева Бальжина Аюшиевна" w:date="2024-10-10T15:33:00Z">
            <w:trPr>
              <w:gridBefore w:val="1"/>
              <w:gridAfter w:val="0"/>
              <w:trHeight w:val="129"/>
            </w:trPr>
          </w:trPrChange>
        </w:trPr>
        <w:tc>
          <w:tcPr>
            <w:tcW w:w="10802" w:type="dxa"/>
            <w:gridSpan w:val="135"/>
            <w:tcBorders>
              <w:bottom w:val="nil"/>
            </w:tcBorders>
            <w:shd w:val="clear" w:color="auto" w:fill="auto"/>
            <w:tcPrChange w:id="1358" w:author="Ербахаева Бальжина Аюшиевна" w:date="2024-10-10T15:33:00Z">
              <w:tcPr>
                <w:tcW w:w="10858" w:type="dxa"/>
                <w:gridSpan w:val="151"/>
                <w:tcBorders>
                  <w:bottom w:val="nil"/>
                </w:tcBorders>
                <w:shd w:val="clear" w:color="auto" w:fill="auto"/>
              </w:tcPr>
            </w:tcPrChange>
          </w:tcPr>
          <w:p w:rsidR="00C409A9" w:rsidDel="00374A84" w:rsidRDefault="00C409A9" w:rsidP="00C409A9">
            <w:pPr>
              <w:tabs>
                <w:tab w:val="left" w:pos="567"/>
              </w:tabs>
              <w:spacing w:before="20" w:afterLines="20" w:after="48" w:line="240" w:lineRule="auto"/>
              <w:ind w:right="-2"/>
              <w:rPr>
                <w:del w:id="1359" w:author="Ербахаева Бальжина Аюшиевна" w:date="2024-10-10T15:28:00Z"/>
                <w:rFonts w:ascii="Arial Narrow" w:eastAsia="Times New Roman" w:hAnsi="Arial Narrow" w:cs="Helv"/>
                <w:iCs/>
                <w:sz w:val="18"/>
                <w:szCs w:val="18"/>
                <w:lang w:eastAsia="ru-RU"/>
              </w:rPr>
            </w:pPr>
            <w:del w:id="1360" w:author="Ербахаева Бальжина Аюшиевна" w:date="2024-10-10T15:28:00Z">
              <w:r w:rsidRPr="00E42718" w:rsidDel="00374A84">
                <w:rPr>
                  <w:rFonts w:ascii="Arial Narrow" w:eastAsia="Times New Roman" w:hAnsi="Arial Narrow"/>
                  <w:b/>
                  <w:bCs/>
                  <w:color w:val="000000"/>
                  <w:sz w:val="18"/>
                  <w:szCs w:val="18"/>
                  <w:lang w:eastAsia="ru-RU"/>
                </w:rPr>
                <w:delText>№ банковского счета</w:delText>
              </w:r>
            </w:del>
          </w:p>
        </w:tc>
      </w:tr>
      <w:tr w:rsidR="00374A84" w:rsidRPr="00917740" w:rsidDel="00374A84" w:rsidTr="008B406E">
        <w:tblPrEx>
          <w:tblPrExChange w:id="1361" w:author="Ербахаева Бальжина Аюшиевна" w:date="2024-10-10T15:33:00Z">
            <w:tblPrEx>
              <w:tblW w:w="10863" w:type="dxa"/>
            </w:tblPrEx>
          </w:tblPrExChange>
        </w:tblPrEx>
        <w:trPr>
          <w:gridBefore w:val="1"/>
          <w:trHeight w:val="129"/>
          <w:del w:id="1362" w:author="Ербахаева Бальжина Аюшиевна" w:date="2024-10-10T15:28:00Z"/>
          <w:trPrChange w:id="1363" w:author="Ербахаева Бальжина Аюшиевна" w:date="2024-10-10T15:33:00Z">
            <w:trPr>
              <w:gridBefore w:val="1"/>
              <w:gridAfter w:val="0"/>
              <w:trHeight w:val="129"/>
            </w:trPr>
          </w:trPrChange>
        </w:trPr>
        <w:tc>
          <w:tcPr>
            <w:tcW w:w="4368" w:type="dxa"/>
            <w:gridSpan w:val="29"/>
            <w:tcBorders>
              <w:bottom w:val="nil"/>
            </w:tcBorders>
            <w:shd w:val="clear" w:color="auto" w:fill="auto"/>
            <w:tcPrChange w:id="1364" w:author="Ербахаева Бальжина Аюшиевна" w:date="2024-10-10T15:33:00Z">
              <w:tcPr>
                <w:tcW w:w="4338" w:type="dxa"/>
                <w:gridSpan w:val="29"/>
                <w:tcBorders>
                  <w:bottom w:val="nil"/>
                </w:tcBorders>
                <w:shd w:val="clear" w:color="auto" w:fill="auto"/>
              </w:tcPr>
            </w:tcPrChange>
          </w:tcPr>
          <w:p w:rsidR="00C409A9" w:rsidRPr="00E42718" w:rsidDel="00374A84" w:rsidRDefault="00C409A9" w:rsidP="00C409A9">
            <w:pPr>
              <w:spacing w:before="20" w:afterLines="20" w:after="48" w:line="240" w:lineRule="auto"/>
              <w:ind w:right="-2"/>
              <w:rPr>
                <w:del w:id="1365" w:author="Ербахаева Бальжина Аюшиевна" w:date="2024-10-10T15:28:00Z"/>
                <w:rFonts w:ascii="Arial Narrow" w:eastAsia="Times New Roman" w:hAnsi="Arial Narrow"/>
                <w:b/>
                <w:bCs/>
                <w:color w:val="000000"/>
                <w:sz w:val="18"/>
                <w:szCs w:val="18"/>
                <w:lang w:eastAsia="ru-RU"/>
              </w:rPr>
            </w:pPr>
            <w:del w:id="1366" w:author="Ербахаева Бальжина Аюшиевна" w:date="2024-10-10T15:28:00Z">
              <w:r w:rsidRPr="00E42718" w:rsidDel="00374A84">
                <w:rPr>
                  <w:rFonts w:ascii="Arial Narrow" w:eastAsia="Times New Roman" w:hAnsi="Arial Narrow" w:cs="Helv"/>
                  <w:iCs/>
                  <w:sz w:val="18"/>
                  <w:szCs w:val="18"/>
                  <w:lang w:eastAsia="ru-RU"/>
                </w:rPr>
                <w:delText xml:space="preserve"> № ___________________________</w:delText>
              </w:r>
            </w:del>
          </w:p>
        </w:tc>
        <w:tc>
          <w:tcPr>
            <w:tcW w:w="3827" w:type="dxa"/>
            <w:gridSpan w:val="62"/>
            <w:tcBorders>
              <w:bottom w:val="nil"/>
            </w:tcBorders>
            <w:shd w:val="clear" w:color="auto" w:fill="auto"/>
            <w:tcPrChange w:id="1367" w:author="Ербахаева Бальжина Аюшиевна" w:date="2024-10-10T15:33:00Z">
              <w:tcPr>
                <w:tcW w:w="3827" w:type="dxa"/>
                <w:gridSpan w:val="68"/>
                <w:tcBorders>
                  <w:bottom w:val="nil"/>
                </w:tcBorders>
                <w:shd w:val="clear" w:color="auto" w:fill="auto"/>
              </w:tcPr>
            </w:tcPrChange>
          </w:tcPr>
          <w:p w:rsidR="00C409A9" w:rsidRPr="00E42718" w:rsidDel="00374A84" w:rsidRDefault="00C409A9" w:rsidP="00C409A9">
            <w:pPr>
              <w:spacing w:before="20" w:afterLines="20" w:after="48" w:line="240" w:lineRule="auto"/>
              <w:ind w:right="-2"/>
              <w:jc w:val="center"/>
              <w:rPr>
                <w:del w:id="1368" w:author="Ербахаева Бальжина Аюшиевна" w:date="2024-10-10T15:28:00Z"/>
                <w:rFonts w:ascii="Arial Narrow" w:eastAsia="Times New Roman" w:hAnsi="Arial Narrow"/>
                <w:b/>
                <w:bCs/>
                <w:color w:val="000000"/>
                <w:sz w:val="18"/>
                <w:szCs w:val="18"/>
                <w:lang w:eastAsia="ru-RU"/>
              </w:rPr>
            </w:pPr>
            <w:del w:id="1369" w:author="Ербахаева Бальжина Аюшиевна" w:date="2024-10-10T15:28:00Z">
              <w:r w:rsidRPr="00E42718" w:rsidDel="00374A84">
                <w:rPr>
                  <w:rFonts w:ascii="Arial Narrow" w:eastAsia="Times New Roman" w:hAnsi="Arial Narrow" w:cs="Helv"/>
                  <w:iCs/>
                  <w:sz w:val="18"/>
                  <w:szCs w:val="18"/>
                  <w:lang w:eastAsia="ru-RU"/>
                </w:rPr>
                <w:delText>«___» ______________  20__ г.</w:delText>
              </w:r>
            </w:del>
          </w:p>
        </w:tc>
        <w:tc>
          <w:tcPr>
            <w:tcW w:w="2607" w:type="dxa"/>
            <w:gridSpan w:val="44"/>
            <w:tcBorders>
              <w:bottom w:val="nil"/>
            </w:tcBorders>
            <w:shd w:val="clear" w:color="auto" w:fill="auto"/>
            <w:tcPrChange w:id="1370" w:author="Ербахаева Бальжина Аюшиевна" w:date="2024-10-10T15:33:00Z">
              <w:tcPr>
                <w:tcW w:w="2693" w:type="dxa"/>
                <w:gridSpan w:val="54"/>
                <w:tcBorders>
                  <w:bottom w:val="nil"/>
                </w:tcBorders>
                <w:shd w:val="clear" w:color="auto" w:fill="auto"/>
              </w:tcPr>
            </w:tcPrChange>
          </w:tcPr>
          <w:p w:rsidR="00C409A9" w:rsidRPr="00E42718" w:rsidDel="00374A84" w:rsidRDefault="00C409A9" w:rsidP="00C409A9">
            <w:pPr>
              <w:spacing w:before="20" w:afterLines="20" w:after="48" w:line="240" w:lineRule="auto"/>
              <w:ind w:right="-2"/>
              <w:jc w:val="center"/>
              <w:rPr>
                <w:del w:id="1371" w:author="Ербахаева Бальжина Аюшиевна" w:date="2024-10-10T15:28:00Z"/>
                <w:rFonts w:ascii="Arial Narrow" w:eastAsia="Times New Roman" w:hAnsi="Arial Narrow"/>
                <w:b/>
                <w:bCs/>
                <w:color w:val="000000"/>
                <w:sz w:val="18"/>
                <w:szCs w:val="18"/>
                <w:lang w:eastAsia="ru-RU"/>
              </w:rPr>
            </w:pPr>
            <w:del w:id="1372" w:author="Ербахаева Бальжина Аюшиевна" w:date="2024-10-10T15:28:00Z">
              <w:r w:rsidRPr="00E42718" w:rsidDel="00374A84">
                <w:rPr>
                  <w:rFonts w:ascii="Arial Narrow" w:eastAsia="Times New Roman" w:hAnsi="Arial Narrow" w:cs="Helv"/>
                  <w:iCs/>
                  <w:sz w:val="18"/>
                  <w:szCs w:val="18"/>
                  <w:lang w:eastAsia="ru-RU"/>
                </w:rPr>
                <w:delText>№ ____________________</w:delText>
              </w:r>
            </w:del>
          </w:p>
        </w:tc>
      </w:tr>
      <w:tr w:rsidR="00374A84" w:rsidRPr="00917740" w:rsidDel="00374A84" w:rsidTr="008B406E">
        <w:tblPrEx>
          <w:tblPrExChange w:id="1373" w:author="Ербахаева Бальжина Аюшиевна" w:date="2024-10-10T15:33:00Z">
            <w:tblPrEx>
              <w:tblW w:w="10863" w:type="dxa"/>
            </w:tblPrEx>
          </w:tblPrExChange>
        </w:tblPrEx>
        <w:trPr>
          <w:gridBefore w:val="1"/>
          <w:trHeight w:val="129"/>
          <w:del w:id="1374" w:author="Ербахаева Бальжина Аюшиевна" w:date="2024-10-10T15:28:00Z"/>
          <w:trPrChange w:id="1375" w:author="Ербахаева Бальжина Аюшиевна" w:date="2024-10-10T15:33:00Z">
            <w:trPr>
              <w:gridBefore w:val="1"/>
              <w:gridAfter w:val="0"/>
              <w:trHeight w:val="129"/>
            </w:trPr>
          </w:trPrChange>
        </w:trPr>
        <w:tc>
          <w:tcPr>
            <w:tcW w:w="4368" w:type="dxa"/>
            <w:gridSpan w:val="29"/>
            <w:shd w:val="clear" w:color="auto" w:fill="auto"/>
            <w:tcPrChange w:id="1376" w:author="Ербахаева Бальжина Аюшиевна" w:date="2024-10-10T15:33:00Z">
              <w:tcPr>
                <w:tcW w:w="4338" w:type="dxa"/>
                <w:gridSpan w:val="29"/>
                <w:shd w:val="clear" w:color="auto" w:fill="auto"/>
              </w:tcPr>
            </w:tcPrChange>
          </w:tcPr>
          <w:p w:rsidR="00C409A9" w:rsidRPr="00752E90" w:rsidDel="00374A84" w:rsidRDefault="00C409A9" w:rsidP="00C409A9">
            <w:pPr>
              <w:spacing w:before="20" w:afterLines="20" w:after="48" w:line="240" w:lineRule="auto"/>
              <w:ind w:right="-2"/>
              <w:rPr>
                <w:del w:id="1377" w:author="Ербахаева Бальжина Аюшиевна" w:date="2024-10-10T15:28:00Z"/>
                <w:rFonts w:ascii="Arial Narrow" w:eastAsia="Times New Roman" w:hAnsi="Arial Narrow" w:cs="Helv"/>
                <w:iCs/>
                <w:sz w:val="18"/>
                <w:szCs w:val="18"/>
                <w:lang w:eastAsia="ru-RU"/>
              </w:rPr>
            </w:pPr>
            <w:del w:id="1378" w:author="Ербахаева Бальжина Аюшиевна" w:date="2024-10-10T15:28:00Z">
              <w:r w:rsidRPr="00E42718" w:rsidDel="00374A84">
                <w:rPr>
                  <w:rFonts w:ascii="Arial Narrow" w:eastAsia="Times New Roman" w:hAnsi="Arial Narrow" w:cs="Helv"/>
                  <w:iCs/>
                  <w:sz w:val="18"/>
                  <w:szCs w:val="18"/>
                  <w:lang w:eastAsia="ru-RU"/>
                </w:rPr>
                <w:delText xml:space="preserve"> № ___________________________</w:delText>
              </w:r>
            </w:del>
          </w:p>
        </w:tc>
        <w:tc>
          <w:tcPr>
            <w:tcW w:w="3827" w:type="dxa"/>
            <w:gridSpan w:val="62"/>
            <w:shd w:val="clear" w:color="auto" w:fill="auto"/>
            <w:tcPrChange w:id="1379" w:author="Ербахаева Бальжина Аюшиевна" w:date="2024-10-10T15:33:00Z">
              <w:tcPr>
                <w:tcW w:w="3827" w:type="dxa"/>
                <w:gridSpan w:val="68"/>
                <w:shd w:val="clear" w:color="auto" w:fill="auto"/>
              </w:tcPr>
            </w:tcPrChange>
          </w:tcPr>
          <w:p w:rsidR="00C409A9" w:rsidRPr="00E42718" w:rsidDel="00374A84" w:rsidRDefault="00C409A9" w:rsidP="00C409A9">
            <w:pPr>
              <w:spacing w:before="20" w:afterLines="20" w:after="48" w:line="240" w:lineRule="auto"/>
              <w:ind w:right="-2"/>
              <w:jc w:val="center"/>
              <w:rPr>
                <w:del w:id="1380" w:author="Ербахаева Бальжина Аюшиевна" w:date="2024-10-10T15:28:00Z"/>
                <w:rFonts w:ascii="Arial Narrow" w:eastAsia="Times New Roman" w:hAnsi="Arial Narrow"/>
                <w:b/>
                <w:bCs/>
                <w:color w:val="000000"/>
                <w:sz w:val="18"/>
                <w:szCs w:val="18"/>
                <w:lang w:eastAsia="ru-RU"/>
              </w:rPr>
            </w:pPr>
            <w:del w:id="1381" w:author="Ербахаева Бальжина Аюшиевна" w:date="2024-10-10T15:28:00Z">
              <w:r w:rsidRPr="00E42718" w:rsidDel="00374A84">
                <w:rPr>
                  <w:rFonts w:ascii="Arial Narrow" w:eastAsia="Times New Roman" w:hAnsi="Arial Narrow" w:cs="Helv"/>
                  <w:iCs/>
                  <w:sz w:val="18"/>
                  <w:szCs w:val="18"/>
                  <w:lang w:eastAsia="ru-RU"/>
                </w:rPr>
                <w:delText>«___» ______________  20__ г.</w:delText>
              </w:r>
            </w:del>
          </w:p>
        </w:tc>
        <w:tc>
          <w:tcPr>
            <w:tcW w:w="2607" w:type="dxa"/>
            <w:gridSpan w:val="44"/>
            <w:shd w:val="clear" w:color="auto" w:fill="auto"/>
            <w:tcPrChange w:id="1382" w:author="Ербахаева Бальжина Аюшиевна" w:date="2024-10-10T15:33:00Z">
              <w:tcPr>
                <w:tcW w:w="2693" w:type="dxa"/>
                <w:gridSpan w:val="54"/>
                <w:shd w:val="clear" w:color="auto" w:fill="auto"/>
              </w:tcPr>
            </w:tcPrChange>
          </w:tcPr>
          <w:p w:rsidR="00C409A9" w:rsidRPr="00E42718" w:rsidDel="00374A84" w:rsidRDefault="00C409A9" w:rsidP="00C409A9">
            <w:pPr>
              <w:spacing w:before="20" w:afterLines="20" w:after="48" w:line="240" w:lineRule="auto"/>
              <w:ind w:right="-2"/>
              <w:jc w:val="center"/>
              <w:rPr>
                <w:del w:id="1383" w:author="Ербахаева Бальжина Аюшиевна" w:date="2024-10-10T15:28:00Z"/>
                <w:rFonts w:ascii="Arial Narrow" w:eastAsia="Times New Roman" w:hAnsi="Arial Narrow"/>
                <w:b/>
                <w:bCs/>
                <w:color w:val="000000"/>
                <w:sz w:val="18"/>
                <w:szCs w:val="18"/>
                <w:lang w:eastAsia="ru-RU"/>
              </w:rPr>
            </w:pPr>
            <w:del w:id="1384" w:author="Ербахаева Бальжина Аюшиевна" w:date="2024-10-10T15:28:00Z">
              <w:r w:rsidRPr="00E42718" w:rsidDel="00374A84">
                <w:rPr>
                  <w:rFonts w:ascii="Arial Narrow" w:eastAsia="Times New Roman" w:hAnsi="Arial Narrow" w:cs="Helv"/>
                  <w:iCs/>
                  <w:sz w:val="18"/>
                  <w:szCs w:val="18"/>
                  <w:lang w:eastAsia="ru-RU"/>
                </w:rPr>
                <w:delText>№ ____________________</w:delText>
              </w:r>
            </w:del>
          </w:p>
        </w:tc>
      </w:tr>
    </w:tbl>
    <w:p w:rsidR="002957A3" w:rsidRPr="00752E90" w:rsidRDefault="002957A3" w:rsidP="00752E90">
      <w:pPr>
        <w:spacing w:before="20" w:afterLines="20" w:after="48" w:line="240" w:lineRule="auto"/>
        <w:ind w:right="-2"/>
        <w:rPr>
          <w:rFonts w:ascii="Segoe UI Symbol" w:eastAsia="Times New Roman" w:hAnsi="Segoe UI Symbol" w:cs="Segoe UI Symbol"/>
          <w:sz w:val="18"/>
          <w:szCs w:val="18"/>
          <w:lang w:eastAsia="ru-RU"/>
        </w:rPr>
      </w:pPr>
    </w:p>
    <w:p w:rsidR="00487319" w:rsidRDefault="00487319" w:rsidP="00460BE5">
      <w:pPr>
        <w:spacing w:after="0" w:line="240" w:lineRule="auto"/>
        <w:ind w:left="6237"/>
        <w:rPr>
          <w:ins w:id="1385" w:author="Ербахаева Бальжина Аюшиевна" w:date="2024-10-10T15:29:00Z"/>
          <w:rFonts w:ascii="Arial Narrow" w:hAnsi="Arial Narrow"/>
          <w:b/>
          <w:sz w:val="18"/>
          <w:szCs w:val="18"/>
        </w:rPr>
      </w:pPr>
    </w:p>
    <w:p w:rsidR="00487319" w:rsidRDefault="00487319" w:rsidP="00460BE5">
      <w:pPr>
        <w:spacing w:after="0" w:line="240" w:lineRule="auto"/>
        <w:ind w:left="6237"/>
        <w:rPr>
          <w:ins w:id="1386" w:author="Ербахаева Бальжина Аюшиевна" w:date="2024-10-10T15:29:00Z"/>
          <w:rFonts w:ascii="Arial Narrow" w:hAnsi="Arial Narrow"/>
          <w:b/>
          <w:sz w:val="18"/>
          <w:szCs w:val="18"/>
        </w:rPr>
      </w:pPr>
    </w:p>
    <w:p w:rsidR="00487319" w:rsidRDefault="00487319" w:rsidP="00460BE5">
      <w:pPr>
        <w:spacing w:after="0" w:line="240" w:lineRule="auto"/>
        <w:ind w:left="6237"/>
        <w:rPr>
          <w:ins w:id="1387" w:author="Ербахаева Бальжина Аюшиевна" w:date="2024-10-10T15:29:00Z"/>
          <w:rFonts w:ascii="Arial Narrow" w:hAnsi="Arial Narrow"/>
          <w:b/>
          <w:sz w:val="18"/>
          <w:szCs w:val="18"/>
        </w:rPr>
      </w:pPr>
    </w:p>
    <w:p w:rsidR="00487319" w:rsidRDefault="00487319" w:rsidP="00460BE5">
      <w:pPr>
        <w:spacing w:after="0" w:line="240" w:lineRule="auto"/>
        <w:ind w:left="6237"/>
        <w:rPr>
          <w:ins w:id="1388" w:author="Ербахаева Бальжина Аюшиевна" w:date="2024-10-10T15:29:00Z"/>
          <w:rFonts w:ascii="Arial Narrow" w:hAnsi="Arial Narrow"/>
          <w:b/>
          <w:sz w:val="18"/>
          <w:szCs w:val="18"/>
        </w:rPr>
      </w:pPr>
    </w:p>
    <w:p w:rsidR="00487319" w:rsidRDefault="00487319" w:rsidP="00460BE5">
      <w:pPr>
        <w:spacing w:after="0" w:line="240" w:lineRule="auto"/>
        <w:ind w:left="6237"/>
        <w:rPr>
          <w:ins w:id="1389" w:author="Ербахаева Бальжина Аюшиевна" w:date="2024-10-10T15:29:00Z"/>
          <w:rFonts w:ascii="Arial Narrow" w:hAnsi="Arial Narrow"/>
          <w:b/>
          <w:sz w:val="18"/>
          <w:szCs w:val="18"/>
        </w:rPr>
      </w:pPr>
    </w:p>
    <w:p w:rsidR="00487319" w:rsidRDefault="00487319" w:rsidP="00460BE5">
      <w:pPr>
        <w:spacing w:after="0" w:line="240" w:lineRule="auto"/>
        <w:ind w:left="6237"/>
        <w:rPr>
          <w:ins w:id="1390" w:author="Ербахаева Бальжина Аюшиевна" w:date="2024-10-10T15:29:00Z"/>
          <w:rFonts w:ascii="Arial Narrow" w:hAnsi="Arial Narrow"/>
          <w:b/>
          <w:sz w:val="18"/>
          <w:szCs w:val="18"/>
        </w:rPr>
      </w:pPr>
    </w:p>
    <w:p w:rsidR="00487319" w:rsidRDefault="00487319" w:rsidP="00460BE5">
      <w:pPr>
        <w:spacing w:after="0" w:line="240" w:lineRule="auto"/>
        <w:ind w:left="6237"/>
        <w:rPr>
          <w:ins w:id="1391" w:author="Ербахаева Бальжина Аюшиевна" w:date="2024-10-10T15:29:00Z"/>
          <w:rFonts w:ascii="Arial Narrow" w:hAnsi="Arial Narrow"/>
          <w:b/>
          <w:sz w:val="18"/>
          <w:szCs w:val="18"/>
        </w:rPr>
      </w:pPr>
    </w:p>
    <w:p w:rsidR="00460BE5" w:rsidRPr="00792FEB" w:rsidRDefault="00D809F1" w:rsidP="00460BE5">
      <w:pPr>
        <w:spacing w:after="0" w:line="240" w:lineRule="auto"/>
        <w:ind w:left="6237"/>
        <w:rPr>
          <w:rFonts w:ascii="Times New Roman" w:hAnsi="Times New Roman"/>
          <w:color w:val="000000"/>
          <w:sz w:val="18"/>
          <w:szCs w:val="18"/>
        </w:rPr>
      </w:pPr>
      <w:r>
        <w:rPr>
          <w:rFonts w:ascii="Arial Narrow" w:hAnsi="Arial Narrow"/>
          <w:b/>
          <w:sz w:val="18"/>
          <w:szCs w:val="18"/>
        </w:rPr>
        <w:br w:type="page"/>
      </w:r>
      <w:r w:rsidR="00460BE5" w:rsidRPr="00792FEB">
        <w:rPr>
          <w:rFonts w:ascii="Times New Roman" w:hAnsi="Times New Roman"/>
          <w:color w:val="000000"/>
          <w:sz w:val="18"/>
          <w:szCs w:val="18"/>
        </w:rPr>
        <w:lastRenderedPageBreak/>
        <w:t>Приложение</w:t>
      </w:r>
      <w:r w:rsidR="00FB49CD">
        <w:rPr>
          <w:rFonts w:ascii="Times New Roman" w:hAnsi="Times New Roman"/>
          <w:color w:val="000000"/>
          <w:sz w:val="18"/>
          <w:szCs w:val="18"/>
        </w:rPr>
        <w:t xml:space="preserve"> 1</w:t>
      </w:r>
    </w:p>
    <w:p w:rsidR="00460BE5" w:rsidRPr="00792FEB" w:rsidRDefault="00460BE5" w:rsidP="00460BE5">
      <w:pPr>
        <w:pStyle w:val="3"/>
        <w:tabs>
          <w:tab w:val="left" w:pos="284"/>
          <w:tab w:val="left" w:pos="567"/>
        </w:tabs>
        <w:spacing w:after="0"/>
        <w:ind w:left="6237"/>
        <w:rPr>
          <w:color w:val="000000"/>
          <w:sz w:val="18"/>
          <w:szCs w:val="18"/>
        </w:rPr>
      </w:pPr>
      <w:r w:rsidRPr="00792FEB">
        <w:rPr>
          <w:rFonts w:eastAsia="Calibri"/>
          <w:color w:val="000000"/>
          <w:sz w:val="18"/>
          <w:szCs w:val="18"/>
          <w:lang w:eastAsia="en-US"/>
        </w:rPr>
        <w:t xml:space="preserve">к Заявлению о присоединении </w:t>
      </w:r>
      <w:r w:rsidRPr="00792FEB">
        <w:rPr>
          <w:color w:val="000000"/>
          <w:sz w:val="18"/>
          <w:szCs w:val="18"/>
        </w:rPr>
        <w:t xml:space="preserve">к Единому </w:t>
      </w:r>
    </w:p>
    <w:p w:rsidR="00460BE5" w:rsidRDefault="00460BE5" w:rsidP="00460BE5">
      <w:pPr>
        <w:pStyle w:val="3"/>
        <w:tabs>
          <w:tab w:val="left" w:pos="284"/>
          <w:tab w:val="left" w:pos="567"/>
        </w:tabs>
        <w:spacing w:after="0"/>
        <w:ind w:left="6237"/>
        <w:rPr>
          <w:rFonts w:eastAsia="Calibri"/>
          <w:color w:val="000000"/>
          <w:sz w:val="18"/>
          <w:szCs w:val="18"/>
          <w:lang w:eastAsia="en-US"/>
        </w:rPr>
      </w:pPr>
      <w:r w:rsidRPr="00792FEB">
        <w:rPr>
          <w:color w:val="000000"/>
          <w:sz w:val="18"/>
          <w:szCs w:val="18"/>
        </w:rPr>
        <w:t xml:space="preserve">сервисному договору </w:t>
      </w:r>
      <w:r w:rsidRPr="00792FEB">
        <w:rPr>
          <w:rFonts w:eastAsia="Calibri"/>
          <w:color w:val="000000"/>
          <w:sz w:val="18"/>
          <w:szCs w:val="18"/>
          <w:lang w:eastAsia="en-US"/>
        </w:rPr>
        <w:t>АО «Россельхозбанк</w:t>
      </w:r>
      <w:r w:rsidRPr="003A6BEC">
        <w:rPr>
          <w:rFonts w:eastAsia="Calibri"/>
          <w:color w:val="000000"/>
          <w:sz w:val="18"/>
          <w:szCs w:val="18"/>
          <w:lang w:eastAsia="en-US"/>
        </w:rPr>
        <w:t>»</w:t>
      </w:r>
    </w:p>
    <w:p w:rsidR="00FB49CD" w:rsidRDefault="00460BE5" w:rsidP="00044E69">
      <w:pPr>
        <w:pStyle w:val="3"/>
        <w:tabs>
          <w:tab w:val="left" w:pos="284"/>
          <w:tab w:val="left" w:pos="567"/>
        </w:tabs>
        <w:spacing w:before="120" w:after="0"/>
        <w:ind w:left="3402"/>
        <w:jc w:val="right"/>
        <w:rPr>
          <w:rFonts w:eastAsia="Calibri"/>
          <w:i/>
          <w:color w:val="000000"/>
          <w:sz w:val="18"/>
          <w:szCs w:val="18"/>
          <w:lang w:eastAsia="en-US"/>
        </w:rPr>
      </w:pPr>
      <w:r w:rsidRPr="00460BE5">
        <w:rPr>
          <w:rFonts w:eastAsia="Calibri"/>
          <w:i/>
          <w:color w:val="000000"/>
          <w:sz w:val="18"/>
          <w:szCs w:val="18"/>
          <w:lang w:eastAsia="en-US"/>
        </w:rPr>
        <w:t>(в редакции приказ</w:t>
      </w:r>
      <w:r w:rsidR="00FB49CD">
        <w:rPr>
          <w:rFonts w:eastAsia="Calibri"/>
          <w:i/>
          <w:color w:val="000000"/>
          <w:sz w:val="18"/>
          <w:szCs w:val="18"/>
          <w:lang w:eastAsia="en-US"/>
        </w:rPr>
        <w:t>ов</w:t>
      </w:r>
      <w:r w:rsidRPr="00460BE5">
        <w:rPr>
          <w:rFonts w:eastAsia="Calibri"/>
          <w:i/>
          <w:color w:val="000000"/>
          <w:sz w:val="18"/>
          <w:szCs w:val="18"/>
          <w:lang w:eastAsia="en-US"/>
        </w:rPr>
        <w:t xml:space="preserve"> АО «Россельхозбанк» от 05.08.2022 № 1465-ОД</w:t>
      </w:r>
      <w:r w:rsidR="00FB49CD">
        <w:rPr>
          <w:rFonts w:eastAsia="Calibri"/>
          <w:i/>
          <w:color w:val="000000"/>
          <w:sz w:val="18"/>
          <w:szCs w:val="18"/>
          <w:lang w:eastAsia="en-US"/>
        </w:rPr>
        <w:t>,</w:t>
      </w:r>
    </w:p>
    <w:p w:rsidR="00460BE5" w:rsidRPr="00460BE5" w:rsidRDefault="00FB49CD" w:rsidP="00460BE5">
      <w:pPr>
        <w:pStyle w:val="3"/>
        <w:tabs>
          <w:tab w:val="left" w:pos="284"/>
          <w:tab w:val="left" w:pos="567"/>
        </w:tabs>
        <w:spacing w:after="0"/>
        <w:ind w:left="3402"/>
        <w:jc w:val="right"/>
        <w:rPr>
          <w:rFonts w:eastAsia="Calibri"/>
          <w:i/>
          <w:color w:val="000000"/>
          <w:sz w:val="18"/>
          <w:szCs w:val="18"/>
          <w:lang w:eastAsia="en-US"/>
        </w:rPr>
      </w:pPr>
      <w:r>
        <w:rPr>
          <w:rFonts w:eastAsia="Calibri"/>
          <w:i/>
          <w:color w:val="000000"/>
          <w:sz w:val="18"/>
          <w:szCs w:val="18"/>
          <w:lang w:eastAsia="en-US"/>
        </w:rPr>
        <w:t>от 23.09.2022 № 1811-ОД</w:t>
      </w:r>
      <w:r w:rsidR="00460BE5" w:rsidRPr="00460BE5">
        <w:rPr>
          <w:rFonts w:eastAsia="Calibri"/>
          <w:i/>
          <w:color w:val="000000"/>
          <w:sz w:val="18"/>
          <w:szCs w:val="18"/>
          <w:lang w:eastAsia="en-US"/>
        </w:rPr>
        <w:t>)</w:t>
      </w:r>
    </w:p>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60BE5" w:rsidRDefault="00460BE5" w:rsidP="00460BE5">
      <w:pPr>
        <w:widowControl w:val="0"/>
        <w:adjustRightInd w:val="0"/>
        <w:spacing w:after="0" w:line="240" w:lineRule="auto"/>
        <w:jc w:val="center"/>
        <w:rPr>
          <w:rFonts w:ascii="Arial Narrow" w:hAnsi="Arial Narrow"/>
          <w:sz w:val="18"/>
          <w:szCs w:val="18"/>
        </w:rPr>
      </w:pPr>
      <w:r w:rsidRPr="002957A3">
        <w:rPr>
          <w:rFonts w:ascii="Arial Narrow" w:eastAsia="Times New Roman" w:hAnsi="Arial Narrow" w:cs="Tahoma"/>
          <w:b/>
          <w:bCs/>
          <w:kern w:val="36"/>
          <w:sz w:val="18"/>
          <w:szCs w:val="18"/>
          <w:lang w:eastAsia="ru-RU"/>
        </w:rPr>
        <w:t>ЗАЯВЛЕНИЕ О ПРИСОЕДИНЕНИИ К УСЛОВИЯМ ДИСТАНЦ</w:t>
      </w:r>
      <w:r>
        <w:rPr>
          <w:rFonts w:ascii="Arial Narrow" w:eastAsia="Times New Roman" w:hAnsi="Arial Narrow" w:cs="Tahoma"/>
          <w:b/>
          <w:bCs/>
          <w:kern w:val="36"/>
          <w:sz w:val="18"/>
          <w:szCs w:val="18"/>
          <w:lang w:eastAsia="ru-RU"/>
        </w:rPr>
        <w:t xml:space="preserve">ИОННОГО БАНКОВСКОГО ОБСЛУЖИВАНИЯ </w:t>
      </w:r>
      <w:r w:rsidRPr="007D1372">
        <w:rPr>
          <w:rFonts w:ascii="Arial Narrow" w:hAnsi="Arial Narrow"/>
          <w:b/>
          <w:sz w:val="18"/>
          <w:szCs w:val="18"/>
        </w:rPr>
        <w:t>АО «Россельхозбанк»</w:t>
      </w:r>
      <w:r>
        <w:rPr>
          <w:rFonts w:ascii="Arial Narrow" w:hAnsi="Arial Narrow"/>
          <w:sz w:val="18"/>
          <w:szCs w:val="18"/>
        </w:rPr>
        <w:t xml:space="preserve"> </w:t>
      </w:r>
    </w:p>
    <w:p w:rsidR="00460BE5" w:rsidRPr="002957A3"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tbl>
      <w:tblPr>
        <w:tblpPr w:leftFromText="180" w:rightFromText="180" w:vertAnchor="text" w:tblpXSpec="center" w:tblpY="1"/>
        <w:tblOverlap w:val="never"/>
        <w:tblW w:w="10343"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561"/>
        <w:gridCol w:w="1824"/>
        <w:gridCol w:w="20"/>
        <w:gridCol w:w="118"/>
        <w:gridCol w:w="24"/>
        <w:gridCol w:w="212"/>
        <w:gridCol w:w="236"/>
        <w:gridCol w:w="236"/>
        <w:gridCol w:w="236"/>
        <w:gridCol w:w="213"/>
        <w:gridCol w:w="26"/>
        <w:gridCol w:w="236"/>
        <w:gridCol w:w="236"/>
        <w:gridCol w:w="70"/>
        <w:gridCol w:w="166"/>
        <w:gridCol w:w="93"/>
        <w:gridCol w:w="143"/>
        <w:gridCol w:w="236"/>
        <w:gridCol w:w="236"/>
        <w:gridCol w:w="123"/>
        <w:gridCol w:w="113"/>
        <w:gridCol w:w="236"/>
        <w:gridCol w:w="236"/>
        <w:gridCol w:w="119"/>
        <w:gridCol w:w="117"/>
        <w:gridCol w:w="287"/>
        <w:gridCol w:w="283"/>
        <w:gridCol w:w="284"/>
        <w:gridCol w:w="283"/>
        <w:gridCol w:w="168"/>
        <w:gridCol w:w="116"/>
        <w:gridCol w:w="305"/>
        <w:gridCol w:w="217"/>
        <w:gridCol w:w="208"/>
        <w:gridCol w:w="142"/>
        <w:gridCol w:w="992"/>
        <w:gridCol w:w="992"/>
      </w:tblGrid>
      <w:tr w:rsidR="00460BE5" w:rsidRPr="003A6BEC" w:rsidTr="00FF6196">
        <w:trPr>
          <w:trHeight w:val="53"/>
        </w:trPr>
        <w:tc>
          <w:tcPr>
            <w:tcW w:w="10343" w:type="dxa"/>
            <w:gridSpan w:val="37"/>
            <w:shd w:val="clear" w:color="auto" w:fill="D9D9D9"/>
          </w:tcPr>
          <w:p w:rsidR="00460BE5" w:rsidRPr="003A6BEC" w:rsidRDefault="00460BE5" w:rsidP="00FF6196">
            <w:pPr>
              <w:pStyle w:val="ae"/>
              <w:numPr>
                <w:ilvl w:val="0"/>
                <w:numId w:val="5"/>
              </w:numPr>
              <w:spacing w:after="0"/>
              <w:jc w:val="center"/>
              <w:rPr>
                <w:rFonts w:ascii="Arial Narrow" w:hAnsi="Arial Narrow" w:cs="Helv"/>
                <w:iCs/>
                <w:sz w:val="18"/>
                <w:szCs w:val="18"/>
              </w:rPr>
            </w:pPr>
            <w:r w:rsidRPr="002957A3">
              <w:rPr>
                <w:rFonts w:ascii="Arial Narrow" w:hAnsi="Arial Narrow"/>
                <w:b/>
                <w:noProof/>
                <w:sz w:val="18"/>
                <w:szCs w:val="18"/>
                <w:lang w:eastAsia="ru-RU"/>
              </w:rPr>
              <w:t>СВЕДЕНИЯ О КЛИЕНТЕ</w:t>
            </w: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hAnsi="Arial Narrow" w:cs="Tahoma"/>
                <w:b/>
                <w:sz w:val="18"/>
                <w:szCs w:val="18"/>
              </w:rPr>
            </w:pPr>
            <w:r w:rsidRPr="002957A3">
              <w:rPr>
                <w:rFonts w:ascii="Arial Narrow" w:eastAsia="Times New Roman" w:hAnsi="Arial Narrow"/>
                <w:b/>
                <w:bCs/>
                <w:sz w:val="18"/>
                <w:szCs w:val="18"/>
              </w:rPr>
              <w:t xml:space="preserve">Полное </w:t>
            </w:r>
            <w:r w:rsidRPr="002957A3">
              <w:rPr>
                <w:rFonts w:ascii="Arial Narrow" w:eastAsia="Times New Roman" w:hAnsi="Arial Narrow" w:cs="Tahoma"/>
                <w:b/>
                <w:sz w:val="18"/>
                <w:szCs w:val="18"/>
              </w:rPr>
              <w:t>н</w:t>
            </w:r>
            <w:r w:rsidRPr="002957A3">
              <w:rPr>
                <w:rFonts w:ascii="Arial Narrow" w:hAnsi="Arial Narrow"/>
                <w:b/>
                <w:sz w:val="18"/>
                <w:szCs w:val="18"/>
              </w:rPr>
              <w:t>аименова</w:t>
            </w:r>
            <w:r w:rsidRPr="002957A3">
              <w:rPr>
                <w:rFonts w:ascii="Arial Narrow" w:eastAsia="Times New Roman" w:hAnsi="Arial Narrow" w:cs="Tahoma"/>
                <w:b/>
                <w:sz w:val="18"/>
                <w:szCs w:val="18"/>
              </w:rPr>
              <w:t xml:space="preserve">ние Клиента </w:t>
            </w:r>
            <w:r w:rsidRPr="002957A3">
              <w:rPr>
                <w:rFonts w:ascii="Arial Narrow" w:hAnsi="Arial Narrow" w:cs="Tahoma"/>
                <w:b/>
                <w:sz w:val="18"/>
                <w:szCs w:val="18"/>
              </w:rPr>
              <w:t>:</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eastAsia="Times New Roman" w:hAnsi="Arial Narrow"/>
                <w:b/>
                <w:bCs/>
                <w:sz w:val="18"/>
                <w:szCs w:val="18"/>
              </w:rPr>
            </w:pPr>
            <w:r w:rsidRPr="002957A3">
              <w:rPr>
                <w:rFonts w:ascii="Arial Narrow" w:eastAsia="Times New Roman" w:hAnsi="Arial Narrow"/>
                <w:b/>
                <w:bCs/>
                <w:sz w:val="18"/>
                <w:szCs w:val="18"/>
              </w:rPr>
              <w:t>Наименование на иностранном языке</w:t>
            </w:r>
            <w:r w:rsidRPr="003A6BEC">
              <w:rPr>
                <w:rFonts w:ascii="Arial Narrow" w:eastAsia="Times New Roman" w:hAnsi="Arial Narrow"/>
                <w:b/>
                <w:sz w:val="18"/>
                <w:szCs w:val="18"/>
                <w:lang w:eastAsia="ru-RU"/>
              </w:rPr>
              <w:t xml:space="preserve"> </w:t>
            </w:r>
            <w:r w:rsidRPr="003A6BEC">
              <w:rPr>
                <w:rFonts w:ascii="Arial Narrow" w:eastAsia="Times New Roman" w:hAnsi="Arial Narrow"/>
                <w:sz w:val="18"/>
                <w:szCs w:val="18"/>
                <w:lang w:eastAsia="ru-RU"/>
              </w:rPr>
              <w:t>(если имеется):</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4507" w:type="dxa"/>
            <w:gridSpan w:val="16"/>
            <w:shd w:val="clear" w:color="auto" w:fill="FFFFFF"/>
          </w:tcPr>
          <w:p w:rsidR="00460BE5" w:rsidRPr="002957A3" w:rsidRDefault="00460BE5" w:rsidP="00FF6196">
            <w:pPr>
              <w:spacing w:after="0"/>
              <w:rPr>
                <w:rFonts w:ascii="Arial Narrow" w:eastAsia="Times New Roman" w:hAnsi="Arial Narrow"/>
                <w:b/>
                <w:bCs/>
                <w:sz w:val="18"/>
                <w:szCs w:val="18"/>
              </w:rPr>
            </w:pPr>
            <w:r w:rsidRPr="002957A3">
              <w:rPr>
                <w:rFonts w:ascii="Arial Narrow" w:eastAsia="Times New Roman" w:hAnsi="Arial Narrow"/>
                <w:b/>
                <w:bCs/>
                <w:sz w:val="18"/>
                <w:szCs w:val="18"/>
              </w:rPr>
              <w:t>ИНН</w:t>
            </w:r>
            <w:r w:rsidRPr="003A6BEC">
              <w:rPr>
                <w:rFonts w:ascii="Arial Narrow" w:eastAsia="Times New Roman" w:hAnsi="Arial Narrow"/>
                <w:sz w:val="18"/>
                <w:szCs w:val="18"/>
                <w:lang w:eastAsia="ru-RU"/>
              </w:rPr>
              <w:t>:</w:t>
            </w:r>
          </w:p>
        </w:tc>
        <w:tc>
          <w:tcPr>
            <w:tcW w:w="5836" w:type="dxa"/>
            <w:gridSpan w:val="21"/>
            <w:shd w:val="clear" w:color="auto" w:fill="FFFFFF"/>
          </w:tcPr>
          <w:p w:rsidR="00460BE5" w:rsidRPr="003A6BEC" w:rsidRDefault="00460BE5" w:rsidP="00FF6196">
            <w:pPr>
              <w:spacing w:after="0"/>
              <w:rPr>
                <w:rFonts w:ascii="Arial Narrow" w:hAnsi="Arial Narrow" w:cs="Helv"/>
                <w:iCs/>
                <w:sz w:val="18"/>
                <w:szCs w:val="18"/>
              </w:rPr>
            </w:pPr>
          </w:p>
        </w:tc>
      </w:tr>
      <w:tr w:rsidR="00460BE5" w:rsidRPr="003A6BEC" w:rsidTr="00FF6196">
        <w:trPr>
          <w:trHeight w:val="53"/>
        </w:trPr>
        <w:tc>
          <w:tcPr>
            <w:tcW w:w="10343" w:type="dxa"/>
            <w:gridSpan w:val="37"/>
            <w:shd w:val="clear" w:color="auto" w:fill="FFFFFF"/>
          </w:tcPr>
          <w:p w:rsidR="00460BE5" w:rsidRPr="003A6BEC" w:rsidRDefault="00460BE5" w:rsidP="00FF6196">
            <w:pPr>
              <w:spacing w:after="0"/>
              <w:ind w:left="-113" w:right="-108"/>
              <w:rPr>
                <w:rFonts w:ascii="Arial Narrow" w:hAnsi="Arial Narrow" w:cs="Helv"/>
                <w:iCs/>
                <w:sz w:val="16"/>
                <w:szCs w:val="16"/>
              </w:rPr>
            </w:pPr>
            <w:r w:rsidRPr="00DE52A0">
              <w:rPr>
                <w:rFonts w:ascii="Arial Narrow" w:hAnsi="Arial Narrow" w:cs="Helv"/>
                <w:i/>
                <w:iCs/>
                <w:sz w:val="16"/>
                <w:szCs w:val="16"/>
              </w:rPr>
              <w:t xml:space="preserve">Прим.: возможно подключение только одной системы дистанционного банковского обслуживания (далее-ДБО), </w:t>
            </w:r>
            <w:r w:rsidRPr="00AC15B2">
              <w:rPr>
                <w:rFonts w:ascii="Arial Narrow" w:hAnsi="Arial Narrow" w:cs="Helv"/>
                <w:b/>
                <w:i/>
                <w:iCs/>
                <w:sz w:val="16"/>
                <w:szCs w:val="16"/>
              </w:rPr>
              <w:t>ЦС ДБО</w:t>
            </w:r>
            <w:r>
              <w:rPr>
                <w:rFonts w:ascii="Arial Narrow" w:hAnsi="Arial Narrow" w:cs="Helv"/>
                <w:b/>
                <w:i/>
                <w:iCs/>
                <w:sz w:val="16"/>
                <w:szCs w:val="16"/>
              </w:rPr>
              <w:t xml:space="preserve"> </w:t>
            </w:r>
            <w:r w:rsidRPr="00AC15B2">
              <w:rPr>
                <w:rFonts w:ascii="Arial Narrow" w:hAnsi="Arial Narrow" w:cs="Helv"/>
                <w:b/>
                <w:i/>
                <w:iCs/>
                <w:sz w:val="16"/>
                <w:szCs w:val="16"/>
              </w:rPr>
              <w:t xml:space="preserve">(раздел I) или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Helv"/>
                <w:b/>
                <w:i/>
                <w:iCs/>
                <w:sz w:val="16"/>
                <w:szCs w:val="16"/>
              </w:rPr>
              <w:t>ИС Свой Бизнес</w:t>
            </w:r>
            <w:r w:rsidRPr="00AC15B2">
              <w:rPr>
                <w:rFonts w:ascii="Arial Narrow" w:hAnsi="Arial Narrow" w:cs="Helv"/>
                <w:b/>
                <w:i/>
                <w:iCs/>
                <w:sz w:val="16"/>
                <w:szCs w:val="16"/>
              </w:rPr>
              <w:t xml:space="preserve"> </w:t>
            </w:r>
            <w:r>
              <w:rPr>
                <w:rFonts w:ascii="Arial Narrow" w:hAnsi="Arial Narrow" w:cs="Helv"/>
                <w:b/>
                <w:i/>
                <w:iCs/>
                <w:sz w:val="16"/>
                <w:szCs w:val="16"/>
              </w:rPr>
              <w:t>(</w:t>
            </w:r>
            <w:r w:rsidRPr="00AC15B2">
              <w:rPr>
                <w:rFonts w:ascii="Arial Narrow" w:hAnsi="Arial Narrow" w:cs="Helv"/>
                <w:b/>
                <w:i/>
                <w:iCs/>
                <w:sz w:val="16"/>
                <w:szCs w:val="16"/>
              </w:rPr>
              <w:t>раздел II)</w:t>
            </w:r>
          </w:p>
        </w:tc>
      </w:tr>
      <w:tr w:rsidR="00460BE5" w:rsidRPr="003A6BEC" w:rsidTr="00FF6196">
        <w:trPr>
          <w:trHeight w:val="53"/>
        </w:trPr>
        <w:tc>
          <w:tcPr>
            <w:tcW w:w="10343" w:type="dxa"/>
            <w:gridSpan w:val="37"/>
            <w:shd w:val="clear" w:color="auto" w:fill="D9D9D9"/>
          </w:tcPr>
          <w:p w:rsidR="00460BE5" w:rsidRPr="002957A3" w:rsidRDefault="00460BE5" w:rsidP="00FF6196">
            <w:pPr>
              <w:pStyle w:val="ae"/>
              <w:numPr>
                <w:ilvl w:val="0"/>
                <w:numId w:val="6"/>
              </w:numPr>
              <w:tabs>
                <w:tab w:val="left" w:pos="1068"/>
              </w:tabs>
              <w:spacing w:after="0"/>
              <w:ind w:left="0" w:firstLine="709"/>
              <w:jc w:val="both"/>
              <w:rPr>
                <w:rFonts w:ascii="Arial Narrow" w:hAnsi="Arial Narrow" w:cs="Helv"/>
                <w:b/>
                <w:i/>
                <w:iCs/>
                <w:sz w:val="18"/>
                <w:szCs w:val="18"/>
              </w:rPr>
            </w:pPr>
            <w:r w:rsidRPr="003A6BEC">
              <w:rPr>
                <w:rFonts w:ascii="Arial Narrow" w:hAnsi="Arial Narrow" w:cs="Tahoma"/>
                <w:b/>
                <w:sz w:val="18"/>
                <w:szCs w:val="18"/>
              </w:rPr>
              <w:t>Присоединяемся/присоединяюсь к Условиям дистанционного банковского обслуживания</w:t>
            </w:r>
            <w:r w:rsidRPr="003A6BEC">
              <w:rPr>
                <w:rFonts w:ascii="Arial Narrow" w:hAnsi="Arial Narrow" w:cs="Helv"/>
                <w:b/>
                <w:iCs/>
                <w:sz w:val="18"/>
                <w:szCs w:val="18"/>
              </w:rPr>
              <w:t xml:space="preserve"> клиента в </w:t>
            </w:r>
            <w:r>
              <w:rPr>
                <w:rFonts w:ascii="Arial Narrow" w:hAnsi="Arial Narrow" w:cs="Helv"/>
                <w:b/>
                <w:iCs/>
                <w:sz w:val="18"/>
                <w:szCs w:val="18"/>
              </w:rPr>
              <w:br/>
            </w:r>
            <w:r w:rsidRPr="003A6BEC">
              <w:rPr>
                <w:rFonts w:ascii="Arial Narrow" w:hAnsi="Arial Narrow" w:cs="Helv"/>
                <w:b/>
                <w:iCs/>
                <w:sz w:val="18"/>
                <w:szCs w:val="18"/>
              </w:rPr>
              <w:t>АО «Россельхозбанк» с использованием системы ЦС ДБО «Банк-Клиент»/«Интернет-Клиент»</w:t>
            </w:r>
            <w:r w:rsidRPr="003A6BEC">
              <w:rPr>
                <w:rStyle w:val="a6"/>
                <w:rFonts w:ascii="Arial Narrow" w:hAnsi="Arial Narrow"/>
                <w:b/>
                <w:iCs/>
                <w:sz w:val="18"/>
                <w:szCs w:val="18"/>
              </w:rPr>
              <w:footnoteReference w:id="43"/>
            </w:r>
            <w:r w:rsidRPr="003A6BEC">
              <w:rPr>
                <w:rFonts w:ascii="Arial Narrow" w:hAnsi="Arial Narrow" w:cs="Helv"/>
                <w:b/>
                <w:iCs/>
                <w:sz w:val="18"/>
                <w:szCs w:val="18"/>
              </w:rPr>
              <w:t xml:space="preserve"> и просим/прошу осуществлять ДБО:</w:t>
            </w:r>
          </w:p>
        </w:tc>
      </w:tr>
      <w:tr w:rsidR="00460BE5" w:rsidRPr="003A6BEC" w:rsidTr="00FF6196">
        <w:trPr>
          <w:trHeight w:val="776"/>
        </w:trPr>
        <w:tc>
          <w:tcPr>
            <w:tcW w:w="10343" w:type="dxa"/>
            <w:gridSpan w:val="37"/>
            <w:shd w:val="clear" w:color="auto" w:fill="FFFFFF"/>
          </w:tcPr>
          <w:p w:rsidR="00460BE5" w:rsidRPr="003A6BEC" w:rsidRDefault="00460BE5" w:rsidP="00FF6196">
            <w:pPr>
              <w:spacing w:after="0"/>
              <w:jc w:val="both"/>
              <w:rPr>
                <w:rFonts w:ascii="Arial Narrow" w:hAnsi="Arial Narrow" w:cs="Tahoma"/>
                <w:b/>
                <w:sz w:val="18"/>
                <w:szCs w:val="18"/>
              </w:rPr>
            </w:pPr>
            <w:r w:rsidRPr="002957A3">
              <w:rPr>
                <w:rFonts w:ascii="MS Gothic" w:eastAsia="MS Gothic" w:hAnsi="MS Gothic" w:cs="Segoe UI Symbol"/>
                <w:sz w:val="18"/>
                <w:szCs w:val="18"/>
                <w:lang w:eastAsia="ru-RU"/>
              </w:rPr>
              <w:t>☐</w:t>
            </w:r>
            <w:r w:rsidRPr="003A6BEC">
              <w:rPr>
                <w:rFonts w:ascii="MS Gothic" w:eastAsia="MS Gothic" w:hAnsi="MS Gothic" w:hint="eastAsia"/>
                <w:sz w:val="18"/>
                <w:szCs w:val="18"/>
                <w:lang w:eastAsia="ru-RU"/>
              </w:rPr>
              <w:t xml:space="preserve"> </w:t>
            </w:r>
            <w:r w:rsidRPr="003A6BEC">
              <w:rPr>
                <w:rFonts w:ascii="Arial Narrow" w:hAnsi="Arial Narrow" w:cs="Helv"/>
                <w:iCs/>
                <w:sz w:val="18"/>
                <w:szCs w:val="18"/>
              </w:rPr>
              <w:t>по всем расчетным/депозитным счетам, открытым в Банке</w:t>
            </w:r>
          </w:p>
          <w:p w:rsidR="00460BE5" w:rsidRPr="00166F9A" w:rsidRDefault="00460BE5" w:rsidP="00FF6196">
            <w:pPr>
              <w:spacing w:after="0"/>
              <w:jc w:val="both"/>
              <w:rPr>
                <w:rFonts w:ascii="MS Gothic" w:eastAsia="MS Gothic" w:hAnsi="MS Gothic" w:cs="Segoe UI Symbol"/>
                <w:sz w:val="18"/>
                <w:szCs w:val="18"/>
                <w:lang w:eastAsia="ru-RU"/>
              </w:rPr>
            </w:pPr>
            <w:r w:rsidRPr="002957A3">
              <w:rPr>
                <w:rFonts w:ascii="MS Gothic" w:eastAsia="MS Gothic" w:hAnsi="MS Gothic" w:cs="Segoe UI Symbol"/>
                <w:sz w:val="18"/>
                <w:szCs w:val="18"/>
                <w:lang w:eastAsia="ru-RU"/>
              </w:rPr>
              <w:t>☐</w:t>
            </w:r>
            <w:r>
              <w:rPr>
                <w:rFonts w:ascii="MS Gothic" w:eastAsia="MS Gothic" w:hAnsi="MS Gothic" w:cs="Segoe UI Symbol"/>
                <w:sz w:val="18"/>
                <w:szCs w:val="18"/>
                <w:lang w:eastAsia="ru-RU"/>
              </w:rPr>
              <w:t xml:space="preserve"> </w:t>
            </w:r>
            <w:r w:rsidRPr="003A6BEC">
              <w:rPr>
                <w:rFonts w:ascii="Arial Narrow" w:hAnsi="Arial Narrow" w:cs="Helv"/>
                <w:iCs/>
                <w:sz w:val="18"/>
                <w:szCs w:val="18"/>
              </w:rPr>
              <w:t>без открытия счета в Банке</w:t>
            </w:r>
            <w:r w:rsidRPr="003A6BEC">
              <w:rPr>
                <w:rStyle w:val="a6"/>
                <w:rFonts w:ascii="Arial Narrow" w:hAnsi="Arial Narrow"/>
                <w:iCs/>
                <w:sz w:val="18"/>
                <w:szCs w:val="18"/>
              </w:rPr>
              <w:footnoteReference w:id="44"/>
            </w:r>
          </w:p>
          <w:p w:rsidR="00460BE5" w:rsidRPr="00166F9A" w:rsidRDefault="00460BE5" w:rsidP="00FF6196">
            <w:pPr>
              <w:spacing w:after="0"/>
              <w:jc w:val="both"/>
              <w:rPr>
                <w:rFonts w:ascii="MS Gothic" w:eastAsia="MS Gothic" w:hAnsi="MS Gothic" w:cs="Segoe UI Symbol"/>
                <w:sz w:val="18"/>
                <w:szCs w:val="18"/>
                <w:lang w:eastAsia="ru-RU"/>
              </w:rPr>
            </w:pPr>
            <w:r w:rsidRPr="002957A3">
              <w:rPr>
                <w:rFonts w:ascii="MS Gothic" w:eastAsia="MS Gothic" w:hAnsi="MS Gothic" w:cs="Segoe UI Symbol"/>
                <w:sz w:val="18"/>
                <w:szCs w:val="18"/>
                <w:lang w:eastAsia="ru-RU"/>
              </w:rPr>
              <w:t>☐</w:t>
            </w:r>
            <w:r>
              <w:rPr>
                <w:rFonts w:ascii="MS Gothic" w:eastAsia="MS Gothic" w:hAnsi="MS Gothic" w:cs="Segoe UI Symbol"/>
                <w:sz w:val="18"/>
                <w:szCs w:val="18"/>
                <w:lang w:eastAsia="ru-RU"/>
              </w:rPr>
              <w:t xml:space="preserve"> </w:t>
            </w:r>
            <w:r w:rsidRPr="00166F9A">
              <w:rPr>
                <w:rFonts w:ascii="Arial Narrow" w:hAnsi="Arial Narrow" w:cs="Helv"/>
                <w:bCs/>
                <w:iCs/>
                <w:sz w:val="18"/>
                <w:szCs w:val="18"/>
              </w:rPr>
              <w:t>по следующим счетам, открытым в Банке:</w:t>
            </w:r>
          </w:p>
        </w:tc>
      </w:tr>
      <w:tr w:rsidR="00460BE5" w:rsidRPr="003A6BEC" w:rsidTr="00FF6196">
        <w:trPr>
          <w:trHeight w:val="53"/>
        </w:trPr>
        <w:tc>
          <w:tcPr>
            <w:tcW w:w="2523" w:type="dxa"/>
            <w:gridSpan w:val="4"/>
            <w:tcBorders>
              <w:righ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Валюта счета</w:t>
            </w:r>
          </w:p>
        </w:tc>
        <w:tc>
          <w:tcPr>
            <w:tcW w:w="4964" w:type="dxa"/>
            <w:gridSpan w:val="27"/>
            <w:tcBorders>
              <w:left w:val="nil"/>
              <w:righ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Номер счета</w:t>
            </w:r>
          </w:p>
        </w:tc>
        <w:tc>
          <w:tcPr>
            <w:tcW w:w="2856" w:type="dxa"/>
            <w:gridSpan w:val="6"/>
            <w:tcBorders>
              <w:left w:val="nil"/>
            </w:tcBorders>
            <w:shd w:val="clear" w:color="auto" w:fill="D9D9D9"/>
          </w:tcPr>
          <w:p w:rsidR="00460BE5" w:rsidRPr="003A6BEC" w:rsidRDefault="00460BE5" w:rsidP="00FF6196">
            <w:pPr>
              <w:pStyle w:val="ae"/>
              <w:spacing w:after="0"/>
              <w:ind w:left="29"/>
              <w:jc w:val="center"/>
              <w:rPr>
                <w:rFonts w:ascii="MS Gothic" w:eastAsia="MS Gothic" w:hAnsi="MS Gothic"/>
                <w:sz w:val="18"/>
                <w:szCs w:val="18"/>
                <w:lang w:eastAsia="ru-RU"/>
              </w:rPr>
            </w:pPr>
            <w:r w:rsidRPr="003A6BEC">
              <w:rPr>
                <w:rFonts w:ascii="Arial Narrow" w:hAnsi="Arial Narrow" w:cs="Helv"/>
                <w:iCs/>
                <w:sz w:val="18"/>
                <w:szCs w:val="18"/>
              </w:rPr>
              <w:t>Региональный филиал/внутреннее структурное подразделение Банка</w:t>
            </w:r>
            <w:r w:rsidRPr="003A6BEC">
              <w:rPr>
                <w:rFonts w:ascii="Arial Narrow" w:hAnsi="Arial Narrow" w:cs="Helv"/>
                <w:iCs/>
                <w:sz w:val="18"/>
                <w:szCs w:val="18"/>
                <w:vertAlign w:val="superscript"/>
              </w:rPr>
              <w:footnoteReference w:id="45"/>
            </w:r>
          </w:p>
        </w:tc>
      </w:tr>
      <w:tr w:rsidR="00460BE5" w:rsidRPr="003A6BEC" w:rsidTr="00FF6196">
        <w:trPr>
          <w:trHeight w:val="53"/>
        </w:trPr>
        <w:tc>
          <w:tcPr>
            <w:tcW w:w="2523" w:type="dxa"/>
            <w:gridSpan w:val="4"/>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9"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7"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56" w:type="dxa"/>
            <w:gridSpan w:val="6"/>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r>
      <w:tr w:rsidR="00460BE5" w:rsidRPr="003A6BEC" w:rsidTr="00FF6196">
        <w:trPr>
          <w:trHeight w:val="53"/>
        </w:trPr>
        <w:tc>
          <w:tcPr>
            <w:tcW w:w="2523" w:type="dxa"/>
            <w:gridSpan w:val="4"/>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9"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36"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7"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3" w:type="dxa"/>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4" w:type="dxa"/>
            <w:gridSpan w:val="2"/>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c>
          <w:tcPr>
            <w:tcW w:w="2856" w:type="dxa"/>
            <w:gridSpan w:val="6"/>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p>
        </w:tc>
      </w:tr>
      <w:tr w:rsidR="00460BE5" w:rsidRPr="003A6BEC" w:rsidTr="00FF6196">
        <w:trPr>
          <w:trHeight w:val="53"/>
        </w:trPr>
        <w:tc>
          <w:tcPr>
            <w:tcW w:w="10343" w:type="dxa"/>
            <w:gridSpan w:val="37"/>
            <w:shd w:val="clear" w:color="auto" w:fill="FFFFFF"/>
          </w:tcPr>
          <w:p w:rsidR="00460BE5" w:rsidRPr="003A6BEC" w:rsidRDefault="00460BE5" w:rsidP="00FF6196">
            <w:pPr>
              <w:pStyle w:val="ae"/>
              <w:spacing w:after="0"/>
              <w:ind w:left="29"/>
              <w:jc w:val="both"/>
              <w:rPr>
                <w:rFonts w:ascii="Arial Narrow" w:hAnsi="Arial Narrow" w:cs="Helv"/>
                <w:iCs/>
                <w:sz w:val="18"/>
                <w:szCs w:val="18"/>
              </w:rPr>
            </w:pPr>
            <w:r w:rsidRPr="002957A3">
              <w:rPr>
                <w:rFonts w:ascii="Arial Narrow" w:hAnsi="Arial Narrow" w:cs="Helv"/>
                <w:iCs/>
                <w:sz w:val="18"/>
                <w:szCs w:val="18"/>
              </w:rPr>
              <w:t>и просим/прошу на основании запроса(</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на выдачу сертификата(</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ключа(ей) проверки электронной подписи предоставить сертификат(ы) ключа(ей) проверки электронной подписи или сгенерировать_____(______) временный(</w:t>
            </w:r>
            <w:proofErr w:type="spellStart"/>
            <w:r w:rsidRPr="002957A3">
              <w:rPr>
                <w:rFonts w:ascii="Arial Narrow" w:hAnsi="Arial Narrow" w:cs="Helv"/>
                <w:iCs/>
                <w:sz w:val="18"/>
                <w:szCs w:val="18"/>
              </w:rPr>
              <w:t>ых</w:t>
            </w:r>
            <w:proofErr w:type="spellEnd"/>
            <w:r w:rsidRPr="002957A3">
              <w:rPr>
                <w:rFonts w:ascii="Arial Narrow" w:hAnsi="Arial Narrow" w:cs="Helv"/>
                <w:iCs/>
                <w:sz w:val="18"/>
                <w:szCs w:val="18"/>
              </w:rPr>
              <w:t>) комплект(</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ключей электронной подписи</w:t>
            </w:r>
            <w:r w:rsidRPr="002957A3">
              <w:rPr>
                <w:rFonts w:ascii="Arial Narrow" w:hAnsi="Arial Narrow" w:cs="Helv"/>
                <w:iCs/>
                <w:sz w:val="18"/>
                <w:szCs w:val="18"/>
                <w:vertAlign w:val="superscript"/>
              </w:rPr>
              <w:footnoteReference w:id="46"/>
            </w:r>
            <w:r w:rsidRPr="002957A3">
              <w:rPr>
                <w:rFonts w:ascii="Arial Narrow" w:hAnsi="Arial Narrow" w:cs="Helv"/>
                <w:iCs/>
                <w:sz w:val="18"/>
                <w:szCs w:val="18"/>
                <w:vertAlign w:val="superscript"/>
              </w:rPr>
              <w:t xml:space="preserve"> </w:t>
            </w:r>
            <w:r w:rsidRPr="002957A3">
              <w:rPr>
                <w:rFonts w:ascii="Arial Narrow" w:hAnsi="Arial Narrow" w:cs="Helv"/>
                <w:iCs/>
                <w:sz w:val="18"/>
                <w:szCs w:val="18"/>
              </w:rPr>
              <w:t>и соответствующий(</w:t>
            </w:r>
            <w:proofErr w:type="spellStart"/>
            <w:r w:rsidRPr="002957A3">
              <w:rPr>
                <w:rFonts w:ascii="Arial Narrow" w:hAnsi="Arial Narrow" w:cs="Helv"/>
                <w:iCs/>
                <w:sz w:val="18"/>
                <w:szCs w:val="18"/>
              </w:rPr>
              <w:t>ие</w:t>
            </w:r>
            <w:proofErr w:type="spellEnd"/>
            <w:r w:rsidRPr="002957A3">
              <w:rPr>
                <w:rFonts w:ascii="Arial Narrow" w:hAnsi="Arial Narrow" w:cs="Helv"/>
                <w:iCs/>
                <w:sz w:val="18"/>
                <w:szCs w:val="18"/>
              </w:rPr>
              <w:t>) ему (им) временный(</w:t>
            </w:r>
            <w:proofErr w:type="spellStart"/>
            <w:r w:rsidRPr="002957A3">
              <w:rPr>
                <w:rFonts w:ascii="Arial Narrow" w:hAnsi="Arial Narrow" w:cs="Helv"/>
                <w:iCs/>
                <w:sz w:val="18"/>
                <w:szCs w:val="18"/>
              </w:rPr>
              <w:t>ые</w:t>
            </w:r>
            <w:proofErr w:type="spellEnd"/>
            <w:r w:rsidRPr="002957A3">
              <w:rPr>
                <w:rFonts w:ascii="Arial Narrow" w:hAnsi="Arial Narrow" w:cs="Helv"/>
                <w:iCs/>
                <w:sz w:val="18"/>
                <w:szCs w:val="18"/>
              </w:rPr>
              <w:t>) сертификат(ы) ключа(ей) проверки электронной подписи</w:t>
            </w:r>
            <w:r>
              <w:rPr>
                <w:rStyle w:val="a6"/>
                <w:rFonts w:ascii="Arial Narrow" w:hAnsi="Arial Narrow"/>
                <w:iCs/>
                <w:sz w:val="18"/>
                <w:szCs w:val="18"/>
              </w:rPr>
              <w:footnoteReference w:id="47"/>
            </w:r>
            <w:r w:rsidRPr="002957A3">
              <w:rPr>
                <w:rFonts w:ascii="Arial Narrow" w:hAnsi="Arial Narrow" w:cs="Helv"/>
                <w:iCs/>
                <w:sz w:val="18"/>
                <w:szCs w:val="18"/>
              </w:rPr>
              <w:t xml:space="preserve"> для уполномоченных лиц Клиента:</w:t>
            </w:r>
          </w:p>
        </w:tc>
      </w:tr>
      <w:tr w:rsidR="00460BE5" w:rsidRPr="003A6BEC" w:rsidTr="00FF6196">
        <w:trPr>
          <w:trHeight w:val="53"/>
        </w:trPr>
        <w:tc>
          <w:tcPr>
            <w:tcW w:w="10343" w:type="dxa"/>
            <w:gridSpan w:val="37"/>
            <w:shd w:val="clear" w:color="auto" w:fill="D9D9D9"/>
          </w:tcPr>
          <w:p w:rsidR="00460BE5" w:rsidRPr="003A6BEC" w:rsidRDefault="00460BE5" w:rsidP="00FF6196">
            <w:pPr>
              <w:pStyle w:val="ae"/>
              <w:spacing w:after="0"/>
              <w:jc w:val="center"/>
              <w:rPr>
                <w:rFonts w:ascii="Arial Narrow" w:hAnsi="Arial Narrow" w:cs="Helv"/>
                <w:b/>
                <w:iCs/>
                <w:sz w:val="18"/>
                <w:szCs w:val="18"/>
              </w:rPr>
            </w:pPr>
            <w:r w:rsidRPr="003A6BEC">
              <w:rPr>
                <w:rFonts w:ascii="Arial Narrow" w:hAnsi="Arial Narrow" w:cs="Helv"/>
                <w:b/>
                <w:iCs/>
                <w:sz w:val="18"/>
                <w:szCs w:val="18"/>
              </w:rPr>
              <w:t>Уполномоченные лица Клиента</w:t>
            </w:r>
          </w:p>
        </w:tc>
      </w:tr>
      <w:tr w:rsidR="00460BE5" w:rsidRPr="003A6BEC" w:rsidTr="00FF6196">
        <w:trPr>
          <w:trHeight w:val="57"/>
        </w:trPr>
        <w:tc>
          <w:tcPr>
            <w:tcW w:w="561"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824"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2860" w:type="dxa"/>
            <w:gridSpan w:val="18"/>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5098" w:type="dxa"/>
            <w:gridSpan w:val="17"/>
            <w:shd w:val="clear" w:color="auto" w:fill="FFFFFF"/>
          </w:tcPr>
          <w:p w:rsidR="00460BE5" w:rsidRPr="003A6BEC" w:rsidRDefault="00460BE5" w:rsidP="00FF6196">
            <w:pPr>
              <w:pStyle w:val="ae"/>
              <w:spacing w:after="0"/>
              <w:ind w:left="29"/>
              <w:jc w:val="center"/>
              <w:rPr>
                <w:rFonts w:ascii="Arial Narrow" w:hAnsi="Arial Narrow" w:cs="Helv"/>
                <w:iCs/>
                <w:sz w:val="18"/>
                <w:szCs w:val="18"/>
              </w:rPr>
            </w:pPr>
            <w:r w:rsidRPr="003A6BEC">
              <w:rPr>
                <w:rFonts w:ascii="Arial Narrow" w:hAnsi="Arial Narrow" w:cs="Helv"/>
                <w:iCs/>
                <w:sz w:val="18"/>
                <w:szCs w:val="18"/>
              </w:rPr>
              <w:t>Полномочия уполномоченных лиц Клиента</w:t>
            </w:r>
          </w:p>
        </w:tc>
      </w:tr>
      <w:tr w:rsidR="00460BE5" w:rsidRPr="003A6BEC" w:rsidTr="00FF6196">
        <w:trPr>
          <w:trHeight w:val="56"/>
        </w:trPr>
        <w:tc>
          <w:tcPr>
            <w:tcW w:w="561" w:type="dxa"/>
            <w:shd w:val="clear" w:color="auto" w:fill="FFFFFF"/>
          </w:tcPr>
          <w:p w:rsidR="00460BE5" w:rsidRPr="003A6BEC" w:rsidRDefault="00460BE5" w:rsidP="00FF6196">
            <w:pPr>
              <w:widowControl w:val="0"/>
              <w:autoSpaceDE w:val="0"/>
              <w:autoSpaceDN w:val="0"/>
              <w:adjustRightInd w:val="0"/>
              <w:spacing w:after="0" w:line="240" w:lineRule="auto"/>
              <w:jc w:val="center"/>
              <w:rPr>
                <w:rFonts w:ascii="Arial Narrow" w:hAnsi="Arial Narrow" w:cs="Helv"/>
                <w:b/>
                <w:iCs/>
                <w:sz w:val="18"/>
                <w:szCs w:val="18"/>
                <w:lang w:val="en-US"/>
              </w:rPr>
            </w:pPr>
            <w:r w:rsidRPr="003A6BEC">
              <w:rPr>
                <w:rFonts w:ascii="Arial Narrow" w:hAnsi="Arial Narrow" w:cs="Helv"/>
                <w:b/>
                <w:iCs/>
                <w:sz w:val="18"/>
                <w:szCs w:val="18"/>
                <w:lang w:val="en-US"/>
              </w:rPr>
              <w:t>N</w:t>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п/п</w:t>
            </w:r>
          </w:p>
        </w:tc>
        <w:tc>
          <w:tcPr>
            <w:tcW w:w="1824" w:type="dxa"/>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Ф.И.О. уполномоченного лица Клиента</w:t>
            </w:r>
          </w:p>
        </w:tc>
        <w:tc>
          <w:tcPr>
            <w:tcW w:w="2860" w:type="dxa"/>
            <w:gridSpan w:val="18"/>
            <w:shd w:val="clear" w:color="auto" w:fill="FFFFFF"/>
          </w:tcPr>
          <w:p w:rsidR="00460BE5" w:rsidRPr="003A6BEC" w:rsidRDefault="00460BE5" w:rsidP="00FF6196">
            <w:pPr>
              <w:jc w:val="center"/>
              <w:rPr>
                <w:rFonts w:ascii="Arial Narrow" w:hAnsi="Arial Narrow" w:cs="Helv"/>
                <w:b/>
                <w:iCs/>
                <w:sz w:val="18"/>
                <w:szCs w:val="18"/>
              </w:rPr>
            </w:pPr>
            <w:r w:rsidRPr="003A6BEC">
              <w:rPr>
                <w:rFonts w:ascii="Arial Narrow" w:hAnsi="Arial Narrow" w:cs="Helv"/>
                <w:b/>
                <w:iCs/>
                <w:sz w:val="18"/>
                <w:szCs w:val="18"/>
              </w:rPr>
              <w:t>Паспортные данные</w:t>
            </w:r>
          </w:p>
          <w:p w:rsidR="00460BE5" w:rsidRPr="003A6BEC" w:rsidRDefault="00460BE5" w:rsidP="00FF6196">
            <w:pPr>
              <w:pStyle w:val="ae"/>
              <w:spacing w:after="0"/>
              <w:ind w:left="29"/>
              <w:jc w:val="center"/>
              <w:rPr>
                <w:rFonts w:ascii="Arial Narrow" w:hAnsi="Arial Narrow" w:cs="Helv"/>
                <w:b/>
                <w:iCs/>
                <w:sz w:val="18"/>
                <w:szCs w:val="18"/>
              </w:rPr>
            </w:pPr>
          </w:p>
        </w:tc>
        <w:tc>
          <w:tcPr>
            <w:tcW w:w="2126" w:type="dxa"/>
            <w:gridSpan w:val="10"/>
            <w:shd w:val="clear" w:color="auto" w:fill="FFFFFF"/>
          </w:tcPr>
          <w:p w:rsidR="00460BE5" w:rsidRPr="003A6BEC" w:rsidRDefault="00460BE5" w:rsidP="00FF6196">
            <w:pPr>
              <w:spacing w:after="0"/>
              <w:jc w:val="center"/>
              <w:rPr>
                <w:rFonts w:ascii="Arial Narrow" w:hAnsi="Arial Narrow" w:cs="Helv"/>
                <w:b/>
                <w:iCs/>
                <w:sz w:val="18"/>
                <w:szCs w:val="18"/>
              </w:rPr>
            </w:pPr>
            <w:r w:rsidRPr="003A6BEC">
              <w:rPr>
                <w:rFonts w:ascii="Arial Narrow" w:hAnsi="Arial Narrow" w:cs="Helv"/>
                <w:b/>
                <w:iCs/>
                <w:sz w:val="18"/>
                <w:szCs w:val="18"/>
              </w:rPr>
              <w:t>Группа подписантов</w:t>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iCs/>
                <w:sz w:val="18"/>
                <w:szCs w:val="18"/>
              </w:rPr>
              <w:t>(Группа «А» или «Б», в том числе в соответствии с Соглашением о сочетании подписей)</w:t>
            </w:r>
          </w:p>
        </w:tc>
        <w:tc>
          <w:tcPr>
            <w:tcW w:w="988" w:type="dxa"/>
            <w:gridSpan w:val="5"/>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b/>
                <w:iCs/>
                <w:sz w:val="18"/>
                <w:szCs w:val="18"/>
              </w:rPr>
              <w:t>Без права подписи</w:t>
            </w:r>
            <w:r w:rsidRPr="003A6BEC">
              <w:rPr>
                <w:rStyle w:val="a6"/>
                <w:rFonts w:ascii="Arial Narrow" w:hAnsi="Arial Narrow"/>
                <w:iCs/>
                <w:sz w:val="18"/>
                <w:szCs w:val="18"/>
              </w:rPr>
              <w:footnoteReference w:id="48"/>
            </w:r>
          </w:p>
        </w:tc>
        <w:tc>
          <w:tcPr>
            <w:tcW w:w="1984" w:type="dxa"/>
            <w:gridSpan w:val="2"/>
            <w:shd w:val="clear" w:color="auto" w:fill="FFFFFF"/>
          </w:tcPr>
          <w:p w:rsidR="00460BE5" w:rsidRPr="003A6BEC" w:rsidRDefault="00460BE5" w:rsidP="00FF6196">
            <w:pPr>
              <w:spacing w:after="0"/>
              <w:jc w:val="center"/>
              <w:rPr>
                <w:rFonts w:ascii="Arial Narrow" w:hAnsi="Arial Narrow" w:cs="Helv"/>
                <w:b/>
                <w:iCs/>
                <w:sz w:val="18"/>
                <w:szCs w:val="18"/>
              </w:rPr>
            </w:pPr>
            <w:r w:rsidRPr="003A6BEC">
              <w:rPr>
                <w:rFonts w:ascii="Arial Narrow" w:hAnsi="Arial Narrow" w:cs="Helv"/>
                <w:b/>
                <w:iCs/>
                <w:sz w:val="18"/>
                <w:szCs w:val="18"/>
              </w:rPr>
              <w:t>Акцептующая подпись</w:t>
            </w:r>
            <w:r w:rsidRPr="003A6BEC">
              <w:rPr>
                <w:rStyle w:val="a6"/>
                <w:rFonts w:ascii="Arial Narrow" w:hAnsi="Arial Narrow"/>
                <w:iCs/>
                <w:sz w:val="18"/>
                <w:szCs w:val="18"/>
              </w:rPr>
              <w:footnoteReference w:id="49"/>
            </w:r>
          </w:p>
          <w:p w:rsidR="00460BE5" w:rsidRPr="003A6BEC" w:rsidRDefault="00460BE5" w:rsidP="00FF6196">
            <w:pPr>
              <w:pStyle w:val="ae"/>
              <w:spacing w:after="0"/>
              <w:ind w:left="29"/>
              <w:jc w:val="center"/>
              <w:rPr>
                <w:rFonts w:ascii="Arial Narrow" w:hAnsi="Arial Narrow" w:cs="Helv"/>
                <w:b/>
                <w:iCs/>
                <w:sz w:val="18"/>
                <w:szCs w:val="18"/>
              </w:rPr>
            </w:pPr>
            <w:r w:rsidRPr="003A6BEC">
              <w:rPr>
                <w:rFonts w:ascii="Arial Narrow" w:hAnsi="Arial Narrow" w:cs="Helv"/>
                <w:iCs/>
                <w:sz w:val="18"/>
                <w:szCs w:val="18"/>
              </w:rPr>
              <w:t>(заполняется при выборе ЦС ДБО)</w:t>
            </w:r>
          </w:p>
        </w:tc>
      </w:tr>
      <w:tr w:rsidR="00460BE5" w:rsidRPr="003A6BEC" w:rsidTr="00FF6196">
        <w:trPr>
          <w:trHeight w:val="425"/>
        </w:trPr>
        <w:tc>
          <w:tcPr>
            <w:tcW w:w="561"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295" w:type="dxa"/>
            <w:gridSpan w:val="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Серия:</w:t>
            </w:r>
          </w:p>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Номер:</w:t>
            </w:r>
          </w:p>
        </w:tc>
        <w:tc>
          <w:tcPr>
            <w:tcW w:w="1565" w:type="dxa"/>
            <w:gridSpan w:val="10"/>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Код подразделения</w:t>
            </w:r>
            <w:r>
              <w:rPr>
                <w:rFonts w:ascii="Arial Narrow" w:hAnsi="Arial Narrow" w:cs="Helv"/>
                <w:iCs/>
                <w:sz w:val="18"/>
                <w:szCs w:val="18"/>
              </w:rPr>
              <w:t>:</w:t>
            </w:r>
          </w:p>
        </w:tc>
        <w:tc>
          <w:tcPr>
            <w:tcW w:w="2126" w:type="dxa"/>
            <w:gridSpan w:val="10"/>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988" w:type="dxa"/>
            <w:gridSpan w:val="5"/>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238"/>
        </w:trPr>
        <w:tc>
          <w:tcPr>
            <w:tcW w:w="561" w:type="dxa"/>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2860" w:type="dxa"/>
            <w:gridSpan w:val="1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Выдан:</w:t>
            </w:r>
          </w:p>
          <w:p w:rsidR="00460BE5" w:rsidRPr="00DE29C9" w:rsidRDefault="00460BE5" w:rsidP="00FF6196">
            <w:pPr>
              <w:spacing w:after="0"/>
              <w:rPr>
                <w:rFonts w:ascii="Arial Narrow" w:hAnsi="Arial Narrow" w:cs="Helv"/>
                <w:iCs/>
                <w:sz w:val="18"/>
                <w:szCs w:val="18"/>
              </w:rPr>
            </w:pPr>
          </w:p>
        </w:tc>
        <w:tc>
          <w:tcPr>
            <w:tcW w:w="2126" w:type="dxa"/>
            <w:gridSpan w:val="10"/>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988" w:type="dxa"/>
            <w:gridSpan w:val="5"/>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463"/>
        </w:trPr>
        <w:tc>
          <w:tcPr>
            <w:tcW w:w="561"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824" w:type="dxa"/>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295" w:type="dxa"/>
            <w:gridSpan w:val="8"/>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Серия:</w:t>
            </w:r>
          </w:p>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Номер:</w:t>
            </w:r>
          </w:p>
        </w:tc>
        <w:tc>
          <w:tcPr>
            <w:tcW w:w="1565" w:type="dxa"/>
            <w:gridSpan w:val="10"/>
            <w:shd w:val="clear" w:color="auto" w:fill="FFFFFF"/>
          </w:tcPr>
          <w:p w:rsidR="00460BE5" w:rsidRPr="00DE29C9" w:rsidRDefault="00460BE5" w:rsidP="00FF6196">
            <w:pPr>
              <w:spacing w:after="0"/>
              <w:rPr>
                <w:rFonts w:ascii="Arial Narrow" w:hAnsi="Arial Narrow" w:cs="Helv"/>
                <w:iCs/>
                <w:sz w:val="18"/>
                <w:szCs w:val="18"/>
              </w:rPr>
            </w:pPr>
            <w:r w:rsidRPr="00DE29C9">
              <w:rPr>
                <w:rFonts w:ascii="Arial Narrow" w:hAnsi="Arial Narrow" w:cs="Helv"/>
                <w:iCs/>
                <w:sz w:val="18"/>
                <w:szCs w:val="18"/>
              </w:rPr>
              <w:t>Код подразделения:</w:t>
            </w:r>
          </w:p>
        </w:tc>
        <w:tc>
          <w:tcPr>
            <w:tcW w:w="2126" w:type="dxa"/>
            <w:gridSpan w:val="10"/>
            <w:vMerge w:val="restart"/>
            <w:shd w:val="clear" w:color="auto" w:fill="FFFFFF"/>
          </w:tcPr>
          <w:p w:rsidR="00460BE5" w:rsidRPr="00DE29C9" w:rsidRDefault="00460BE5" w:rsidP="00FF6196">
            <w:pPr>
              <w:rPr>
                <w:rFonts w:ascii="Arial Narrow" w:hAnsi="Arial Narrow" w:cs="Helv"/>
                <w:iCs/>
                <w:sz w:val="18"/>
                <w:szCs w:val="18"/>
              </w:rPr>
            </w:pPr>
          </w:p>
        </w:tc>
        <w:tc>
          <w:tcPr>
            <w:tcW w:w="988" w:type="dxa"/>
            <w:gridSpan w:val="5"/>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c>
          <w:tcPr>
            <w:tcW w:w="1984" w:type="dxa"/>
            <w:gridSpan w:val="2"/>
            <w:vMerge w:val="restart"/>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416"/>
        </w:trPr>
        <w:tc>
          <w:tcPr>
            <w:tcW w:w="561" w:type="dxa"/>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824" w:type="dxa"/>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2860" w:type="dxa"/>
            <w:gridSpan w:val="18"/>
            <w:shd w:val="clear" w:color="auto" w:fill="FFFFFF"/>
          </w:tcPr>
          <w:p w:rsidR="00460BE5" w:rsidRPr="003A6BEC" w:rsidRDefault="00460BE5" w:rsidP="00FF6196">
            <w:pPr>
              <w:spacing w:after="0"/>
              <w:rPr>
                <w:rFonts w:ascii="Arial Narrow" w:hAnsi="Arial Narrow" w:cs="Helv"/>
                <w:iCs/>
                <w:sz w:val="18"/>
                <w:szCs w:val="18"/>
              </w:rPr>
            </w:pPr>
            <w:r w:rsidRPr="003A6BEC">
              <w:rPr>
                <w:rFonts w:ascii="Arial Narrow" w:hAnsi="Arial Narrow" w:cs="Helv"/>
                <w:iCs/>
                <w:sz w:val="18"/>
                <w:szCs w:val="18"/>
              </w:rPr>
              <w:t>Выдан:</w:t>
            </w:r>
          </w:p>
        </w:tc>
        <w:tc>
          <w:tcPr>
            <w:tcW w:w="2126" w:type="dxa"/>
            <w:gridSpan w:val="10"/>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988" w:type="dxa"/>
            <w:gridSpan w:val="5"/>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c>
          <w:tcPr>
            <w:tcW w:w="1984" w:type="dxa"/>
            <w:gridSpan w:val="2"/>
            <w:vMerge/>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jc w:val="both"/>
              <w:rPr>
                <w:rFonts w:ascii="Arial Narrow" w:hAnsi="Arial Narrow" w:cs="Helv"/>
                <w:b/>
                <w:iCs/>
                <w:sz w:val="18"/>
                <w:szCs w:val="18"/>
              </w:rPr>
            </w:pPr>
            <w:r w:rsidRPr="002957A3">
              <w:rPr>
                <w:rFonts w:ascii="Arial Narrow" w:hAnsi="Arial Narrow" w:cs="Helv"/>
                <w:iCs/>
                <w:sz w:val="18"/>
                <w:szCs w:val="18"/>
              </w:rPr>
              <w:t>а также установить следующие возможные сочетания электронных подписей (в соответствии с Соглашением о сочетании подписей) при приеме электронных документов (отметить один из перечисленных ниже вариантов сочетания подписей):</w:t>
            </w:r>
          </w:p>
        </w:tc>
      </w:tr>
      <w:tr w:rsidR="00460BE5" w:rsidRPr="003A6BEC" w:rsidTr="00FF6196">
        <w:trPr>
          <w:trHeight w:val="776"/>
        </w:trPr>
        <w:tc>
          <w:tcPr>
            <w:tcW w:w="10343" w:type="dxa"/>
            <w:gridSpan w:val="37"/>
            <w:shd w:val="clear" w:color="auto" w:fill="FFFFFF"/>
          </w:tcPr>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двумя электронными подписями указанных лиц (по одной из списка «А» и списка «Б»)</w:t>
            </w:r>
          </w:p>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из электронных подписей указанных лиц</w:t>
            </w:r>
          </w:p>
          <w:p w:rsidR="00460BE5" w:rsidRPr="00166F9A" w:rsidRDefault="00460BE5" w:rsidP="00FF6196">
            <w:pPr>
              <w:pStyle w:val="ae"/>
              <w:spacing w:after="0"/>
              <w:ind w:left="29"/>
              <w:rPr>
                <w:rFonts w:ascii="Arial Narrow" w:hAnsi="Arial Narrow" w:cs="Helv"/>
                <w:iCs/>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электронной подписью указанного лица</w:t>
            </w:r>
          </w:p>
        </w:tc>
      </w:tr>
      <w:tr w:rsidR="00460BE5" w:rsidRPr="003A6BEC" w:rsidTr="00FF6196">
        <w:trPr>
          <w:trHeight w:val="56"/>
        </w:trPr>
        <w:tc>
          <w:tcPr>
            <w:tcW w:w="10343" w:type="dxa"/>
            <w:gridSpan w:val="37"/>
            <w:shd w:val="clear" w:color="auto" w:fill="D9D9D9"/>
          </w:tcPr>
          <w:p w:rsidR="00460BE5" w:rsidRPr="002957A3" w:rsidRDefault="00460BE5" w:rsidP="00FF6196">
            <w:pPr>
              <w:pStyle w:val="ae"/>
              <w:spacing w:after="0"/>
              <w:jc w:val="center"/>
              <w:rPr>
                <w:rFonts w:ascii="Arial Narrow" w:hAnsi="Arial Narrow" w:cs="Helv"/>
                <w:iCs/>
                <w:sz w:val="18"/>
                <w:szCs w:val="18"/>
              </w:rPr>
            </w:pPr>
            <w:r w:rsidRPr="003A6BEC">
              <w:rPr>
                <w:rFonts w:ascii="Arial Narrow" w:hAnsi="Arial Narrow" w:cs="Helv"/>
                <w:b/>
                <w:iCs/>
                <w:sz w:val="18"/>
                <w:szCs w:val="18"/>
              </w:rPr>
              <w:t>Сведения об администраторе безопасности Клиента</w:t>
            </w:r>
          </w:p>
        </w:tc>
      </w:tr>
      <w:tr w:rsidR="00460BE5" w:rsidRPr="003A6BEC" w:rsidTr="00FF6196">
        <w:trPr>
          <w:trHeight w:val="56"/>
        </w:trPr>
        <w:tc>
          <w:tcPr>
            <w:tcW w:w="2405"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 xml:space="preserve">Контактный телефон:                                   </w:t>
            </w:r>
          </w:p>
        </w:tc>
        <w:tc>
          <w:tcPr>
            <w:tcW w:w="2840" w:type="dxa"/>
            <w:gridSpan w:val="17"/>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iCs/>
                <w:sz w:val="18"/>
                <w:szCs w:val="18"/>
              </w:rPr>
              <w:t>+7</w:t>
            </w:r>
          </w:p>
        </w:tc>
        <w:tc>
          <w:tcPr>
            <w:tcW w:w="2972" w:type="dxa"/>
            <w:gridSpan w:val="14"/>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Дополнительный контактный телефон:</w:t>
            </w:r>
          </w:p>
        </w:tc>
        <w:tc>
          <w:tcPr>
            <w:tcW w:w="2126"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iCs/>
                <w:sz w:val="18"/>
                <w:szCs w:val="18"/>
              </w:rPr>
              <w:t>+7</w:t>
            </w:r>
          </w:p>
        </w:tc>
      </w:tr>
      <w:tr w:rsidR="00460BE5" w:rsidRPr="003A6BEC" w:rsidTr="00FF6196">
        <w:trPr>
          <w:trHeight w:val="56"/>
        </w:trPr>
        <w:tc>
          <w:tcPr>
            <w:tcW w:w="2405" w:type="dxa"/>
            <w:gridSpan w:val="3"/>
            <w:shd w:val="clear" w:color="auto" w:fill="FFFFFF"/>
          </w:tcPr>
          <w:p w:rsidR="00460BE5" w:rsidRPr="003A6BEC" w:rsidRDefault="00460BE5" w:rsidP="00FF6196">
            <w:pPr>
              <w:pStyle w:val="ae"/>
              <w:spacing w:after="0"/>
              <w:ind w:left="29"/>
              <w:rPr>
                <w:rFonts w:ascii="Arial Narrow" w:hAnsi="Arial Narrow" w:cs="Helv"/>
                <w:b/>
                <w:iCs/>
                <w:sz w:val="18"/>
                <w:szCs w:val="18"/>
              </w:rPr>
            </w:pPr>
            <w:r w:rsidRPr="003A6BEC">
              <w:rPr>
                <w:rFonts w:ascii="Arial Narrow" w:hAnsi="Arial Narrow" w:cs="Helv"/>
                <w:bCs/>
                <w:iCs/>
                <w:sz w:val="18"/>
                <w:szCs w:val="18"/>
              </w:rPr>
              <w:t xml:space="preserve">Адрес электронной почты:                               </w:t>
            </w:r>
          </w:p>
        </w:tc>
        <w:tc>
          <w:tcPr>
            <w:tcW w:w="7938" w:type="dxa"/>
            <w:gridSpan w:val="34"/>
            <w:shd w:val="clear" w:color="auto" w:fill="FFFFFF"/>
          </w:tcPr>
          <w:p w:rsidR="00460BE5" w:rsidRPr="003A6BEC" w:rsidRDefault="00460BE5" w:rsidP="00FF6196">
            <w:pPr>
              <w:pStyle w:val="ae"/>
              <w:spacing w:after="0"/>
              <w:ind w:left="29"/>
              <w:jc w:val="center"/>
              <w:rPr>
                <w:rFonts w:ascii="Arial Narrow" w:hAnsi="Arial Narrow" w:cs="Helv"/>
                <w:b/>
                <w:iCs/>
                <w:sz w:val="18"/>
                <w:szCs w:val="18"/>
              </w:rPr>
            </w:pPr>
          </w:p>
        </w:tc>
      </w:tr>
      <w:tr w:rsidR="00460BE5" w:rsidRPr="003A6BEC" w:rsidTr="00FF6196">
        <w:trPr>
          <w:trHeight w:val="56"/>
        </w:trPr>
        <w:tc>
          <w:tcPr>
            <w:tcW w:w="10343" w:type="dxa"/>
            <w:gridSpan w:val="37"/>
            <w:shd w:val="clear" w:color="auto" w:fill="D9D9D9"/>
          </w:tcPr>
          <w:p w:rsidR="00460BE5" w:rsidRPr="003A6BEC" w:rsidRDefault="00460BE5" w:rsidP="00FF6196">
            <w:pPr>
              <w:pStyle w:val="ae"/>
              <w:spacing w:after="0"/>
              <w:ind w:left="29" w:firstLine="680"/>
              <w:jc w:val="both"/>
              <w:rPr>
                <w:rFonts w:ascii="Arial Narrow" w:hAnsi="Arial Narrow" w:cs="Helv"/>
                <w:b/>
                <w:iCs/>
                <w:sz w:val="18"/>
                <w:szCs w:val="18"/>
              </w:rPr>
            </w:pPr>
            <w:r w:rsidRPr="003A6BEC">
              <w:rPr>
                <w:rFonts w:ascii="Arial Narrow" w:hAnsi="Arial Narrow" w:cs="Tahoma"/>
                <w:b/>
                <w:sz w:val="18"/>
                <w:szCs w:val="18"/>
                <w:lang w:val="en-US"/>
              </w:rPr>
              <w:t>II</w:t>
            </w:r>
            <w:r w:rsidRPr="003A6BEC">
              <w:rPr>
                <w:rFonts w:ascii="Arial Narrow" w:hAnsi="Arial Narrow" w:cs="Tahoma"/>
                <w:b/>
                <w:sz w:val="18"/>
                <w:szCs w:val="18"/>
              </w:rPr>
              <w:t xml:space="preserve">. Присоединяемся/присоединяюсь к Условиям дистанционного банковского обслуживания юридических лиц и индивидуальных предпринимателей в АО «Россельхозбанк» с использованием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Tahoma"/>
                <w:b/>
                <w:sz w:val="18"/>
                <w:szCs w:val="18"/>
              </w:rPr>
              <w:t>информационной системы «Цифровой канал обслуживания юридических лиц «Свой бизнес»</w:t>
            </w:r>
            <w:r>
              <w:rPr>
                <w:rFonts w:ascii="Arial Narrow" w:hAnsi="Arial Narrow" w:cs="Tahoma"/>
                <w:b/>
                <w:sz w:val="18"/>
                <w:szCs w:val="18"/>
              </w:rPr>
              <w:t xml:space="preserve"> (далее – Условия ДБО) </w:t>
            </w:r>
            <w:r w:rsidRPr="003A6BEC">
              <w:rPr>
                <w:rFonts w:ascii="Arial Narrow" w:hAnsi="Arial Narrow" w:cs="Tahoma"/>
                <w:b/>
                <w:sz w:val="18"/>
                <w:szCs w:val="18"/>
              </w:rPr>
              <w:t>и просим/ прошу осуществлять ДБО</w:t>
            </w:r>
            <w:r>
              <w:rPr>
                <w:rFonts w:ascii="Arial Narrow" w:hAnsi="Arial Narrow" w:cs="Tahoma"/>
                <w:b/>
                <w:sz w:val="18"/>
                <w:szCs w:val="18"/>
              </w:rPr>
              <w:t xml:space="preserve"> </w:t>
            </w:r>
            <w:r w:rsidRPr="00F8584B">
              <w:rPr>
                <w:rFonts w:ascii="Arial Narrow" w:hAnsi="Arial Narrow" w:cs="Tahoma"/>
                <w:b/>
                <w:i/>
                <w:sz w:val="18"/>
                <w:szCs w:val="18"/>
              </w:rPr>
              <w:t>(отметить необходимое</w:t>
            </w:r>
            <w:r>
              <w:rPr>
                <w:rStyle w:val="a6"/>
                <w:rFonts w:ascii="Arial Narrow" w:hAnsi="Arial Narrow"/>
                <w:b/>
                <w:i/>
                <w:sz w:val="18"/>
                <w:szCs w:val="18"/>
              </w:rPr>
              <w:footnoteReference w:id="50"/>
            </w:r>
            <w:r w:rsidRPr="00F8584B">
              <w:rPr>
                <w:rFonts w:ascii="Arial Narrow" w:hAnsi="Arial Narrow" w:cs="Tahoma"/>
                <w:b/>
                <w:i/>
                <w:sz w:val="18"/>
                <w:szCs w:val="18"/>
              </w:rPr>
              <w:t>)</w:t>
            </w:r>
            <w:r w:rsidRPr="003A6BEC">
              <w:rPr>
                <w:rFonts w:ascii="Arial Narrow" w:hAnsi="Arial Narrow" w:cs="Tahoma"/>
                <w:b/>
                <w:sz w:val="18"/>
                <w:szCs w:val="18"/>
              </w:rPr>
              <w:t>:</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211E5">
              <w:rPr>
                <w:rFonts w:ascii="Segoe UI Symbol" w:hAnsi="Segoe UI Symbol" w:cs="Segoe UI Symbol"/>
                <w:iCs/>
                <w:sz w:val="18"/>
                <w:szCs w:val="18"/>
              </w:rPr>
              <w:lastRenderedPageBreak/>
              <w:t>☐</w:t>
            </w:r>
            <w:r w:rsidRPr="003211E5">
              <w:rPr>
                <w:rFonts w:ascii="Arial Narrow" w:hAnsi="Arial Narrow" w:cs="Segoe UI Symbol"/>
                <w:iCs/>
                <w:sz w:val="18"/>
                <w:szCs w:val="18"/>
              </w:rPr>
              <w:t xml:space="preserve"> с использованием </w:t>
            </w:r>
            <w:r>
              <w:rPr>
                <w:rFonts w:ascii="Arial Narrow" w:hAnsi="Arial Narrow" w:cs="Segoe UI Symbol"/>
                <w:iCs/>
                <w:sz w:val="18"/>
                <w:szCs w:val="18"/>
              </w:rPr>
              <w:t>простой электронной подписи</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211E5">
              <w:rPr>
                <w:rFonts w:ascii="Segoe UI Symbol" w:hAnsi="Segoe UI Symbol" w:cs="Segoe UI Symbol"/>
                <w:iCs/>
                <w:sz w:val="18"/>
                <w:szCs w:val="18"/>
              </w:rPr>
              <w:t>☐</w:t>
            </w:r>
            <w:r w:rsidRPr="003211E5">
              <w:rPr>
                <w:rFonts w:ascii="Arial Narrow" w:hAnsi="Arial Narrow" w:cs="Segoe UI Symbol"/>
                <w:iCs/>
                <w:sz w:val="18"/>
                <w:szCs w:val="18"/>
              </w:rPr>
              <w:t xml:space="preserve"> с использованием </w:t>
            </w:r>
            <w:r>
              <w:rPr>
                <w:rFonts w:ascii="Arial Narrow" w:hAnsi="Arial Narrow" w:cs="Segoe UI Symbol"/>
                <w:iCs/>
                <w:sz w:val="18"/>
                <w:szCs w:val="18"/>
              </w:rPr>
              <w:t>усиленной неквалифицированной электронной подписи</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Arial Narrow" w:hAnsi="Arial Narrow" w:cs="Tahoma"/>
                <w:b/>
                <w:sz w:val="18"/>
                <w:szCs w:val="18"/>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по всем расчетным/депозитным счетам, открытым в Банке</w:t>
            </w:r>
          </w:p>
        </w:tc>
      </w:tr>
      <w:tr w:rsidR="00460BE5" w:rsidRPr="003A6BEC" w:rsidTr="00FF6196">
        <w:trPr>
          <w:trHeight w:val="5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DE29C9">
              <w:rPr>
                <w:rStyle w:val="a6"/>
                <w:rFonts w:ascii="Arial Narrow" w:eastAsia="Times New Roman" w:hAnsi="Arial Narrow"/>
                <w:bCs/>
                <w:iCs/>
                <w:kern w:val="36"/>
                <w:sz w:val="18"/>
                <w:szCs w:val="18"/>
                <w:lang w:eastAsia="ru-RU"/>
              </w:rPr>
              <w:footnoteReference w:id="51"/>
            </w:r>
            <w:r w:rsidRPr="003A6BEC">
              <w:rPr>
                <w:rFonts w:ascii="MS Gothic" w:eastAsia="MS Gothic" w:hAnsi="MS Gothic"/>
                <w:sz w:val="18"/>
                <w:szCs w:val="18"/>
                <w:lang w:eastAsia="ru-RU"/>
              </w:rPr>
              <w:t xml:space="preserve"> </w:t>
            </w:r>
            <w:r w:rsidRPr="00166F9A">
              <w:rPr>
                <w:rFonts w:ascii="Arial Narrow" w:hAnsi="Arial Narrow" w:cs="Helv"/>
                <w:iCs/>
                <w:sz w:val="18"/>
                <w:szCs w:val="18"/>
              </w:rPr>
              <w:t>без открытия счета в Банке</w:t>
            </w:r>
          </w:p>
        </w:tc>
      </w:tr>
      <w:tr w:rsidR="00460BE5" w:rsidRPr="003A6BEC" w:rsidTr="00FF6196">
        <w:trPr>
          <w:trHeight w:val="45"/>
        </w:trPr>
        <w:tc>
          <w:tcPr>
            <w:tcW w:w="10343" w:type="dxa"/>
            <w:gridSpan w:val="37"/>
            <w:shd w:val="clear" w:color="auto" w:fill="FFFFFF"/>
          </w:tcPr>
          <w:p w:rsidR="00460BE5" w:rsidRPr="00931D92" w:rsidRDefault="00460BE5" w:rsidP="00FF6196">
            <w:pPr>
              <w:spacing w:after="40" w:line="240" w:lineRule="auto"/>
              <w:ind w:firstLine="34"/>
              <w:jc w:val="both"/>
              <w:rPr>
                <w:rFonts w:ascii="Arial Narrow" w:hAnsi="Arial Narrow" w:cs="Helv"/>
                <w:iCs/>
                <w:sz w:val="18"/>
                <w:szCs w:val="18"/>
              </w:rPr>
            </w:pPr>
            <w:r w:rsidRPr="003A6BEC">
              <w:rPr>
                <w:rFonts w:ascii="MS Gothic" w:eastAsia="MS Gothic" w:hAnsi="MS Gothic" w:hint="eastAsia"/>
                <w:sz w:val="18"/>
                <w:szCs w:val="18"/>
                <w:lang w:eastAsia="ru-RU"/>
              </w:rPr>
              <w:t>☐</w:t>
            </w:r>
            <w:r w:rsidRPr="002957A3">
              <w:rPr>
                <w:rFonts w:ascii="Arial Narrow" w:hAnsi="Arial Narrow" w:cs="Helv"/>
                <w:iCs/>
                <w:sz w:val="18"/>
                <w:szCs w:val="18"/>
              </w:rPr>
              <w:t xml:space="preserve"> выдать логины</w:t>
            </w:r>
            <w:r>
              <w:rPr>
                <w:rFonts w:ascii="Arial Narrow" w:hAnsi="Arial Narrow" w:cs="Helv"/>
                <w:iCs/>
                <w:sz w:val="18"/>
                <w:szCs w:val="18"/>
              </w:rPr>
              <w:t xml:space="preserve"> Уполномоченным лицам Клиента:</w:t>
            </w:r>
            <w:r w:rsidRPr="002957A3">
              <w:rPr>
                <w:rFonts w:ascii="Arial Narrow" w:hAnsi="Arial Narrow" w:cs="Helv"/>
                <w:iCs/>
                <w:sz w:val="18"/>
                <w:szCs w:val="18"/>
              </w:rPr>
              <w:t xml:space="preserve"> </w:t>
            </w:r>
          </w:p>
        </w:tc>
      </w:tr>
      <w:tr w:rsidR="00460BE5" w:rsidRPr="003A6BEC" w:rsidTr="00FF6196">
        <w:trPr>
          <w:trHeight w:val="56"/>
        </w:trPr>
        <w:tc>
          <w:tcPr>
            <w:tcW w:w="10343" w:type="dxa"/>
            <w:gridSpan w:val="37"/>
            <w:shd w:val="clear" w:color="auto" w:fill="D9D9D9"/>
          </w:tcPr>
          <w:p w:rsidR="00460BE5" w:rsidRPr="00F8584B" w:rsidRDefault="00460BE5" w:rsidP="00FF6196">
            <w:pPr>
              <w:pStyle w:val="ae"/>
              <w:spacing w:before="40" w:after="40"/>
              <w:jc w:val="center"/>
              <w:rPr>
                <w:rFonts w:ascii="Arial Narrow" w:hAnsi="Arial Narrow" w:cs="Helv"/>
                <w:iCs/>
                <w:sz w:val="18"/>
                <w:szCs w:val="18"/>
              </w:rPr>
            </w:pPr>
            <w:r w:rsidRPr="00F8584B">
              <w:rPr>
                <w:rFonts w:ascii="Arial Narrow" w:hAnsi="Arial Narrow" w:cs="Helv"/>
                <w:b/>
                <w:iCs/>
                <w:sz w:val="18"/>
                <w:szCs w:val="18"/>
              </w:rPr>
              <w:t>Уполномоченные лица Клиента</w:t>
            </w:r>
          </w:p>
        </w:tc>
      </w:tr>
      <w:tr w:rsidR="00460BE5" w:rsidRPr="003A6BEC" w:rsidTr="00FF6196">
        <w:trPr>
          <w:trHeight w:val="96"/>
        </w:trPr>
        <w:tc>
          <w:tcPr>
            <w:tcW w:w="561" w:type="dxa"/>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 п/п</w:t>
            </w:r>
          </w:p>
        </w:tc>
        <w:tc>
          <w:tcPr>
            <w:tcW w:w="1844" w:type="dxa"/>
            <w:gridSpan w:val="2"/>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 xml:space="preserve">Ф.И.О. уполномоченного лица Клиента </w:t>
            </w:r>
            <w:r w:rsidRPr="00F8584B">
              <w:rPr>
                <w:rFonts w:ascii="Arial Narrow" w:hAnsi="Arial Narrow" w:cs="Helv"/>
                <w:iCs/>
                <w:sz w:val="18"/>
                <w:szCs w:val="18"/>
              </w:rPr>
              <w:t>(полностью)</w:t>
            </w:r>
          </w:p>
        </w:tc>
        <w:tc>
          <w:tcPr>
            <w:tcW w:w="1843" w:type="dxa"/>
            <w:gridSpan w:val="11"/>
            <w:shd w:val="clear" w:color="auto" w:fill="FFFFFF"/>
          </w:tcPr>
          <w:p w:rsidR="00460BE5" w:rsidRPr="00F8584B" w:rsidRDefault="00460BE5" w:rsidP="00FF6196">
            <w:pPr>
              <w:spacing w:after="0"/>
              <w:ind w:left="180"/>
              <w:jc w:val="center"/>
              <w:rPr>
                <w:rFonts w:ascii="Arial Narrow" w:hAnsi="Arial Narrow" w:cs="Helv"/>
                <w:iCs/>
                <w:sz w:val="18"/>
                <w:szCs w:val="18"/>
              </w:rPr>
            </w:pPr>
            <w:r w:rsidRPr="00F8584B">
              <w:rPr>
                <w:rFonts w:ascii="Arial Narrow" w:hAnsi="Arial Narrow" w:cs="Helv"/>
                <w:b/>
                <w:iCs/>
                <w:sz w:val="18"/>
                <w:szCs w:val="18"/>
              </w:rPr>
              <w:t>Паспортные данные</w:t>
            </w:r>
          </w:p>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iCs/>
                <w:sz w:val="18"/>
                <w:szCs w:val="18"/>
              </w:rPr>
              <w:t>(серия и № паспорта, кем и когда выдан, код подразделения)</w:t>
            </w:r>
          </w:p>
        </w:tc>
        <w:tc>
          <w:tcPr>
            <w:tcW w:w="1701" w:type="dxa"/>
            <w:gridSpan w:val="10"/>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Номер мобильного телефона</w:t>
            </w:r>
          </w:p>
        </w:tc>
        <w:tc>
          <w:tcPr>
            <w:tcW w:w="1843" w:type="dxa"/>
            <w:gridSpan w:val="8"/>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Адрес электронной почты</w:t>
            </w:r>
          </w:p>
        </w:tc>
        <w:tc>
          <w:tcPr>
            <w:tcW w:w="2551" w:type="dxa"/>
            <w:gridSpan w:val="5"/>
            <w:shd w:val="clear" w:color="auto" w:fill="FFFFFF"/>
          </w:tcPr>
          <w:p w:rsidR="00460BE5" w:rsidRPr="00F8584B" w:rsidRDefault="00460BE5" w:rsidP="00FF6196">
            <w:pPr>
              <w:spacing w:before="40" w:after="40"/>
              <w:ind w:firstLine="34"/>
              <w:jc w:val="center"/>
              <w:rPr>
                <w:rFonts w:ascii="Arial Narrow" w:hAnsi="Arial Narrow" w:cs="Helv"/>
                <w:b/>
                <w:iCs/>
                <w:sz w:val="18"/>
                <w:szCs w:val="18"/>
              </w:rPr>
            </w:pPr>
            <w:r w:rsidRPr="00F8584B">
              <w:rPr>
                <w:rFonts w:ascii="Arial Narrow" w:hAnsi="Arial Narrow" w:cs="Helv"/>
                <w:b/>
                <w:iCs/>
                <w:sz w:val="18"/>
                <w:szCs w:val="18"/>
              </w:rPr>
              <w:t>Полномочия уполномоченных лиц</w:t>
            </w: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spacing w:after="0"/>
              <w:ind w:left="34" w:hanging="34"/>
              <w:jc w:val="center"/>
              <w:rPr>
                <w:rFonts w:ascii="Arial Narrow" w:hAnsi="Arial Narrow" w:cs="Helv"/>
                <w:b/>
                <w:iCs/>
                <w:sz w:val="16"/>
                <w:szCs w:val="16"/>
              </w:rPr>
            </w:pPr>
            <w:r w:rsidRPr="00F8584B">
              <w:rPr>
                <w:rFonts w:ascii="Arial Narrow" w:hAnsi="Arial Narrow" w:cs="Helv"/>
                <w:b/>
                <w:iCs/>
                <w:sz w:val="16"/>
                <w:szCs w:val="16"/>
              </w:rPr>
              <w:t>Группа подписантов</w:t>
            </w:r>
          </w:p>
          <w:p w:rsidR="00460BE5" w:rsidRPr="00F8584B" w:rsidRDefault="00460BE5" w:rsidP="00FF6196">
            <w:pPr>
              <w:spacing w:after="0"/>
              <w:rPr>
                <w:rFonts w:ascii="Arial Narrow" w:hAnsi="Arial Narrow" w:cs="Helv"/>
                <w:b/>
                <w:iCs/>
                <w:sz w:val="18"/>
                <w:szCs w:val="18"/>
              </w:rPr>
            </w:pPr>
            <w:r w:rsidRPr="00F8584B">
              <w:rPr>
                <w:rFonts w:ascii="Arial Narrow" w:hAnsi="Arial Narrow" w:cs="Helv"/>
                <w:iCs/>
                <w:sz w:val="16"/>
                <w:szCs w:val="16"/>
              </w:rPr>
              <w:t>(Группа «А» или «Б»)</w:t>
            </w: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b/>
                <w:iCs/>
                <w:sz w:val="18"/>
                <w:szCs w:val="18"/>
              </w:rPr>
              <w:t>Без права подписи</w:t>
            </w:r>
            <w:r w:rsidRPr="00F8584B">
              <w:rPr>
                <w:rStyle w:val="a6"/>
                <w:rFonts w:ascii="Arial Narrow" w:hAnsi="Arial Narrow"/>
                <w:iCs/>
                <w:sz w:val="18"/>
                <w:szCs w:val="18"/>
              </w:rPr>
              <w:footnoteReference w:id="52"/>
            </w: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iCs/>
                <w:sz w:val="18"/>
                <w:szCs w:val="18"/>
              </w:rPr>
              <w:t>+7</w:t>
            </w: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561"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4" w:type="dxa"/>
            <w:gridSpan w:val="2"/>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843" w:type="dxa"/>
            <w:gridSpan w:val="11"/>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701" w:type="dxa"/>
            <w:gridSpan w:val="10"/>
            <w:shd w:val="clear" w:color="auto" w:fill="FFFFFF"/>
          </w:tcPr>
          <w:p w:rsidR="00460BE5" w:rsidRPr="00F8584B" w:rsidRDefault="00460BE5" w:rsidP="00FF6196">
            <w:pPr>
              <w:pStyle w:val="ae"/>
              <w:spacing w:after="0"/>
              <w:ind w:left="29"/>
              <w:rPr>
                <w:rFonts w:ascii="Arial Narrow" w:hAnsi="Arial Narrow" w:cs="Helv"/>
                <w:iCs/>
                <w:sz w:val="18"/>
                <w:szCs w:val="18"/>
              </w:rPr>
            </w:pPr>
            <w:r w:rsidRPr="00F8584B">
              <w:rPr>
                <w:rFonts w:ascii="Arial Narrow" w:hAnsi="Arial Narrow" w:cs="Helv"/>
                <w:iCs/>
                <w:sz w:val="18"/>
                <w:szCs w:val="18"/>
              </w:rPr>
              <w:t>+7</w:t>
            </w:r>
          </w:p>
        </w:tc>
        <w:tc>
          <w:tcPr>
            <w:tcW w:w="1843" w:type="dxa"/>
            <w:gridSpan w:val="8"/>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1559" w:type="dxa"/>
            <w:gridSpan w:val="4"/>
            <w:shd w:val="clear" w:color="auto" w:fill="FFFFFF"/>
          </w:tcPr>
          <w:p w:rsidR="00460BE5" w:rsidRPr="00F8584B" w:rsidRDefault="00460BE5" w:rsidP="00FF6196">
            <w:pPr>
              <w:pStyle w:val="ae"/>
              <w:spacing w:after="0"/>
              <w:ind w:left="29"/>
              <w:rPr>
                <w:rFonts w:ascii="Arial Narrow" w:hAnsi="Arial Narrow" w:cs="Helv"/>
                <w:iCs/>
                <w:sz w:val="18"/>
                <w:szCs w:val="18"/>
              </w:rPr>
            </w:pPr>
          </w:p>
        </w:tc>
        <w:tc>
          <w:tcPr>
            <w:tcW w:w="992" w:type="dxa"/>
            <w:shd w:val="clear" w:color="auto" w:fill="FFFFFF"/>
          </w:tcPr>
          <w:p w:rsidR="00460BE5" w:rsidRPr="00F8584B"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10343" w:type="dxa"/>
            <w:gridSpan w:val="37"/>
            <w:shd w:val="clear" w:color="auto" w:fill="FFFFFF"/>
          </w:tcPr>
          <w:p w:rsidR="00460BE5" w:rsidRPr="00F8584B" w:rsidRDefault="00460BE5" w:rsidP="00FF6196">
            <w:pPr>
              <w:pStyle w:val="ae"/>
              <w:spacing w:after="0"/>
              <w:ind w:left="29"/>
              <w:jc w:val="both"/>
              <w:rPr>
                <w:rFonts w:ascii="Arial Narrow" w:hAnsi="Arial Narrow" w:cs="Helv"/>
                <w:iCs/>
                <w:sz w:val="18"/>
                <w:szCs w:val="18"/>
              </w:rPr>
            </w:pPr>
            <w:r w:rsidRPr="003A6BEC">
              <w:rPr>
                <w:rFonts w:ascii="MS Gothic" w:eastAsia="MS Gothic" w:hAnsi="MS Gothic" w:hint="eastAsia"/>
                <w:sz w:val="18"/>
                <w:szCs w:val="18"/>
                <w:lang w:eastAsia="ru-RU"/>
              </w:rPr>
              <w:t>☐</w:t>
            </w:r>
            <w:r>
              <w:rPr>
                <w:rStyle w:val="a6"/>
                <w:rFonts w:ascii="Arial Narrow" w:hAnsi="Arial Narrow"/>
                <w:iCs/>
                <w:sz w:val="18"/>
                <w:szCs w:val="18"/>
              </w:rPr>
              <w:footnoteReference w:id="53"/>
            </w:r>
            <w:r>
              <w:rPr>
                <w:rFonts w:ascii="MS Gothic" w:eastAsia="MS Gothic" w:hAnsi="MS Gothic" w:hint="eastAsia"/>
                <w:sz w:val="18"/>
                <w:szCs w:val="18"/>
                <w:lang w:eastAsia="ru-RU"/>
              </w:rPr>
              <w:t xml:space="preserve"> </w:t>
            </w:r>
            <w:r w:rsidRPr="002957A3">
              <w:rPr>
                <w:rFonts w:ascii="Arial Narrow" w:hAnsi="Arial Narrow" w:cs="Helv"/>
                <w:iCs/>
                <w:sz w:val="18"/>
                <w:szCs w:val="18"/>
              </w:rPr>
              <w:t>на основании запроса(</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на выдачу сертификата(</w:t>
            </w:r>
            <w:proofErr w:type="spellStart"/>
            <w:r w:rsidRPr="002957A3">
              <w:rPr>
                <w:rFonts w:ascii="Arial Narrow" w:hAnsi="Arial Narrow" w:cs="Helv"/>
                <w:iCs/>
                <w:sz w:val="18"/>
                <w:szCs w:val="18"/>
              </w:rPr>
              <w:t>ов</w:t>
            </w:r>
            <w:proofErr w:type="spellEnd"/>
            <w:r w:rsidRPr="002957A3">
              <w:rPr>
                <w:rFonts w:ascii="Arial Narrow" w:hAnsi="Arial Narrow" w:cs="Helv"/>
                <w:iCs/>
                <w:sz w:val="18"/>
                <w:szCs w:val="18"/>
              </w:rPr>
              <w:t xml:space="preserve">) ключа(ей) проверки электронной подписи предоставить сертификат(ы) ключа(ей) проверки электронной подписи </w:t>
            </w:r>
            <w:r>
              <w:rPr>
                <w:rFonts w:ascii="Arial Narrow" w:hAnsi="Arial Narrow" w:cs="Helv"/>
                <w:iCs/>
                <w:sz w:val="18"/>
                <w:szCs w:val="18"/>
              </w:rPr>
              <w:t>вышеуказанным Уполномоченным лицам Клиента</w:t>
            </w:r>
          </w:p>
        </w:tc>
      </w:tr>
      <w:tr w:rsidR="00460BE5" w:rsidRPr="003A6BEC" w:rsidTr="00FF6196">
        <w:trPr>
          <w:trHeight w:val="96"/>
        </w:trPr>
        <w:tc>
          <w:tcPr>
            <w:tcW w:w="10343" w:type="dxa"/>
            <w:gridSpan w:val="37"/>
            <w:shd w:val="clear" w:color="auto" w:fill="D9D9D9"/>
          </w:tcPr>
          <w:p w:rsidR="00460BE5" w:rsidRPr="00F8584B" w:rsidRDefault="00460BE5" w:rsidP="00FF6196">
            <w:pPr>
              <w:spacing w:before="40" w:after="40"/>
              <w:ind w:firstLine="34"/>
              <w:rPr>
                <w:rFonts w:ascii="Arial Narrow" w:hAnsi="Arial Narrow" w:cs="Helv"/>
                <w:b/>
                <w:iCs/>
                <w:sz w:val="18"/>
                <w:szCs w:val="18"/>
              </w:rPr>
            </w:pPr>
            <w:r w:rsidRPr="00F8584B">
              <w:rPr>
                <w:rFonts w:ascii="Arial Narrow" w:hAnsi="Arial Narrow" w:cs="Helv"/>
                <w:b/>
                <w:iCs/>
                <w:sz w:val="18"/>
                <w:szCs w:val="18"/>
              </w:rPr>
              <w:t xml:space="preserve">считать контактным лицом для получения SMS-уведомления </w:t>
            </w:r>
            <w:r w:rsidRPr="00F8584B">
              <w:rPr>
                <w:rStyle w:val="a6"/>
                <w:rFonts w:ascii="Arial Narrow" w:eastAsia="Times New Roman" w:hAnsi="Arial Narrow"/>
                <w:bCs/>
                <w:iCs/>
                <w:kern w:val="36"/>
                <w:sz w:val="18"/>
                <w:szCs w:val="18"/>
                <w:lang w:eastAsia="ru-RU"/>
              </w:rPr>
              <w:footnoteReference w:id="54"/>
            </w:r>
            <w:r w:rsidRPr="00F8584B">
              <w:rPr>
                <w:rFonts w:ascii="Arial Narrow" w:hAnsi="Arial Narrow" w:cs="Helv"/>
                <w:b/>
                <w:iCs/>
                <w:sz w:val="18"/>
                <w:szCs w:val="18"/>
              </w:rPr>
              <w:t>:</w:t>
            </w:r>
          </w:p>
        </w:tc>
      </w:tr>
      <w:tr w:rsidR="00460BE5" w:rsidRPr="003A6BEC" w:rsidTr="00FF6196">
        <w:trPr>
          <w:trHeight w:val="96"/>
        </w:trPr>
        <w:tc>
          <w:tcPr>
            <w:tcW w:w="5245" w:type="dxa"/>
            <w:gridSpan w:val="20"/>
            <w:shd w:val="clear" w:color="auto" w:fill="FFFFFF"/>
          </w:tcPr>
          <w:p w:rsidR="00460BE5" w:rsidRPr="003A6BEC" w:rsidRDefault="00460BE5" w:rsidP="00FF6196">
            <w:pPr>
              <w:spacing w:before="40" w:after="40"/>
              <w:ind w:firstLine="34"/>
              <w:rPr>
                <w:rFonts w:ascii="Arial Narrow" w:hAnsi="Arial Narrow" w:cs="Helv"/>
                <w:b/>
                <w:iCs/>
                <w:sz w:val="18"/>
                <w:szCs w:val="18"/>
              </w:rPr>
            </w:pPr>
            <w:r w:rsidRPr="003A6BEC">
              <w:rPr>
                <w:rFonts w:ascii="Arial Narrow" w:hAnsi="Arial Narrow" w:cs="Helv"/>
                <w:b/>
                <w:bCs/>
                <w:iCs/>
                <w:sz w:val="18"/>
                <w:szCs w:val="18"/>
              </w:rPr>
              <w:t xml:space="preserve">ФИО </w:t>
            </w:r>
            <w:r w:rsidRPr="003A6BEC">
              <w:rPr>
                <w:rFonts w:ascii="Arial Narrow" w:hAnsi="Arial Narrow" w:cs="Helv"/>
                <w:bCs/>
                <w:iCs/>
                <w:sz w:val="18"/>
                <w:szCs w:val="18"/>
              </w:rPr>
              <w:t>(полностью)</w:t>
            </w:r>
            <w:r w:rsidRPr="003A6BEC">
              <w:rPr>
                <w:rFonts w:ascii="Arial Narrow" w:hAnsi="Arial Narrow" w:cs="Helv"/>
                <w:b/>
                <w:bCs/>
                <w:iCs/>
                <w:sz w:val="18"/>
                <w:szCs w:val="18"/>
              </w:rPr>
              <w:t>:</w:t>
            </w:r>
          </w:p>
        </w:tc>
        <w:tc>
          <w:tcPr>
            <w:tcW w:w="5098" w:type="dxa"/>
            <w:gridSpan w:val="17"/>
            <w:shd w:val="clear" w:color="auto" w:fill="FFFFFF"/>
          </w:tcPr>
          <w:p w:rsidR="00460BE5" w:rsidRPr="003A6BEC" w:rsidRDefault="00460BE5" w:rsidP="00FF6196">
            <w:pPr>
              <w:spacing w:before="40" w:after="40"/>
              <w:ind w:firstLine="34"/>
              <w:rPr>
                <w:rFonts w:ascii="Arial Narrow" w:hAnsi="Arial Narrow" w:cs="Helv"/>
                <w:b/>
                <w:iCs/>
                <w:sz w:val="18"/>
                <w:szCs w:val="18"/>
                <w:lang w:val="en-US"/>
              </w:rPr>
            </w:pPr>
            <w:r w:rsidRPr="003A6BEC">
              <w:rPr>
                <w:rFonts w:ascii="Arial Narrow" w:hAnsi="Arial Narrow" w:cs="Helv"/>
                <w:b/>
                <w:bCs/>
                <w:iCs/>
                <w:sz w:val="18"/>
                <w:szCs w:val="18"/>
              </w:rPr>
              <w:t>Контактный телефон (мобильный):</w:t>
            </w:r>
            <w:r w:rsidRPr="003A6BEC">
              <w:rPr>
                <w:rFonts w:ascii="Arial Narrow" w:hAnsi="Arial Narrow" w:cs="Helv"/>
                <w:b/>
                <w:bCs/>
                <w:iCs/>
                <w:sz w:val="18"/>
                <w:szCs w:val="18"/>
                <w:lang w:val="en-US"/>
              </w:rPr>
              <w:t xml:space="preserve"> </w:t>
            </w:r>
          </w:p>
        </w:tc>
      </w:tr>
      <w:tr w:rsidR="00460BE5" w:rsidRPr="003A6BEC" w:rsidTr="00FF6196">
        <w:trPr>
          <w:trHeight w:val="96"/>
        </w:trPr>
        <w:tc>
          <w:tcPr>
            <w:tcW w:w="10343" w:type="dxa"/>
            <w:gridSpan w:val="37"/>
            <w:shd w:val="clear" w:color="auto" w:fill="FFFFFF"/>
          </w:tcPr>
          <w:p w:rsidR="00460BE5" w:rsidRPr="003A6BEC" w:rsidRDefault="00460BE5" w:rsidP="00FF6196">
            <w:pPr>
              <w:spacing w:before="40" w:after="40"/>
              <w:ind w:firstLine="34"/>
              <w:jc w:val="both"/>
              <w:rPr>
                <w:rFonts w:ascii="Arial Narrow" w:hAnsi="Arial Narrow" w:cs="Helv"/>
                <w:b/>
                <w:iCs/>
                <w:sz w:val="18"/>
                <w:szCs w:val="18"/>
              </w:rPr>
            </w:pPr>
            <w:r w:rsidRPr="003A6BEC">
              <w:rPr>
                <w:rFonts w:ascii="Arial Narrow" w:hAnsi="Arial Narrow" w:cs="Helv"/>
                <w:bCs/>
                <w:iCs/>
                <w:sz w:val="18"/>
                <w:szCs w:val="18"/>
              </w:rPr>
              <w:t>а также установить следующие возможные сочетания электронных подписей (в соответствии с Соглашением о сочетании подписей) при приеме электронных документов (отметить один из перечисленных ниже вариантов сочетания подписей):</w:t>
            </w:r>
          </w:p>
        </w:tc>
      </w:tr>
      <w:tr w:rsidR="00460BE5" w:rsidRPr="003A6BEC" w:rsidTr="00FF6196">
        <w:trPr>
          <w:trHeight w:val="96"/>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двумя электронными подписями указанных лиц (по одной из списка «А» и списка «Б»)</w:t>
            </w:r>
          </w:p>
        </w:tc>
      </w:tr>
      <w:tr w:rsidR="00460BE5" w:rsidRPr="003A6BEC" w:rsidTr="00FF6196">
        <w:trPr>
          <w:trHeight w:val="514"/>
        </w:trPr>
        <w:tc>
          <w:tcPr>
            <w:tcW w:w="10343" w:type="dxa"/>
            <w:gridSpan w:val="37"/>
            <w:shd w:val="clear" w:color="auto" w:fill="FFFFFF"/>
          </w:tcPr>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из электронных подписей указанных лиц</w:t>
            </w:r>
          </w:p>
          <w:p w:rsidR="00460BE5" w:rsidRPr="003A6BEC" w:rsidRDefault="00460BE5" w:rsidP="00FF6196">
            <w:pPr>
              <w:pStyle w:val="ae"/>
              <w:spacing w:after="0"/>
              <w:ind w:left="29"/>
              <w:rPr>
                <w:rFonts w:ascii="MS Gothic" w:eastAsia="MS Gothic" w:hAnsi="MS Gothic"/>
                <w:sz w:val="18"/>
                <w:szCs w:val="18"/>
                <w:lang w:eastAsia="ru-RU"/>
              </w:rPr>
            </w:pPr>
            <w:r w:rsidRPr="003A6BEC">
              <w:rPr>
                <w:rFonts w:ascii="MS Gothic" w:eastAsia="MS Gothic" w:hAnsi="MS Gothic" w:hint="eastAsia"/>
                <w:sz w:val="18"/>
                <w:szCs w:val="18"/>
                <w:lang w:eastAsia="ru-RU"/>
              </w:rPr>
              <w:t>☐</w:t>
            </w:r>
            <w:r w:rsidRPr="003A6BEC">
              <w:rPr>
                <w:rFonts w:ascii="MS Gothic" w:eastAsia="MS Gothic" w:hAnsi="MS Gothic"/>
                <w:sz w:val="18"/>
                <w:szCs w:val="18"/>
                <w:lang w:eastAsia="ru-RU"/>
              </w:rPr>
              <w:t xml:space="preserve"> </w:t>
            </w:r>
            <w:r w:rsidRPr="00166F9A">
              <w:rPr>
                <w:rFonts w:ascii="Arial Narrow" w:hAnsi="Arial Narrow" w:cs="Helv"/>
                <w:iCs/>
                <w:sz w:val="18"/>
                <w:szCs w:val="18"/>
              </w:rPr>
              <w:t>с одной электронной подписью указанного лица</w:t>
            </w:r>
          </w:p>
        </w:tc>
      </w:tr>
      <w:tr w:rsidR="00460BE5" w:rsidRPr="003A6BEC" w:rsidTr="00FF6196">
        <w:trPr>
          <w:trHeight w:val="514"/>
        </w:trPr>
        <w:tc>
          <w:tcPr>
            <w:tcW w:w="10343" w:type="dxa"/>
            <w:gridSpan w:val="37"/>
            <w:shd w:val="clear" w:color="auto" w:fill="FFFFFF"/>
          </w:tcPr>
          <w:p w:rsidR="00460BE5" w:rsidRPr="00BA6291" w:rsidRDefault="00460BE5" w:rsidP="00B632E5">
            <w:pPr>
              <w:pStyle w:val="ae"/>
              <w:spacing w:after="0"/>
              <w:ind w:left="29"/>
              <w:jc w:val="both"/>
              <w:rPr>
                <w:rFonts w:ascii="MS Gothic" w:eastAsia="MS Gothic" w:hAnsi="MS Gothic"/>
                <w:sz w:val="18"/>
                <w:szCs w:val="18"/>
                <w:lang w:eastAsia="ru-RU"/>
              </w:rPr>
            </w:pPr>
            <w:r w:rsidRPr="00EC5F9C">
              <w:rPr>
                <w:rFonts w:ascii="Arial Narrow" w:hAnsi="Arial Narrow" w:cs="Tahoma"/>
                <w:b/>
                <w:sz w:val="18"/>
                <w:szCs w:val="18"/>
              </w:rPr>
              <w:t>Насто</w:t>
            </w:r>
            <w:r>
              <w:rPr>
                <w:rFonts w:ascii="Arial Narrow" w:hAnsi="Arial Narrow" w:cs="Tahoma"/>
                <w:b/>
                <w:sz w:val="18"/>
                <w:szCs w:val="18"/>
              </w:rPr>
              <w:t>я</w:t>
            </w:r>
            <w:r w:rsidRPr="00EC5F9C">
              <w:rPr>
                <w:rFonts w:ascii="Arial Narrow" w:hAnsi="Arial Narrow" w:cs="Tahoma"/>
                <w:b/>
                <w:sz w:val="18"/>
                <w:szCs w:val="18"/>
              </w:rPr>
              <w:t xml:space="preserve">щим </w:t>
            </w:r>
            <w:r>
              <w:rPr>
                <w:rFonts w:ascii="Arial Narrow" w:hAnsi="Arial Narrow" w:cs="Tahoma"/>
                <w:b/>
                <w:sz w:val="18"/>
                <w:szCs w:val="18"/>
              </w:rPr>
              <w:t>подтверждаем</w:t>
            </w:r>
            <w:r w:rsidRPr="003A6BEC">
              <w:rPr>
                <w:rFonts w:ascii="Arial Narrow" w:hAnsi="Arial Narrow" w:cs="Tahoma"/>
                <w:b/>
                <w:sz w:val="18"/>
                <w:szCs w:val="18"/>
              </w:rPr>
              <w:t>/</w:t>
            </w:r>
            <w:r>
              <w:rPr>
                <w:rFonts w:ascii="Arial Narrow" w:hAnsi="Arial Narrow" w:cs="Tahoma"/>
                <w:b/>
                <w:sz w:val="18"/>
                <w:szCs w:val="18"/>
              </w:rPr>
              <w:t>подтверждаю, что номе</w:t>
            </w:r>
            <w:r w:rsidR="00044E69">
              <w:rPr>
                <w:rFonts w:ascii="Arial Narrow" w:hAnsi="Arial Narrow" w:cs="Tahoma"/>
                <w:b/>
                <w:sz w:val="18"/>
                <w:szCs w:val="18"/>
              </w:rPr>
              <w:t>р(а) мобильного(</w:t>
            </w:r>
            <w:proofErr w:type="spellStart"/>
            <w:r w:rsidR="00044E69">
              <w:rPr>
                <w:rFonts w:ascii="Arial Narrow" w:hAnsi="Arial Narrow" w:cs="Tahoma"/>
                <w:b/>
                <w:sz w:val="18"/>
                <w:szCs w:val="18"/>
              </w:rPr>
              <w:t>ых</w:t>
            </w:r>
            <w:proofErr w:type="spellEnd"/>
            <w:r w:rsidR="00044E69">
              <w:rPr>
                <w:rFonts w:ascii="Arial Narrow" w:hAnsi="Arial Narrow" w:cs="Tahoma"/>
                <w:b/>
                <w:sz w:val="18"/>
                <w:szCs w:val="18"/>
              </w:rPr>
              <w:t>) телефона(</w:t>
            </w:r>
            <w:proofErr w:type="spellStart"/>
            <w:r>
              <w:rPr>
                <w:rFonts w:ascii="Arial Narrow" w:hAnsi="Arial Narrow" w:cs="Tahoma"/>
                <w:b/>
                <w:sz w:val="18"/>
                <w:szCs w:val="18"/>
              </w:rPr>
              <w:t>ов</w:t>
            </w:r>
            <w:proofErr w:type="spellEnd"/>
            <w:r>
              <w:rPr>
                <w:rFonts w:ascii="Arial Narrow" w:hAnsi="Arial Narrow" w:cs="Tahoma"/>
                <w:b/>
                <w:sz w:val="18"/>
                <w:szCs w:val="18"/>
              </w:rPr>
              <w:t>) Уполномоченных лиц, указанные в настоящем Заявлении, принадл</w:t>
            </w:r>
            <w:r w:rsidR="00B632E5">
              <w:rPr>
                <w:rFonts w:ascii="Arial Narrow" w:hAnsi="Arial Narrow" w:cs="Tahoma"/>
                <w:b/>
                <w:sz w:val="18"/>
                <w:szCs w:val="18"/>
              </w:rPr>
              <w:t>ежит(</w:t>
            </w:r>
            <w:proofErr w:type="spellStart"/>
            <w:r w:rsidR="00B632E5">
              <w:rPr>
                <w:rFonts w:ascii="Arial Narrow" w:hAnsi="Arial Narrow" w:cs="Tahoma"/>
                <w:b/>
                <w:sz w:val="18"/>
                <w:szCs w:val="18"/>
              </w:rPr>
              <w:t>ат</w:t>
            </w:r>
            <w:proofErr w:type="spellEnd"/>
            <w:r w:rsidR="00B632E5">
              <w:rPr>
                <w:rFonts w:ascii="Arial Narrow" w:hAnsi="Arial Narrow" w:cs="Tahoma"/>
                <w:b/>
                <w:sz w:val="18"/>
                <w:szCs w:val="18"/>
              </w:rPr>
              <w:t>) указанному(</w:t>
            </w:r>
            <w:proofErr w:type="spellStart"/>
            <w:r w:rsidR="00044E69">
              <w:rPr>
                <w:rFonts w:ascii="Arial Narrow" w:hAnsi="Arial Narrow" w:cs="Tahoma"/>
                <w:b/>
                <w:sz w:val="18"/>
                <w:szCs w:val="18"/>
              </w:rPr>
              <w:t>ым</w:t>
            </w:r>
            <w:proofErr w:type="spellEnd"/>
            <w:r w:rsidR="00044E69">
              <w:rPr>
                <w:rFonts w:ascii="Arial Narrow" w:hAnsi="Arial Narrow" w:cs="Tahoma"/>
                <w:b/>
                <w:sz w:val="18"/>
                <w:szCs w:val="18"/>
              </w:rPr>
              <w:t>) лицу(</w:t>
            </w:r>
            <w:proofErr w:type="spellStart"/>
            <w:r>
              <w:rPr>
                <w:rFonts w:ascii="Arial Narrow" w:hAnsi="Arial Narrow" w:cs="Tahoma"/>
                <w:b/>
                <w:sz w:val="18"/>
                <w:szCs w:val="18"/>
              </w:rPr>
              <w:t>ам</w:t>
            </w:r>
            <w:proofErr w:type="spellEnd"/>
            <w:r>
              <w:rPr>
                <w:rFonts w:ascii="Arial Narrow" w:hAnsi="Arial Narrow" w:cs="Tahoma"/>
                <w:b/>
                <w:sz w:val="18"/>
                <w:szCs w:val="18"/>
              </w:rPr>
              <w:t>)</w:t>
            </w:r>
            <w:r w:rsidR="00044E69">
              <w:rPr>
                <w:rFonts w:ascii="Arial Narrow" w:hAnsi="Arial Narrow" w:cs="Tahoma"/>
                <w:b/>
                <w:sz w:val="18"/>
                <w:szCs w:val="18"/>
              </w:rPr>
              <w:t xml:space="preserve"> и согласно Условиям ДБО будет(</w:t>
            </w:r>
            <w:proofErr w:type="spellStart"/>
            <w:r>
              <w:rPr>
                <w:rFonts w:ascii="Arial Narrow" w:hAnsi="Arial Narrow" w:cs="Tahoma"/>
                <w:b/>
                <w:sz w:val="18"/>
                <w:szCs w:val="18"/>
              </w:rPr>
              <w:t>ут</w:t>
            </w:r>
            <w:proofErr w:type="spellEnd"/>
            <w:r>
              <w:rPr>
                <w:rFonts w:ascii="Arial Narrow" w:hAnsi="Arial Narrow" w:cs="Tahoma"/>
                <w:b/>
                <w:sz w:val="18"/>
                <w:szCs w:val="18"/>
              </w:rPr>
              <w:t>) испо</w:t>
            </w:r>
            <w:r w:rsidR="00044E69">
              <w:rPr>
                <w:rFonts w:ascii="Arial Narrow" w:hAnsi="Arial Narrow" w:cs="Tahoma"/>
                <w:b/>
                <w:sz w:val="18"/>
                <w:szCs w:val="18"/>
              </w:rPr>
              <w:t>льзован(</w:t>
            </w:r>
            <w:r>
              <w:rPr>
                <w:rFonts w:ascii="Arial Narrow" w:hAnsi="Arial Narrow" w:cs="Tahoma"/>
                <w:b/>
                <w:sz w:val="18"/>
                <w:szCs w:val="18"/>
              </w:rPr>
              <w:t xml:space="preserve">ы) в качестве Зарегистрированного номера. </w:t>
            </w:r>
            <w:r w:rsidRPr="006249D3">
              <w:rPr>
                <w:rFonts w:ascii="Arial Narrow" w:hAnsi="Arial Narrow" w:cs="Tahoma"/>
                <w:b/>
                <w:sz w:val="18"/>
                <w:szCs w:val="18"/>
              </w:rPr>
              <w:t>Обязуемся/обязуюсь</w:t>
            </w:r>
            <w:r>
              <w:rPr>
                <w:rFonts w:ascii="Arial Narrow" w:hAnsi="Arial Narrow" w:cs="Tahoma"/>
                <w:b/>
                <w:sz w:val="18"/>
                <w:szCs w:val="18"/>
              </w:rPr>
              <w:t xml:space="preserve">: в случае </w:t>
            </w:r>
            <w:r w:rsidRPr="0055280A">
              <w:rPr>
                <w:rFonts w:ascii="Arial Narrow" w:hAnsi="Arial Narrow" w:cs="Tahoma"/>
                <w:b/>
                <w:sz w:val="18"/>
                <w:szCs w:val="18"/>
              </w:rPr>
              <w:t>утраты/смены Зарегистрированного номера/Мобильного устройства</w:t>
            </w:r>
            <w:r>
              <w:rPr>
                <w:rFonts w:ascii="Arial Narrow" w:hAnsi="Arial Narrow" w:cs="Tahoma"/>
                <w:b/>
                <w:sz w:val="18"/>
                <w:szCs w:val="18"/>
              </w:rPr>
              <w:t xml:space="preserve"> в порядке, установленном Условиями ДБО, обратиться в Банк с целью уведомления о смене Зарегистрированного номера; не разглашать третьим лицам содержание Кода подтверждения/</w:t>
            </w:r>
            <w:proofErr w:type="spellStart"/>
            <w:r>
              <w:rPr>
                <w:rFonts w:ascii="Arial Narrow" w:hAnsi="Arial Narrow" w:cs="Tahoma"/>
                <w:b/>
                <w:sz w:val="18"/>
                <w:szCs w:val="18"/>
              </w:rPr>
              <w:t>Токена</w:t>
            </w:r>
            <w:proofErr w:type="spellEnd"/>
            <w:r>
              <w:rPr>
                <w:rFonts w:ascii="Arial Narrow" w:hAnsi="Arial Narrow" w:cs="Tahoma"/>
                <w:b/>
                <w:sz w:val="18"/>
                <w:szCs w:val="18"/>
              </w:rPr>
              <w:t xml:space="preserve"> РС; обеспечить Уполномоченным лицам Клиента при работе в </w:t>
            </w:r>
            <w:r w:rsidR="00FB0F52" w:rsidRPr="00FB0F52">
              <w:rPr>
                <w:rFonts w:ascii="Times New Roman" w:eastAsia="Times New Roman" w:hAnsi="Times New Roman"/>
                <w:sz w:val="24"/>
                <w:szCs w:val="24"/>
                <w:lang w:eastAsia="ru-RU"/>
              </w:rPr>
              <w:t xml:space="preserve"> </w:t>
            </w:r>
            <w:r w:rsidR="00FB0F52" w:rsidRPr="00FB0F52">
              <w:rPr>
                <w:rFonts w:ascii="Arial Narrow" w:hAnsi="Arial Narrow" w:cs="Tahoma"/>
                <w:b/>
                <w:sz w:val="18"/>
                <w:szCs w:val="18"/>
              </w:rPr>
              <w:t xml:space="preserve">ИС Свой Бизнес </w:t>
            </w:r>
            <w:r>
              <w:rPr>
                <w:rFonts w:ascii="Arial Narrow" w:hAnsi="Arial Narrow" w:cs="Tahoma"/>
                <w:b/>
                <w:sz w:val="18"/>
                <w:szCs w:val="18"/>
              </w:rPr>
              <w:t xml:space="preserve"> доступ к мобильной связи и/или к сети интернет; обеспечить доступ к мобильным телефонам, на которые направляются коды подтверждения, исключительно Уполномоченным лицам Клиента. Риски неблагоприятных последствий, связанных с невыполнением указанных обязательств, принимаем/принимаю на себя.</w:t>
            </w:r>
          </w:p>
        </w:tc>
      </w:tr>
      <w:tr w:rsidR="00460BE5" w:rsidRPr="003A6BEC" w:rsidTr="00FF6196">
        <w:trPr>
          <w:trHeight w:val="96"/>
        </w:trPr>
        <w:tc>
          <w:tcPr>
            <w:tcW w:w="10343" w:type="dxa"/>
            <w:gridSpan w:val="37"/>
            <w:shd w:val="clear" w:color="auto" w:fill="D9D9D9"/>
          </w:tcPr>
          <w:p w:rsidR="00460BE5" w:rsidRPr="003A6BEC" w:rsidRDefault="00460BE5" w:rsidP="00FF6196">
            <w:pPr>
              <w:spacing w:before="40" w:after="40"/>
              <w:ind w:firstLine="34"/>
              <w:jc w:val="center"/>
              <w:rPr>
                <w:rFonts w:ascii="Arial Narrow" w:hAnsi="Arial Narrow" w:cs="Helv"/>
                <w:bCs/>
                <w:iCs/>
                <w:sz w:val="18"/>
                <w:szCs w:val="18"/>
              </w:rPr>
            </w:pPr>
            <w:r w:rsidRPr="003A6BEC">
              <w:rPr>
                <w:rFonts w:ascii="Arial Narrow" w:hAnsi="Arial Narrow" w:cs="Helv"/>
                <w:b/>
                <w:iCs/>
                <w:sz w:val="18"/>
                <w:szCs w:val="18"/>
              </w:rPr>
              <w:t>Сведения об администраторе безопасности Клиента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Контактный телефон: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+7</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Дополнительный контактный телефон: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+7</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 xml:space="preserve">Адрес электронной почты:                               </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p>
        </w:tc>
      </w:tr>
      <w:tr w:rsidR="00460BE5" w:rsidRPr="003A6BEC" w:rsidTr="00FF6196">
        <w:trPr>
          <w:trHeight w:val="96"/>
        </w:trPr>
        <w:tc>
          <w:tcPr>
            <w:tcW w:w="10343" w:type="dxa"/>
            <w:gridSpan w:val="37"/>
            <w:shd w:val="clear" w:color="auto" w:fill="D9D9D9"/>
          </w:tcPr>
          <w:p w:rsidR="00460BE5" w:rsidRPr="003A6BEC" w:rsidRDefault="00460BE5" w:rsidP="00FF6196">
            <w:pPr>
              <w:spacing w:before="40" w:after="40"/>
              <w:ind w:firstLine="34"/>
              <w:jc w:val="center"/>
              <w:rPr>
                <w:rFonts w:ascii="Arial Narrow" w:eastAsia="Times New Roman" w:hAnsi="Arial Narrow"/>
                <w:b/>
                <w:sz w:val="18"/>
                <w:szCs w:val="18"/>
                <w:lang w:eastAsia="ru-RU"/>
              </w:rPr>
            </w:pPr>
            <w:r w:rsidRPr="003A6BEC">
              <w:rPr>
                <w:rFonts w:ascii="Arial Narrow" w:hAnsi="Arial Narrow" w:cs="Helv"/>
                <w:b/>
                <w:iCs/>
                <w:sz w:val="18"/>
                <w:szCs w:val="18"/>
              </w:rPr>
              <w:t>Сведения об администраторах Банка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jc w:val="center"/>
              <w:rPr>
                <w:rFonts w:ascii="Arial Narrow" w:hAnsi="Arial Narrow" w:cs="Helv"/>
                <w:b/>
                <w:iCs/>
                <w:sz w:val="18"/>
                <w:szCs w:val="18"/>
              </w:rPr>
            </w:pPr>
            <w:r w:rsidRPr="00DE29C9">
              <w:rPr>
                <w:rFonts w:ascii="Arial Narrow" w:hAnsi="Arial Narrow" w:cs="Helv"/>
                <w:b/>
                <w:iCs/>
                <w:sz w:val="18"/>
                <w:szCs w:val="18"/>
              </w:rPr>
              <w:t>Администратор Центра регистрации</w:t>
            </w:r>
          </w:p>
        </w:tc>
        <w:tc>
          <w:tcPr>
            <w:tcW w:w="5098" w:type="dxa"/>
            <w:gridSpan w:val="17"/>
            <w:shd w:val="clear" w:color="auto" w:fill="FFFFFF"/>
          </w:tcPr>
          <w:p w:rsidR="00460BE5" w:rsidRPr="00DE29C9" w:rsidRDefault="00460BE5" w:rsidP="00FF6196">
            <w:pPr>
              <w:pStyle w:val="ae"/>
              <w:spacing w:after="0"/>
              <w:ind w:left="29"/>
              <w:jc w:val="center"/>
              <w:rPr>
                <w:rFonts w:ascii="Arial Narrow" w:hAnsi="Arial Narrow" w:cs="Helv"/>
                <w:b/>
                <w:iCs/>
                <w:sz w:val="18"/>
                <w:szCs w:val="18"/>
              </w:rPr>
            </w:pPr>
            <w:r w:rsidRPr="00DE29C9">
              <w:rPr>
                <w:rFonts w:ascii="Arial Narrow" w:hAnsi="Arial Narrow" w:cs="Helv"/>
                <w:b/>
                <w:iCs/>
                <w:sz w:val="18"/>
                <w:szCs w:val="18"/>
              </w:rPr>
              <w:t>Администратор ЦС ДБО/</w:t>
            </w:r>
            <w:r w:rsidR="00FB0F52" w:rsidRPr="00FB0F52">
              <w:rPr>
                <w:rFonts w:ascii="Arial Narrow" w:hAnsi="Arial Narrow" w:cs="Helv"/>
                <w:b/>
                <w:iCs/>
                <w:sz w:val="18"/>
                <w:szCs w:val="18"/>
              </w:rPr>
              <w:t>ИС Свой Бизнес</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jc w:val="both"/>
              <w:rPr>
                <w:rFonts w:ascii="Arial Narrow" w:hAnsi="Arial Narrow" w:cs="Helv"/>
                <w:iCs/>
                <w:sz w:val="18"/>
                <w:szCs w:val="18"/>
              </w:rPr>
            </w:pPr>
            <w:r w:rsidRPr="00DE29C9">
              <w:rPr>
                <w:rFonts w:ascii="Arial Narrow" w:hAnsi="Arial Narrow" w:cs="Helv"/>
                <w:iCs/>
                <w:sz w:val="18"/>
                <w:szCs w:val="18"/>
              </w:rPr>
              <w:t>Контактный телефон: 8(800)100-78-70 (с 09:00 до 18:00 по московскому времени)</w:t>
            </w:r>
          </w:p>
        </w:tc>
        <w:tc>
          <w:tcPr>
            <w:tcW w:w="5098" w:type="dxa"/>
            <w:gridSpan w:val="17"/>
            <w:shd w:val="clear" w:color="auto" w:fill="FFFFFF"/>
          </w:tcPr>
          <w:p w:rsidR="00460BE5" w:rsidRPr="00DE29C9" w:rsidRDefault="00460BE5" w:rsidP="00FF6196">
            <w:pPr>
              <w:pStyle w:val="ae"/>
              <w:spacing w:after="0"/>
              <w:ind w:left="29"/>
              <w:jc w:val="both"/>
              <w:rPr>
                <w:rFonts w:ascii="Arial Narrow" w:hAnsi="Arial Narrow" w:cs="Helv"/>
                <w:iCs/>
                <w:sz w:val="18"/>
                <w:szCs w:val="18"/>
              </w:rPr>
            </w:pPr>
            <w:r w:rsidRPr="00DE29C9">
              <w:rPr>
                <w:rFonts w:ascii="Arial Narrow" w:hAnsi="Arial Narrow" w:cs="Helv"/>
                <w:iCs/>
                <w:sz w:val="18"/>
                <w:szCs w:val="18"/>
              </w:rPr>
              <w:t>Контактный телефон: 8(800)100-78-70 (с 09:00 до 18:00 по времени регионального филиала)</w:t>
            </w:r>
          </w:p>
        </w:tc>
      </w:tr>
      <w:tr w:rsidR="00460BE5" w:rsidRPr="003A6BEC" w:rsidTr="00FF6196">
        <w:trPr>
          <w:trHeight w:val="96"/>
        </w:trPr>
        <w:tc>
          <w:tcPr>
            <w:tcW w:w="5245" w:type="dxa"/>
            <w:gridSpan w:val="20"/>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Адрес электронной почты:  сa@rshb.ru</w:t>
            </w:r>
          </w:p>
        </w:tc>
        <w:tc>
          <w:tcPr>
            <w:tcW w:w="5098" w:type="dxa"/>
            <w:gridSpan w:val="17"/>
            <w:shd w:val="clear" w:color="auto" w:fill="FFFFFF"/>
          </w:tcPr>
          <w:p w:rsidR="00460BE5" w:rsidRPr="00DE29C9" w:rsidRDefault="00460BE5" w:rsidP="00FF6196">
            <w:pPr>
              <w:pStyle w:val="ae"/>
              <w:spacing w:after="0"/>
              <w:ind w:left="29"/>
              <w:rPr>
                <w:rFonts w:ascii="Arial Narrow" w:hAnsi="Arial Narrow" w:cs="Helv"/>
                <w:iCs/>
                <w:sz w:val="18"/>
                <w:szCs w:val="18"/>
              </w:rPr>
            </w:pPr>
            <w:r w:rsidRPr="00DE29C9">
              <w:rPr>
                <w:rFonts w:ascii="Arial Narrow" w:hAnsi="Arial Narrow" w:cs="Helv"/>
                <w:iCs/>
                <w:sz w:val="18"/>
                <w:szCs w:val="18"/>
              </w:rPr>
              <w:t>Адрес электронной почты:  bc@rshb.ru</w:t>
            </w:r>
          </w:p>
        </w:tc>
      </w:tr>
      <w:tr w:rsidR="00460BE5" w:rsidRPr="003A6BEC" w:rsidTr="00FF6196">
        <w:trPr>
          <w:trHeight w:val="96"/>
        </w:trPr>
        <w:tc>
          <w:tcPr>
            <w:tcW w:w="5245" w:type="dxa"/>
            <w:gridSpan w:val="20"/>
            <w:shd w:val="clear" w:color="auto" w:fill="D9D9D9"/>
          </w:tcPr>
          <w:p w:rsidR="00460BE5" w:rsidRPr="00DE29C9" w:rsidRDefault="00460BE5" w:rsidP="00FF6196">
            <w:pPr>
              <w:pStyle w:val="ae"/>
              <w:spacing w:after="0"/>
              <w:ind w:left="29"/>
              <w:jc w:val="center"/>
              <w:rPr>
                <w:rFonts w:ascii="Arial Narrow" w:hAnsi="Arial Narrow" w:cs="Helv"/>
                <w:iCs/>
                <w:sz w:val="18"/>
                <w:szCs w:val="18"/>
              </w:rPr>
            </w:pPr>
            <w:r w:rsidRPr="00B31F15">
              <w:rPr>
                <w:rFonts w:ascii="Arial Narrow" w:eastAsia="Times New Roman" w:hAnsi="Arial Narrow" w:cs="Tahoma"/>
                <w:b/>
                <w:sz w:val="18"/>
                <w:szCs w:val="18"/>
              </w:rPr>
              <w:t>ЗАПОЛНЯЕТСЯ КЛИЕНТОМ</w:t>
            </w:r>
          </w:p>
        </w:tc>
        <w:tc>
          <w:tcPr>
            <w:tcW w:w="5098" w:type="dxa"/>
            <w:gridSpan w:val="17"/>
            <w:shd w:val="clear" w:color="auto" w:fill="D9D9D9"/>
          </w:tcPr>
          <w:p w:rsidR="00460BE5" w:rsidRPr="00DE29C9" w:rsidRDefault="00460BE5" w:rsidP="00FF6196">
            <w:pPr>
              <w:pStyle w:val="ae"/>
              <w:spacing w:after="0"/>
              <w:ind w:left="29"/>
              <w:jc w:val="center"/>
              <w:rPr>
                <w:rFonts w:ascii="Arial Narrow" w:hAnsi="Arial Narrow" w:cs="Helv"/>
                <w:iCs/>
                <w:sz w:val="18"/>
                <w:szCs w:val="18"/>
              </w:rPr>
            </w:pPr>
            <w:r w:rsidRPr="00B31F15">
              <w:rPr>
                <w:rFonts w:ascii="Arial Narrow" w:eastAsia="Times New Roman" w:hAnsi="Arial Narrow" w:cs="Tahoma"/>
                <w:b/>
                <w:sz w:val="18"/>
                <w:szCs w:val="18"/>
              </w:rPr>
              <w:t>ОТМЕТКИ БАНКА</w:t>
            </w:r>
          </w:p>
        </w:tc>
      </w:tr>
      <w:tr w:rsidR="00460BE5" w:rsidRPr="003A6BEC" w:rsidTr="00FF6196">
        <w:trPr>
          <w:trHeight w:val="64"/>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Дата подачи заявления</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r w:rsidRPr="003A6BEC">
              <w:rPr>
                <w:rFonts w:ascii="Arial Narrow" w:eastAsia="Times New Roman" w:hAnsi="Arial Narrow"/>
                <w:sz w:val="18"/>
                <w:szCs w:val="18"/>
                <w:lang w:eastAsia="ru-RU"/>
              </w:rPr>
              <w:t>«____»________________20___ г.</w:t>
            </w: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Принято Банком</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r w:rsidRPr="003A6BEC">
              <w:rPr>
                <w:rFonts w:ascii="Arial Narrow" w:eastAsia="Times New Roman" w:hAnsi="Arial Narrow"/>
                <w:sz w:val="18"/>
                <w:szCs w:val="18"/>
                <w:lang w:eastAsia="ru-RU"/>
              </w:rPr>
              <w:t>«____»____________20___ г.</w:t>
            </w:r>
          </w:p>
        </w:tc>
      </w:tr>
      <w:tr w:rsidR="00460BE5" w:rsidRPr="003A6BEC" w:rsidTr="00FF6196">
        <w:trPr>
          <w:trHeight w:val="62"/>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Подпись</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Подпись</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r>
      <w:tr w:rsidR="00460BE5" w:rsidRPr="003A6BEC" w:rsidTr="00FF6196">
        <w:trPr>
          <w:trHeight w:val="62"/>
        </w:trPr>
        <w:tc>
          <w:tcPr>
            <w:tcW w:w="2547" w:type="dxa"/>
            <w:gridSpan w:val="5"/>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Расшифровка подписи</w:t>
            </w:r>
          </w:p>
        </w:tc>
        <w:tc>
          <w:tcPr>
            <w:tcW w:w="2698" w:type="dxa"/>
            <w:gridSpan w:val="15"/>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c>
          <w:tcPr>
            <w:tcW w:w="2764" w:type="dxa"/>
            <w:gridSpan w:val="13"/>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hAnsi="Arial Narrow" w:cs="Helv"/>
                <w:iCs/>
                <w:sz w:val="18"/>
                <w:szCs w:val="18"/>
              </w:rPr>
              <w:t xml:space="preserve">Расшифровка подписи                         </w:t>
            </w:r>
          </w:p>
        </w:tc>
        <w:tc>
          <w:tcPr>
            <w:tcW w:w="2334" w:type="dxa"/>
            <w:gridSpan w:val="4"/>
            <w:shd w:val="clear" w:color="auto" w:fill="FFFFFF"/>
          </w:tcPr>
          <w:p w:rsidR="00460BE5" w:rsidRPr="00B31F15" w:rsidRDefault="00460BE5" w:rsidP="00FF6196">
            <w:pPr>
              <w:pStyle w:val="ae"/>
              <w:spacing w:after="0"/>
              <w:ind w:left="29"/>
              <w:jc w:val="center"/>
              <w:rPr>
                <w:rFonts w:ascii="Arial Narrow" w:eastAsia="Times New Roman" w:hAnsi="Arial Narrow" w:cs="Tahoma"/>
                <w:b/>
                <w:sz w:val="18"/>
                <w:szCs w:val="18"/>
              </w:rPr>
            </w:pPr>
          </w:p>
        </w:tc>
      </w:tr>
      <w:tr w:rsidR="00460BE5" w:rsidRPr="003A6BEC" w:rsidTr="00FF6196">
        <w:trPr>
          <w:trHeight w:val="62"/>
        </w:trPr>
        <w:tc>
          <w:tcPr>
            <w:tcW w:w="5245" w:type="dxa"/>
            <w:gridSpan w:val="20"/>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eastAsia="Times New Roman" w:hAnsi="Arial Narrow"/>
                <w:sz w:val="18"/>
                <w:szCs w:val="18"/>
                <w:lang w:eastAsia="ru-RU"/>
              </w:rPr>
              <w:t xml:space="preserve">М.П. </w:t>
            </w:r>
            <w:r w:rsidRPr="003A6BEC">
              <w:rPr>
                <w:rFonts w:ascii="Arial Narrow" w:eastAsia="Times New Roman" w:hAnsi="Arial Narrow"/>
                <w:i/>
                <w:sz w:val="18"/>
                <w:szCs w:val="18"/>
                <w:lang w:eastAsia="ru-RU"/>
              </w:rPr>
              <w:t xml:space="preserve">(при наличии)                                                                 </w:t>
            </w:r>
          </w:p>
        </w:tc>
        <w:tc>
          <w:tcPr>
            <w:tcW w:w="5098" w:type="dxa"/>
            <w:gridSpan w:val="17"/>
            <w:shd w:val="clear" w:color="auto" w:fill="FFFFFF"/>
          </w:tcPr>
          <w:p w:rsidR="00460BE5" w:rsidRPr="00B31F15" w:rsidRDefault="00460BE5" w:rsidP="00FF6196">
            <w:pPr>
              <w:pStyle w:val="ae"/>
              <w:spacing w:after="0"/>
              <w:ind w:left="29"/>
              <w:rPr>
                <w:rFonts w:ascii="Arial Narrow" w:eastAsia="Times New Roman" w:hAnsi="Arial Narrow" w:cs="Tahoma"/>
                <w:b/>
                <w:sz w:val="18"/>
                <w:szCs w:val="18"/>
              </w:rPr>
            </w:pPr>
            <w:r w:rsidRPr="003A6BEC">
              <w:rPr>
                <w:rFonts w:ascii="Arial Narrow" w:eastAsia="Times New Roman" w:hAnsi="Arial Narrow"/>
                <w:sz w:val="18"/>
                <w:szCs w:val="18"/>
                <w:lang w:eastAsia="ru-RU"/>
              </w:rPr>
              <w:t xml:space="preserve">М.П. </w:t>
            </w:r>
            <w:r w:rsidRPr="003A6BEC">
              <w:rPr>
                <w:rFonts w:ascii="Arial Narrow" w:eastAsia="Times New Roman" w:hAnsi="Arial Narrow"/>
                <w:i/>
                <w:sz w:val="18"/>
                <w:szCs w:val="18"/>
                <w:lang w:eastAsia="ru-RU"/>
              </w:rPr>
              <w:t xml:space="preserve"> </w:t>
            </w:r>
          </w:p>
        </w:tc>
      </w:tr>
    </w:tbl>
    <w:p w:rsidR="00460BE5" w:rsidRDefault="00460BE5"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Default="00FB49CD"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487319" w:rsidRDefault="00487319" w:rsidP="00FB49CD">
      <w:pPr>
        <w:spacing w:after="0" w:line="240" w:lineRule="auto"/>
        <w:ind w:left="5812"/>
        <w:rPr>
          <w:ins w:id="1392" w:author="Ербахаева Бальжина Аюшиевна" w:date="2024-10-10T15:29:00Z"/>
          <w:rFonts w:ascii="Times New Roman" w:hAnsi="Times New Roman"/>
          <w:sz w:val="18"/>
          <w:szCs w:val="18"/>
        </w:rPr>
      </w:pPr>
    </w:p>
    <w:p w:rsidR="00487319" w:rsidRDefault="00487319" w:rsidP="00FB49CD">
      <w:pPr>
        <w:spacing w:after="0" w:line="240" w:lineRule="auto"/>
        <w:ind w:left="5812"/>
        <w:rPr>
          <w:ins w:id="1393" w:author="Ербахаева Бальжина Аюшиевна" w:date="2024-10-10T15:29:00Z"/>
          <w:rFonts w:ascii="Times New Roman" w:hAnsi="Times New Roman"/>
          <w:sz w:val="18"/>
          <w:szCs w:val="18"/>
        </w:rPr>
      </w:pPr>
    </w:p>
    <w:p w:rsidR="00487319" w:rsidRDefault="00487319" w:rsidP="00FB49CD">
      <w:pPr>
        <w:spacing w:after="0" w:line="240" w:lineRule="auto"/>
        <w:ind w:left="5812"/>
        <w:rPr>
          <w:ins w:id="1394" w:author="Ербахаева Бальжина Аюшиевна" w:date="2024-10-10T15:29:00Z"/>
          <w:rFonts w:ascii="Times New Roman" w:hAnsi="Times New Roman"/>
          <w:sz w:val="18"/>
          <w:szCs w:val="18"/>
        </w:rPr>
      </w:pPr>
    </w:p>
    <w:p w:rsidR="00FB49CD" w:rsidRPr="006970F9" w:rsidRDefault="00FB49CD" w:rsidP="00FB49CD">
      <w:pPr>
        <w:spacing w:after="0" w:line="240" w:lineRule="auto"/>
        <w:ind w:left="5812"/>
        <w:rPr>
          <w:rFonts w:ascii="Times New Roman" w:hAnsi="Times New Roman"/>
          <w:sz w:val="18"/>
          <w:szCs w:val="18"/>
        </w:rPr>
      </w:pPr>
      <w:r w:rsidRPr="006970F9">
        <w:rPr>
          <w:rFonts w:ascii="Times New Roman" w:hAnsi="Times New Roman"/>
          <w:sz w:val="18"/>
          <w:szCs w:val="18"/>
        </w:rPr>
        <w:lastRenderedPageBreak/>
        <w:t>Приложение 2</w:t>
      </w:r>
    </w:p>
    <w:p w:rsidR="00FB49CD" w:rsidRPr="00394753" w:rsidRDefault="00FB49CD" w:rsidP="00FB49CD">
      <w:pPr>
        <w:pStyle w:val="3"/>
        <w:tabs>
          <w:tab w:val="left" w:pos="284"/>
          <w:tab w:val="left" w:pos="567"/>
        </w:tabs>
        <w:spacing w:after="0"/>
        <w:ind w:left="5812"/>
        <w:rPr>
          <w:sz w:val="18"/>
          <w:szCs w:val="18"/>
        </w:rPr>
      </w:pPr>
      <w:r w:rsidRPr="006970F9">
        <w:rPr>
          <w:rFonts w:eastAsia="Calibri"/>
          <w:sz w:val="18"/>
          <w:szCs w:val="18"/>
          <w:lang w:eastAsia="en-US"/>
        </w:rPr>
        <w:t xml:space="preserve">к Заявлению о присоединении </w:t>
      </w:r>
      <w:r w:rsidRPr="00394753">
        <w:rPr>
          <w:sz w:val="18"/>
          <w:szCs w:val="18"/>
        </w:rPr>
        <w:t xml:space="preserve">к Единому </w:t>
      </w:r>
    </w:p>
    <w:p w:rsidR="00FB49CD" w:rsidRPr="00394753" w:rsidRDefault="00FB49CD" w:rsidP="00FB49CD">
      <w:pPr>
        <w:pStyle w:val="3"/>
        <w:tabs>
          <w:tab w:val="left" w:pos="284"/>
          <w:tab w:val="left" w:pos="567"/>
        </w:tabs>
        <w:spacing w:after="0"/>
        <w:ind w:left="5812"/>
        <w:rPr>
          <w:rFonts w:eastAsia="Calibri"/>
          <w:sz w:val="18"/>
          <w:szCs w:val="18"/>
          <w:lang w:eastAsia="en-US"/>
        </w:rPr>
      </w:pPr>
      <w:r w:rsidRPr="00394753">
        <w:rPr>
          <w:sz w:val="18"/>
          <w:szCs w:val="18"/>
        </w:rPr>
        <w:t xml:space="preserve">сервисному договору </w:t>
      </w:r>
      <w:r w:rsidRPr="00394753">
        <w:rPr>
          <w:rFonts w:eastAsia="Calibri"/>
          <w:sz w:val="18"/>
          <w:szCs w:val="18"/>
          <w:lang w:eastAsia="en-US"/>
        </w:rPr>
        <w:t>АО «Россельхозбанк»</w:t>
      </w:r>
    </w:p>
    <w:p w:rsidR="00800CD8" w:rsidRPr="00394753" w:rsidRDefault="00800CD8" w:rsidP="00800CD8">
      <w:pPr>
        <w:pStyle w:val="3"/>
        <w:tabs>
          <w:tab w:val="left" w:pos="284"/>
          <w:tab w:val="left" w:pos="567"/>
        </w:tabs>
        <w:spacing w:after="0"/>
        <w:ind w:left="3402"/>
        <w:jc w:val="right"/>
        <w:rPr>
          <w:rFonts w:eastAsia="Calibri"/>
          <w:i/>
          <w:color w:val="000000"/>
          <w:sz w:val="18"/>
          <w:szCs w:val="18"/>
          <w:lang w:eastAsia="en-US"/>
        </w:rPr>
      </w:pPr>
      <w:r w:rsidRPr="00394753">
        <w:rPr>
          <w:rFonts w:eastAsia="Calibri"/>
          <w:i/>
          <w:color w:val="000000"/>
          <w:sz w:val="18"/>
          <w:szCs w:val="18"/>
          <w:lang w:eastAsia="en-US"/>
        </w:rPr>
        <w:t xml:space="preserve">(в редакции приказов АО «Россельхозбанк» от 23.09.2022 № 1811-ОД, </w:t>
      </w:r>
    </w:p>
    <w:p w:rsidR="00800CD8" w:rsidRPr="00460BE5" w:rsidRDefault="00800CD8" w:rsidP="00800CD8">
      <w:pPr>
        <w:pStyle w:val="3"/>
        <w:tabs>
          <w:tab w:val="left" w:pos="284"/>
          <w:tab w:val="left" w:pos="567"/>
        </w:tabs>
        <w:spacing w:after="0"/>
        <w:ind w:left="3402"/>
        <w:jc w:val="right"/>
        <w:rPr>
          <w:rFonts w:eastAsia="Calibri"/>
          <w:i/>
          <w:color w:val="000000"/>
          <w:sz w:val="18"/>
          <w:szCs w:val="18"/>
          <w:lang w:eastAsia="en-US"/>
        </w:rPr>
      </w:pPr>
      <w:r w:rsidRPr="00394753">
        <w:rPr>
          <w:rFonts w:eastAsia="Calibri"/>
          <w:i/>
          <w:color w:val="000000"/>
          <w:sz w:val="18"/>
          <w:szCs w:val="18"/>
          <w:lang w:eastAsia="en-US"/>
        </w:rPr>
        <w:t>от 26.12.2022 № 2502-ОД)</w:t>
      </w:r>
    </w:p>
    <w:p w:rsidR="00800CD8" w:rsidRPr="006970F9" w:rsidRDefault="00800CD8" w:rsidP="00FB49CD">
      <w:pPr>
        <w:pStyle w:val="3"/>
        <w:tabs>
          <w:tab w:val="left" w:pos="284"/>
          <w:tab w:val="left" w:pos="567"/>
        </w:tabs>
        <w:spacing w:after="0"/>
        <w:ind w:left="5812"/>
        <w:rPr>
          <w:rFonts w:eastAsia="Calibri"/>
          <w:sz w:val="18"/>
          <w:szCs w:val="18"/>
          <w:lang w:eastAsia="en-US"/>
        </w:rPr>
      </w:pPr>
    </w:p>
    <w:p w:rsidR="00FB49CD" w:rsidRDefault="00FB49CD" w:rsidP="00FB49CD">
      <w:pPr>
        <w:widowControl w:val="0"/>
        <w:adjustRightInd w:val="0"/>
        <w:spacing w:after="0" w:line="240" w:lineRule="auto"/>
        <w:jc w:val="center"/>
        <w:rPr>
          <w:rFonts w:ascii="Times New Roman" w:eastAsia="Times New Roman" w:hAnsi="Times New Roman"/>
          <w:bCs/>
          <w:i/>
          <w:kern w:val="36"/>
          <w:sz w:val="18"/>
          <w:szCs w:val="18"/>
          <w:lang w:eastAsia="ru-RU"/>
        </w:rPr>
      </w:pPr>
    </w:p>
    <w:p w:rsidR="006F4768" w:rsidRPr="006970F9" w:rsidRDefault="006F4768"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r w:rsidRPr="006970F9">
        <w:rPr>
          <w:rFonts w:ascii="Arial Narrow" w:eastAsia="Times New Roman" w:hAnsi="Arial Narrow" w:cs="Tahoma"/>
          <w:b/>
          <w:bCs/>
          <w:kern w:val="36"/>
          <w:sz w:val="18"/>
          <w:szCs w:val="18"/>
          <w:lang w:eastAsia="ru-RU"/>
        </w:rPr>
        <w:t xml:space="preserve">ЗАЯВЛЕНИЕ О ПРИСОЕДИНЕНИИ К УСЛОВИЯМ ЭКВАЙРИНГОВОГО ОБСЛУЖИВАНИЯ КЛИЕНТОВ АО «РОССЕЛЬХОЗБАНК» </w:t>
      </w:r>
    </w:p>
    <w:p w:rsidR="00FB49CD" w:rsidRPr="006970F9"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r w:rsidRPr="006970F9">
        <w:rPr>
          <w:rFonts w:ascii="Arial Narrow" w:eastAsia="Times New Roman" w:hAnsi="Arial Narrow" w:cs="Tahoma"/>
          <w:b/>
          <w:bCs/>
          <w:kern w:val="36"/>
          <w:sz w:val="18"/>
          <w:szCs w:val="18"/>
          <w:lang w:eastAsia="ru-RU"/>
        </w:rPr>
        <w:t xml:space="preserve">В РАМКАХ ТП «ВСЕГДА СЕЗОН» </w:t>
      </w:r>
    </w:p>
    <w:p w:rsidR="00FB49CD" w:rsidRPr="006970F9"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p w:rsidR="00FB49CD" w:rsidRPr="008B506E" w:rsidRDefault="00FB49CD" w:rsidP="00FB49CD">
      <w:pPr>
        <w:widowControl w:val="0"/>
        <w:adjustRightInd w:val="0"/>
        <w:spacing w:after="0" w:line="240" w:lineRule="auto"/>
        <w:jc w:val="center"/>
        <w:rPr>
          <w:rFonts w:ascii="Arial Narrow" w:eastAsia="Times New Roman" w:hAnsi="Arial Narrow" w:cs="Tahoma"/>
          <w:b/>
          <w:bCs/>
          <w:kern w:val="36"/>
          <w:sz w:val="18"/>
          <w:szCs w:val="18"/>
          <w:lang w:eastAsia="ru-RU"/>
        </w:rPr>
      </w:pPr>
    </w:p>
    <w:tbl>
      <w:tblPr>
        <w:tblpPr w:leftFromText="180" w:rightFromText="180" w:vertAnchor="text" w:tblpXSpec="center" w:tblpY="1"/>
        <w:tblOverlap w:val="never"/>
        <w:tblW w:w="10377"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34"/>
        <w:gridCol w:w="385"/>
        <w:gridCol w:w="1406"/>
        <w:gridCol w:w="419"/>
        <w:gridCol w:w="332"/>
        <w:gridCol w:w="95"/>
        <w:gridCol w:w="258"/>
        <w:gridCol w:w="167"/>
        <w:gridCol w:w="93"/>
        <w:gridCol w:w="155"/>
        <w:gridCol w:w="105"/>
        <w:gridCol w:w="74"/>
        <w:gridCol w:w="186"/>
        <w:gridCol w:w="241"/>
        <w:gridCol w:w="19"/>
        <w:gridCol w:w="260"/>
        <w:gridCol w:w="148"/>
        <w:gridCol w:w="426"/>
        <w:gridCol w:w="62"/>
        <w:gridCol w:w="307"/>
        <w:gridCol w:w="58"/>
        <w:gridCol w:w="275"/>
        <w:gridCol w:w="152"/>
        <w:gridCol w:w="92"/>
        <w:gridCol w:w="245"/>
        <w:gridCol w:w="90"/>
        <w:gridCol w:w="155"/>
        <w:gridCol w:w="245"/>
        <w:gridCol w:w="27"/>
        <w:gridCol w:w="218"/>
        <w:gridCol w:w="63"/>
        <w:gridCol w:w="147"/>
        <w:gridCol w:w="34"/>
        <w:gridCol w:w="245"/>
        <w:gridCol w:w="149"/>
        <w:gridCol w:w="96"/>
        <w:gridCol w:w="245"/>
        <w:gridCol w:w="50"/>
        <w:gridCol w:w="40"/>
        <w:gridCol w:w="155"/>
        <w:gridCol w:w="245"/>
        <w:gridCol w:w="28"/>
        <w:gridCol w:w="429"/>
        <w:gridCol w:w="428"/>
        <w:gridCol w:w="249"/>
        <w:gridCol w:w="180"/>
        <w:gridCol w:w="428"/>
        <w:gridCol w:w="408"/>
        <w:gridCol w:w="29"/>
      </w:tblGrid>
      <w:tr w:rsidR="00FB49CD" w:rsidRPr="008B506E" w:rsidTr="00394753">
        <w:trPr>
          <w:gridBefore w:val="1"/>
          <w:wBefore w:w="34" w:type="dxa"/>
          <w:trHeight w:val="62"/>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Arial Narrow" w:eastAsia="Times New Roman" w:hAnsi="Arial Narrow" w:cs="Tahoma"/>
                <w:b/>
                <w:sz w:val="18"/>
                <w:szCs w:val="18"/>
              </w:rPr>
            </w:pPr>
            <w:r w:rsidRPr="008B506E">
              <w:rPr>
                <w:rFonts w:ascii="Arial Narrow" w:hAnsi="Arial Narrow"/>
                <w:b/>
                <w:noProof/>
                <w:sz w:val="18"/>
                <w:szCs w:val="18"/>
                <w:lang w:eastAsia="ru-RU"/>
              </w:rPr>
              <w:t>ИНФОРМАЦИЯ О ТОРГОВОЙ ТОЧКЕ</w:t>
            </w:r>
            <w:r w:rsidRPr="008B506E">
              <w:rPr>
                <w:rFonts w:ascii="Arial Narrow" w:hAnsi="Arial Narrow"/>
                <w:b/>
                <w:noProof/>
                <w:sz w:val="18"/>
                <w:szCs w:val="18"/>
                <w:vertAlign w:val="superscript"/>
                <w:lang w:eastAsia="ru-RU"/>
              </w:rPr>
              <w:footnoteReference w:id="55"/>
            </w:r>
          </w:p>
        </w:tc>
      </w:tr>
      <w:tr w:rsidR="00FB49CD" w:rsidRPr="008B506E" w:rsidTr="00394753">
        <w:trPr>
          <w:gridBefore w:val="1"/>
          <w:wBefore w:w="34" w:type="dxa"/>
          <w:trHeight w:val="62"/>
        </w:trPr>
        <w:tc>
          <w:tcPr>
            <w:tcW w:w="385" w:type="dxa"/>
            <w:shd w:val="clear" w:color="auto" w:fill="FFFFFF"/>
          </w:tcPr>
          <w:p w:rsidR="00FB49CD" w:rsidRPr="008B506E" w:rsidRDefault="00FB49CD" w:rsidP="00995765">
            <w:pPr>
              <w:spacing w:after="0"/>
              <w:ind w:left="29"/>
              <w:contextualSpacing/>
              <w:rPr>
                <w:rFonts w:ascii="Arial Narrow" w:eastAsia="Times New Roman" w:hAnsi="Arial Narrow" w:cs="Tahoma"/>
                <w:b/>
                <w:sz w:val="18"/>
                <w:szCs w:val="18"/>
              </w:rPr>
            </w:pPr>
            <w:r w:rsidRPr="008B506E">
              <w:rPr>
                <w:rFonts w:ascii="Arial Narrow" w:hAnsi="Arial Narrow" w:cs="Helv"/>
                <w:b/>
                <w:iCs/>
                <w:sz w:val="18"/>
                <w:szCs w:val="18"/>
              </w:rPr>
              <w:t>№</w:t>
            </w:r>
          </w:p>
        </w:tc>
        <w:tc>
          <w:tcPr>
            <w:tcW w:w="1406" w:type="dxa"/>
            <w:shd w:val="clear" w:color="auto" w:fill="FFFFFF"/>
          </w:tcPr>
          <w:p w:rsidR="00FB49CD" w:rsidRPr="008B506E" w:rsidRDefault="00FB49CD" w:rsidP="00995765">
            <w:pPr>
              <w:spacing w:after="0"/>
              <w:ind w:left="29"/>
              <w:contextualSpacing/>
              <w:jc w:val="center"/>
              <w:rPr>
                <w:rFonts w:ascii="Arial Narrow" w:hAnsi="Arial Narrow" w:cs="Helv"/>
                <w:iCs/>
                <w:sz w:val="18"/>
                <w:szCs w:val="18"/>
              </w:rPr>
            </w:pPr>
            <w:r w:rsidRPr="008B506E">
              <w:rPr>
                <w:rFonts w:ascii="Arial Narrow" w:hAnsi="Arial Narrow" w:cs="Helv"/>
                <w:b/>
                <w:iCs/>
                <w:sz w:val="18"/>
                <w:szCs w:val="18"/>
              </w:rPr>
              <w:t>Наименование торговой точки</w:t>
            </w:r>
            <w:r w:rsidRPr="008B506E">
              <w:rPr>
                <w:rFonts w:ascii="Arial Narrow" w:hAnsi="Arial Narrow" w:cs="Helv"/>
                <w:iCs/>
                <w:sz w:val="18"/>
                <w:szCs w:val="18"/>
              </w:rPr>
              <w:t xml:space="preserve"> (как указано на вывеске)</w:t>
            </w:r>
            <w:r w:rsidRPr="008B506E">
              <w:rPr>
                <w:rFonts w:ascii="Arial Narrow" w:hAnsi="Arial Narrow"/>
                <w:iCs/>
                <w:sz w:val="18"/>
                <w:szCs w:val="18"/>
                <w:vertAlign w:val="superscript"/>
              </w:rPr>
              <w:footnoteReference w:id="56"/>
            </w:r>
          </w:p>
        </w:tc>
        <w:tc>
          <w:tcPr>
            <w:tcW w:w="2404" w:type="dxa"/>
            <w:gridSpan w:val="13"/>
            <w:shd w:val="clear" w:color="auto" w:fill="FFFFFF"/>
          </w:tcPr>
          <w:p w:rsidR="00FB49CD" w:rsidRPr="008B506E" w:rsidRDefault="00FB49CD" w:rsidP="00995765">
            <w:pPr>
              <w:spacing w:after="0"/>
              <w:ind w:left="29"/>
              <w:contextualSpacing/>
              <w:rPr>
                <w:rFonts w:ascii="Arial Narrow" w:hAnsi="Arial Narrow" w:cs="Helv"/>
                <w:b/>
                <w:iCs/>
                <w:sz w:val="18"/>
                <w:szCs w:val="18"/>
              </w:rPr>
            </w:pPr>
            <w:r w:rsidRPr="008B506E">
              <w:rPr>
                <w:rFonts w:ascii="Arial Narrow" w:hAnsi="Arial Narrow" w:cs="Helv"/>
                <w:b/>
                <w:iCs/>
                <w:sz w:val="18"/>
                <w:szCs w:val="18"/>
              </w:rPr>
              <w:t>Фактический адрес</w:t>
            </w:r>
          </w:p>
        </w:tc>
        <w:tc>
          <w:tcPr>
            <w:tcW w:w="1276" w:type="dxa"/>
            <w:gridSpan w:val="6"/>
            <w:shd w:val="clear" w:color="auto" w:fill="FFFFFF"/>
          </w:tcPr>
          <w:p w:rsidR="00FB49CD" w:rsidRPr="008B506E" w:rsidRDefault="00FB49CD" w:rsidP="00995765">
            <w:pPr>
              <w:spacing w:after="0"/>
              <w:contextualSpacing/>
              <w:rPr>
                <w:rFonts w:ascii="Arial Narrow" w:hAnsi="Arial Narrow" w:cs="Helv"/>
                <w:b/>
                <w:iCs/>
                <w:sz w:val="18"/>
                <w:szCs w:val="18"/>
              </w:rPr>
            </w:pPr>
            <w:r w:rsidRPr="008B506E">
              <w:rPr>
                <w:rFonts w:ascii="Arial Narrow" w:hAnsi="Arial Narrow" w:cs="Helv"/>
                <w:b/>
                <w:iCs/>
                <w:sz w:val="18"/>
                <w:szCs w:val="18"/>
              </w:rPr>
              <w:t>Род деятельности</w:t>
            </w:r>
          </w:p>
        </w:tc>
        <w:tc>
          <w:tcPr>
            <w:tcW w:w="2693" w:type="dxa"/>
            <w:gridSpan w:val="19"/>
            <w:shd w:val="clear" w:color="auto" w:fill="FFFFFF"/>
          </w:tcPr>
          <w:p w:rsidR="00FB49CD" w:rsidRPr="008B506E" w:rsidRDefault="00FB49CD" w:rsidP="00995765">
            <w:pPr>
              <w:spacing w:after="0"/>
              <w:ind w:left="29"/>
              <w:contextualSpacing/>
              <w:jc w:val="center"/>
              <w:rPr>
                <w:rFonts w:ascii="Arial Narrow" w:eastAsia="Times New Roman" w:hAnsi="Arial Narrow" w:cs="Tahoma"/>
                <w:b/>
                <w:sz w:val="18"/>
                <w:szCs w:val="18"/>
              </w:rPr>
            </w:pPr>
            <w:r w:rsidRPr="008B506E">
              <w:rPr>
                <w:rFonts w:ascii="Arial Narrow" w:hAnsi="Arial Narrow" w:cs="Helv"/>
                <w:b/>
                <w:iCs/>
                <w:sz w:val="18"/>
                <w:szCs w:val="18"/>
              </w:rPr>
              <w:t>ОКАТО</w:t>
            </w:r>
          </w:p>
        </w:tc>
        <w:tc>
          <w:tcPr>
            <w:tcW w:w="1134" w:type="dxa"/>
            <w:gridSpan w:val="4"/>
            <w:shd w:val="clear" w:color="auto" w:fill="FFFFFF"/>
          </w:tcPr>
          <w:p w:rsidR="00FB49CD" w:rsidRPr="008B506E" w:rsidRDefault="00FB49CD" w:rsidP="00995765">
            <w:pPr>
              <w:spacing w:after="0"/>
              <w:ind w:left="29"/>
              <w:contextualSpacing/>
              <w:jc w:val="center"/>
              <w:rPr>
                <w:rFonts w:ascii="Arial Narrow" w:eastAsia="Times New Roman" w:hAnsi="Arial Narrow" w:cs="Tahoma"/>
                <w:b/>
                <w:sz w:val="18"/>
                <w:szCs w:val="18"/>
              </w:rPr>
            </w:pPr>
            <w:r w:rsidRPr="008B506E">
              <w:rPr>
                <w:rFonts w:ascii="Arial Narrow" w:hAnsi="Arial Narrow" w:cs="Helv"/>
                <w:b/>
                <w:iCs/>
                <w:sz w:val="18"/>
                <w:szCs w:val="18"/>
              </w:rPr>
              <w:t>Режим работы</w:t>
            </w:r>
          </w:p>
        </w:tc>
        <w:tc>
          <w:tcPr>
            <w:tcW w:w="1045" w:type="dxa"/>
            <w:gridSpan w:val="4"/>
            <w:shd w:val="clear" w:color="auto" w:fill="FFFFFF"/>
          </w:tcPr>
          <w:p w:rsidR="00FB49CD" w:rsidRPr="008B506E" w:rsidRDefault="00FB49CD" w:rsidP="00995765">
            <w:pPr>
              <w:spacing w:before="40" w:after="40"/>
              <w:ind w:firstLine="34"/>
              <w:jc w:val="center"/>
              <w:rPr>
                <w:rFonts w:ascii="Arial Narrow" w:hAnsi="Arial Narrow" w:cs="Helv"/>
                <w:b/>
                <w:iCs/>
                <w:sz w:val="18"/>
                <w:szCs w:val="18"/>
              </w:rPr>
            </w:pPr>
            <w:r w:rsidRPr="008B506E">
              <w:rPr>
                <w:rFonts w:ascii="Arial Narrow" w:hAnsi="Arial Narrow" w:cs="Helv"/>
                <w:b/>
                <w:iCs/>
                <w:sz w:val="18"/>
                <w:szCs w:val="18"/>
              </w:rPr>
              <w:t>Наличие ККТ</w:t>
            </w:r>
          </w:p>
          <w:p w:rsidR="00FB49CD" w:rsidRPr="008B506E" w:rsidRDefault="00FB49CD" w:rsidP="00995765">
            <w:pPr>
              <w:spacing w:after="0"/>
              <w:ind w:left="29"/>
              <w:contextualSpacing/>
              <w:jc w:val="center"/>
              <w:rPr>
                <w:rFonts w:ascii="Arial Narrow" w:eastAsia="Times New Roman" w:hAnsi="Arial Narrow" w:cs="Tahoma"/>
                <w:b/>
                <w:sz w:val="18"/>
                <w:szCs w:val="18"/>
              </w:rPr>
            </w:pPr>
          </w:p>
        </w:tc>
      </w:tr>
      <w:tr w:rsidR="00FB49CD" w:rsidRPr="008B506E" w:rsidTr="00394753">
        <w:trPr>
          <w:gridBefore w:val="1"/>
          <w:wBefore w:w="34" w:type="dxa"/>
          <w:trHeight w:val="130"/>
        </w:trPr>
        <w:tc>
          <w:tcPr>
            <w:tcW w:w="385" w:type="dxa"/>
            <w:vMerge w:val="restart"/>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1.</w:t>
            </w:r>
          </w:p>
        </w:tc>
        <w:tc>
          <w:tcPr>
            <w:tcW w:w="1406" w:type="dxa"/>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846" w:type="dxa"/>
            <w:gridSpan w:val="3"/>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Индекс</w:t>
            </w:r>
          </w:p>
        </w:tc>
        <w:tc>
          <w:tcPr>
            <w:tcW w:w="258"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276" w:type="dxa"/>
            <w:gridSpan w:val="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44"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4"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Arial Narrow" w:hAnsi="Arial Narrow" w:cs="Helv"/>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Да</w:t>
            </w:r>
          </w:p>
        </w:tc>
      </w:tr>
      <w:tr w:rsidR="00FB49CD" w:rsidRPr="008B506E" w:rsidTr="00394753">
        <w:trPr>
          <w:gridBefore w:val="1"/>
          <w:wBefore w:w="34" w:type="dxa"/>
          <w:trHeight w:val="139"/>
        </w:trPr>
        <w:tc>
          <w:tcPr>
            <w:tcW w:w="385" w:type="dxa"/>
            <w:vMerge/>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406" w:type="dxa"/>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3040" w:type="dxa"/>
            <w:gridSpan w:val="1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640" w:type="dxa"/>
            <w:gridSpan w:val="3"/>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693" w:type="dxa"/>
            <w:gridSpan w:val="19"/>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Arial Narrow" w:hAnsi="Arial Narrow" w:cs="Helv"/>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Нет</w:t>
            </w:r>
          </w:p>
        </w:tc>
      </w:tr>
      <w:tr w:rsidR="00FB49CD" w:rsidRPr="008B506E" w:rsidTr="00394753">
        <w:trPr>
          <w:gridBefore w:val="1"/>
          <w:wBefore w:w="34" w:type="dxa"/>
          <w:trHeight w:val="139"/>
        </w:trPr>
        <w:tc>
          <w:tcPr>
            <w:tcW w:w="385" w:type="dxa"/>
            <w:vMerge w:val="restart"/>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2.</w:t>
            </w:r>
          </w:p>
        </w:tc>
        <w:tc>
          <w:tcPr>
            <w:tcW w:w="1406" w:type="dxa"/>
            <w:vMerge w:val="restart"/>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846" w:type="dxa"/>
            <w:gridSpan w:val="3"/>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r w:rsidRPr="008B506E">
              <w:rPr>
                <w:rFonts w:ascii="Arial Narrow" w:hAnsi="Arial Narrow" w:cs="Helv"/>
                <w:b/>
                <w:iCs/>
                <w:sz w:val="18"/>
                <w:szCs w:val="18"/>
              </w:rPr>
              <w:t>Индекс</w:t>
            </w:r>
          </w:p>
        </w:tc>
        <w:tc>
          <w:tcPr>
            <w:tcW w:w="258"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gridSpan w:val="2"/>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260" w:type="dxa"/>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276" w:type="dxa"/>
            <w:gridSpan w:val="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244"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4"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gridSpan w:val="3"/>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245" w:type="dxa"/>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Segoe UI Symbol" w:hAnsi="Segoe UI Symbol" w:cs="Segoe UI Symbol"/>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Да</w:t>
            </w:r>
          </w:p>
        </w:tc>
      </w:tr>
      <w:tr w:rsidR="00FB49CD" w:rsidRPr="008B506E" w:rsidTr="00394753">
        <w:trPr>
          <w:gridBefore w:val="1"/>
          <w:wBefore w:w="34" w:type="dxa"/>
          <w:trHeight w:val="139"/>
        </w:trPr>
        <w:tc>
          <w:tcPr>
            <w:tcW w:w="385" w:type="dxa"/>
            <w:vMerge/>
            <w:shd w:val="clear" w:color="auto" w:fill="FFFFFF"/>
          </w:tcPr>
          <w:p w:rsidR="00FB49CD" w:rsidRPr="008B506E" w:rsidRDefault="00FB49CD" w:rsidP="00995765">
            <w:pPr>
              <w:spacing w:after="0" w:line="240" w:lineRule="auto"/>
              <w:ind w:left="29"/>
              <w:contextualSpacing/>
              <w:rPr>
                <w:rFonts w:ascii="Arial Narrow" w:hAnsi="Arial Narrow" w:cs="Helv"/>
                <w:b/>
                <w:iCs/>
                <w:sz w:val="18"/>
                <w:szCs w:val="18"/>
              </w:rPr>
            </w:pPr>
          </w:p>
        </w:tc>
        <w:tc>
          <w:tcPr>
            <w:tcW w:w="1406" w:type="dxa"/>
            <w:vMerge/>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3040" w:type="dxa"/>
            <w:gridSpan w:val="16"/>
            <w:shd w:val="clear" w:color="auto" w:fill="FFFFFF"/>
          </w:tcPr>
          <w:p w:rsidR="00FB49CD" w:rsidRPr="008B506E" w:rsidRDefault="00FB49CD" w:rsidP="00995765">
            <w:pPr>
              <w:spacing w:after="0" w:line="240" w:lineRule="auto"/>
              <w:contextualSpacing/>
              <w:rPr>
                <w:rFonts w:ascii="Arial Narrow" w:hAnsi="Arial Narrow" w:cs="Helv"/>
                <w:b/>
                <w:iCs/>
                <w:sz w:val="18"/>
                <w:szCs w:val="18"/>
              </w:rPr>
            </w:pPr>
          </w:p>
        </w:tc>
        <w:tc>
          <w:tcPr>
            <w:tcW w:w="3333" w:type="dxa"/>
            <w:gridSpan w:val="22"/>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134" w:type="dxa"/>
            <w:gridSpan w:val="4"/>
            <w:shd w:val="clear" w:color="auto" w:fill="FFFFFF"/>
          </w:tcPr>
          <w:p w:rsidR="00FB49CD" w:rsidRPr="008B506E" w:rsidRDefault="00FB49CD" w:rsidP="00995765">
            <w:pPr>
              <w:spacing w:after="0" w:line="240" w:lineRule="auto"/>
              <w:ind w:left="29"/>
              <w:contextualSpacing/>
              <w:jc w:val="center"/>
              <w:rPr>
                <w:rFonts w:ascii="Arial Narrow" w:hAnsi="Arial Narrow" w:cs="Helv"/>
                <w:b/>
                <w:iCs/>
                <w:sz w:val="18"/>
                <w:szCs w:val="18"/>
              </w:rPr>
            </w:pPr>
          </w:p>
        </w:tc>
        <w:tc>
          <w:tcPr>
            <w:tcW w:w="1045" w:type="dxa"/>
            <w:gridSpan w:val="4"/>
            <w:shd w:val="clear" w:color="auto" w:fill="FFFFFF"/>
          </w:tcPr>
          <w:p w:rsidR="00FB49CD" w:rsidRPr="008B506E" w:rsidRDefault="00FB49CD" w:rsidP="00995765">
            <w:pPr>
              <w:spacing w:before="40" w:after="40" w:line="240" w:lineRule="auto"/>
              <w:ind w:firstLine="34"/>
              <w:rPr>
                <w:rFonts w:ascii="Segoe UI Symbol" w:hAnsi="Segoe UI Symbol" w:cs="Segoe UI Symbol"/>
                <w:iCs/>
                <w:sz w:val="18"/>
                <w:szCs w:val="18"/>
              </w:rPr>
            </w:pPr>
            <w:r w:rsidRPr="008B506E">
              <w:rPr>
                <w:rFonts w:ascii="Segoe UI Symbol" w:hAnsi="Segoe UI Symbol" w:cs="Segoe UI Symbol"/>
                <w:iCs/>
                <w:sz w:val="18"/>
                <w:szCs w:val="18"/>
              </w:rPr>
              <w:t>☐</w:t>
            </w:r>
            <w:r w:rsidRPr="008B506E">
              <w:rPr>
                <w:rFonts w:ascii="Arial Narrow" w:hAnsi="Arial Narrow" w:cs="Segoe UI Symbol"/>
                <w:iCs/>
                <w:sz w:val="18"/>
                <w:szCs w:val="18"/>
              </w:rPr>
              <w:t xml:space="preserve"> </w:t>
            </w:r>
            <w:r w:rsidRPr="008B506E">
              <w:rPr>
                <w:rFonts w:ascii="Arial Narrow" w:hAnsi="Arial Narrow" w:cs="Helv"/>
                <w:iCs/>
                <w:sz w:val="18"/>
                <w:szCs w:val="18"/>
              </w:rPr>
              <w:t>Нет</w:t>
            </w:r>
          </w:p>
        </w:tc>
      </w:tr>
      <w:tr w:rsidR="00FB49CD" w:rsidRPr="008B506E" w:rsidTr="00394753">
        <w:trPr>
          <w:gridBefore w:val="1"/>
          <w:wBefore w:w="34" w:type="dxa"/>
          <w:trHeight w:val="139"/>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Arial Narrow" w:hAnsi="Arial Narrow"/>
                <w:b/>
                <w:noProof/>
                <w:sz w:val="18"/>
                <w:szCs w:val="18"/>
                <w:lang w:eastAsia="ru-RU"/>
              </w:rPr>
            </w:pPr>
            <w:r w:rsidRPr="008B506E">
              <w:rPr>
                <w:rFonts w:ascii="Arial Narrow" w:hAnsi="Arial Narrow"/>
                <w:b/>
                <w:noProof/>
                <w:sz w:val="18"/>
                <w:szCs w:val="18"/>
                <w:lang w:eastAsia="ru-RU"/>
              </w:rPr>
              <w:t>РЕКВИЗИТЫ ДЛЯ РАСЧЕТОВ ПО ДОГОВОРУ</w:t>
            </w:r>
            <w:r w:rsidRPr="008B506E">
              <w:rPr>
                <w:rFonts w:ascii="Arial Narrow" w:hAnsi="Arial Narrow"/>
                <w:b/>
                <w:noProof/>
                <w:sz w:val="18"/>
                <w:szCs w:val="18"/>
                <w:vertAlign w:val="superscript"/>
                <w:lang w:eastAsia="ru-RU"/>
              </w:rPr>
              <w:footnoteReference w:id="57"/>
            </w: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Наименование Банка</w:t>
            </w:r>
          </w:p>
        </w:tc>
        <w:tc>
          <w:tcPr>
            <w:tcW w:w="3405" w:type="dxa"/>
            <w:gridSpan w:val="18"/>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1281" w:type="dxa"/>
            <w:gridSpan w:val="8"/>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БИК Банка</w:t>
            </w: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Расчетный счет</w:t>
            </w:r>
            <w:r w:rsidRPr="008B506E">
              <w:rPr>
                <w:rFonts w:ascii="Arial Narrow" w:hAnsi="Arial Narrow"/>
                <w:b/>
                <w:iCs/>
                <w:sz w:val="18"/>
                <w:szCs w:val="18"/>
                <w:vertAlign w:val="superscript"/>
              </w:rPr>
              <w:footnoteReference w:id="58"/>
            </w:r>
          </w:p>
        </w:tc>
        <w:tc>
          <w:tcPr>
            <w:tcW w:w="41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5"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6"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791"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r w:rsidRPr="008B506E">
              <w:rPr>
                <w:rFonts w:ascii="Arial Narrow" w:hAnsi="Arial Narrow" w:cs="Helv"/>
                <w:iCs/>
                <w:sz w:val="18"/>
                <w:szCs w:val="18"/>
              </w:rPr>
              <w:t>Кор. счет Банка</w:t>
            </w:r>
          </w:p>
        </w:tc>
        <w:tc>
          <w:tcPr>
            <w:tcW w:w="41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5"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6"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7"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1" w:type="dxa"/>
            <w:gridSpan w:val="4"/>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gridSpan w:val="3"/>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9"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28" w:type="dxa"/>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c>
          <w:tcPr>
            <w:tcW w:w="437" w:type="dxa"/>
            <w:gridSpan w:val="2"/>
            <w:shd w:val="clear" w:color="auto" w:fill="auto"/>
          </w:tcPr>
          <w:p w:rsidR="00FB49CD" w:rsidRPr="008B506E" w:rsidRDefault="00FB49CD" w:rsidP="00995765">
            <w:pPr>
              <w:spacing w:after="0"/>
              <w:contextualSpacing/>
              <w:rPr>
                <w:rFonts w:ascii="Arial Narrow" w:hAnsi="Arial Narrow"/>
                <w:b/>
                <w:noProof/>
                <w:sz w:val="18"/>
                <w:szCs w:val="18"/>
                <w:lang w:eastAsia="ru-RU"/>
              </w:rPr>
            </w:pPr>
          </w:p>
        </w:tc>
      </w:tr>
      <w:tr w:rsidR="00FB49CD" w:rsidRPr="008B506E" w:rsidTr="00394753">
        <w:trPr>
          <w:gridBefore w:val="1"/>
          <w:wBefore w:w="34" w:type="dxa"/>
          <w:trHeight w:val="139"/>
        </w:trPr>
        <w:tc>
          <w:tcPr>
            <w:tcW w:w="10343" w:type="dxa"/>
            <w:gridSpan w:val="48"/>
            <w:shd w:val="clear" w:color="auto" w:fill="D9D9D9"/>
          </w:tcPr>
          <w:p w:rsidR="00FB49CD" w:rsidRPr="008B506E" w:rsidRDefault="00FB49CD" w:rsidP="00995765">
            <w:pPr>
              <w:numPr>
                <w:ilvl w:val="0"/>
                <w:numId w:val="20"/>
              </w:numPr>
              <w:spacing w:after="0"/>
              <w:contextualSpacing/>
              <w:jc w:val="center"/>
              <w:rPr>
                <w:rFonts w:ascii="Segoe UI Symbol" w:hAnsi="Segoe UI Symbol" w:cs="Segoe UI Symbol"/>
                <w:iCs/>
                <w:sz w:val="18"/>
                <w:szCs w:val="18"/>
              </w:rPr>
            </w:pPr>
            <w:r w:rsidRPr="008B506E">
              <w:rPr>
                <w:rFonts w:ascii="Arial Narrow" w:hAnsi="Arial Narrow" w:cs="Helv"/>
                <w:b/>
                <w:iCs/>
                <w:sz w:val="18"/>
                <w:szCs w:val="18"/>
              </w:rPr>
              <w:t>УСЛОВИЯ ПРОВЕДЕНИЯ РАСЧЕТОВ</w:t>
            </w:r>
          </w:p>
        </w:tc>
      </w:tr>
      <w:tr w:rsidR="00FB49CD" w:rsidRPr="008B506E" w:rsidTr="00394753">
        <w:trPr>
          <w:gridBefore w:val="1"/>
          <w:wBefore w:w="34" w:type="dxa"/>
          <w:trHeight w:val="139"/>
        </w:trPr>
        <w:tc>
          <w:tcPr>
            <w:tcW w:w="385" w:type="dxa"/>
            <w:shd w:val="clear" w:color="auto" w:fill="auto"/>
          </w:tcPr>
          <w:p w:rsidR="00FB49CD" w:rsidRPr="008B506E" w:rsidRDefault="00FB49CD" w:rsidP="00995765">
            <w:pPr>
              <w:spacing w:after="0"/>
              <w:contextualSpacing/>
              <w:rPr>
                <w:rFonts w:cs="Segoe UI Symbol"/>
                <w:iCs/>
                <w:sz w:val="18"/>
                <w:szCs w:val="18"/>
              </w:rPr>
            </w:pPr>
          </w:p>
          <w:p w:rsidR="00FB49CD" w:rsidRPr="008B506E" w:rsidRDefault="00FB49CD" w:rsidP="00995765">
            <w:pPr>
              <w:spacing w:after="0"/>
              <w:contextualSpacing/>
              <w:rPr>
                <w:rFonts w:cs="Segoe UI Symbol"/>
                <w:iCs/>
                <w:sz w:val="18"/>
                <w:szCs w:val="18"/>
              </w:rPr>
            </w:pPr>
            <w:r w:rsidRPr="008B506E">
              <w:rPr>
                <w:rFonts w:ascii="Segoe UI Symbol" w:hAnsi="Segoe UI Symbol" w:cs="Segoe UI Symbol"/>
                <w:iCs/>
                <w:sz w:val="18"/>
                <w:szCs w:val="18"/>
              </w:rPr>
              <w:t>☐</w:t>
            </w:r>
          </w:p>
        </w:tc>
        <w:tc>
          <w:tcPr>
            <w:tcW w:w="9958" w:type="dxa"/>
            <w:gridSpan w:val="47"/>
            <w:shd w:val="clear" w:color="auto" w:fill="auto"/>
          </w:tcPr>
          <w:p w:rsidR="00FB49CD" w:rsidRPr="008B506E" w:rsidRDefault="00FB49CD" w:rsidP="00995765">
            <w:pPr>
              <w:spacing w:after="0"/>
              <w:contextualSpacing/>
              <w:jc w:val="both"/>
              <w:rPr>
                <w:rFonts w:cs="Segoe UI Symbol"/>
                <w:iCs/>
                <w:sz w:val="18"/>
                <w:szCs w:val="18"/>
              </w:rPr>
            </w:pPr>
            <w:r w:rsidRPr="008B506E">
              <w:rPr>
                <w:rFonts w:ascii="Arial Narrow" w:hAnsi="Arial Narrow" w:cs="Helv"/>
                <w:iCs/>
                <w:sz w:val="18"/>
                <w:szCs w:val="18"/>
                <w:lang w:val="en-US"/>
              </w:rPr>
              <w:t>C</w:t>
            </w:r>
            <w:r w:rsidRPr="008B506E">
              <w:rPr>
                <w:rFonts w:ascii="Arial Narrow" w:hAnsi="Arial Narrow" w:cs="Helv"/>
                <w:iCs/>
                <w:sz w:val="18"/>
                <w:szCs w:val="18"/>
              </w:rPr>
              <w:t>оглашаюсь с тем, что Банк осуществляет расчеты с Клиентом по операциям оплаты товаров/ работ/ сервисов/ услуг не позднее __ (________) рабочего (их) дня (ей) с момента получения Расчетной информации, если операции не признаны недействительными в соответствии с разделом 9 Условий</w:t>
            </w:r>
            <w:r w:rsidRPr="008B506E">
              <w:rPr>
                <w:rFonts w:ascii="Arial Narrow" w:hAnsi="Arial Narrow"/>
                <w:iCs/>
                <w:sz w:val="18"/>
                <w:szCs w:val="18"/>
                <w:vertAlign w:val="superscript"/>
              </w:rPr>
              <w:footnoteReference w:id="59"/>
            </w:r>
            <w:r w:rsidRPr="008B506E">
              <w:rPr>
                <w:rFonts w:ascii="Arial Narrow" w:hAnsi="Arial Narrow" w:cs="Helv"/>
                <w:iCs/>
                <w:sz w:val="18"/>
                <w:szCs w:val="18"/>
              </w:rPr>
              <w:t>.</w:t>
            </w:r>
          </w:p>
        </w:tc>
      </w:tr>
      <w:tr w:rsidR="00FB49CD" w:rsidRPr="008B506E" w:rsidTr="00394753">
        <w:trPr>
          <w:gridBefore w:val="1"/>
          <w:wBefore w:w="34" w:type="dxa"/>
          <w:trHeight w:val="139"/>
        </w:trPr>
        <w:tc>
          <w:tcPr>
            <w:tcW w:w="5138" w:type="dxa"/>
            <w:gridSpan w:val="19"/>
            <w:shd w:val="clear" w:color="auto" w:fill="D9D9D9"/>
          </w:tcPr>
          <w:p w:rsidR="00FB49CD" w:rsidRPr="008B506E" w:rsidRDefault="00FB49CD" w:rsidP="00995765">
            <w:pPr>
              <w:numPr>
                <w:ilvl w:val="0"/>
                <w:numId w:val="20"/>
              </w:numPr>
              <w:spacing w:after="0"/>
              <w:contextualSpacing/>
              <w:jc w:val="center"/>
              <w:rPr>
                <w:rFonts w:ascii="Arial Narrow" w:hAnsi="Arial Narrow" w:cs="Helv"/>
                <w:iCs/>
                <w:sz w:val="18"/>
                <w:szCs w:val="18"/>
                <w:lang w:val="en-US"/>
              </w:rPr>
            </w:pPr>
            <w:r w:rsidRPr="008B506E">
              <w:rPr>
                <w:rFonts w:ascii="Arial Narrow" w:eastAsia="Times New Roman" w:hAnsi="Arial Narrow" w:cs="Tahoma"/>
                <w:b/>
                <w:sz w:val="18"/>
                <w:szCs w:val="18"/>
              </w:rPr>
              <w:t>ЗАПОЛНЯЕТСЯ КЛИЕНТОМ</w:t>
            </w:r>
          </w:p>
        </w:tc>
        <w:tc>
          <w:tcPr>
            <w:tcW w:w="5205" w:type="dxa"/>
            <w:gridSpan w:val="29"/>
            <w:shd w:val="clear" w:color="auto" w:fill="D9D9D9"/>
          </w:tcPr>
          <w:p w:rsidR="00FB49CD" w:rsidRPr="008B506E" w:rsidRDefault="00FB49CD" w:rsidP="00995765">
            <w:pPr>
              <w:numPr>
                <w:ilvl w:val="0"/>
                <w:numId w:val="20"/>
              </w:numPr>
              <w:spacing w:after="0"/>
              <w:contextualSpacing/>
              <w:jc w:val="center"/>
              <w:rPr>
                <w:rFonts w:ascii="Arial Narrow" w:hAnsi="Arial Narrow" w:cs="Helv"/>
                <w:iCs/>
                <w:sz w:val="18"/>
                <w:szCs w:val="18"/>
                <w:lang w:val="en-US"/>
              </w:rPr>
            </w:pPr>
            <w:r w:rsidRPr="008B506E">
              <w:rPr>
                <w:rFonts w:ascii="Arial Narrow" w:eastAsia="Times New Roman" w:hAnsi="Arial Narrow" w:cs="Tahoma"/>
                <w:b/>
                <w:sz w:val="18"/>
                <w:szCs w:val="18"/>
              </w:rPr>
              <w:t>ОТМЕТКИ БАНКА</w:t>
            </w: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Дата подачи заявления</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«____»________________20___ г.</w:t>
            </w: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Принято Банком</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«____»____________20___ г.</w:t>
            </w: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Подпись</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Подпись</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r>
      <w:tr w:rsidR="00FB49CD" w:rsidRPr="008B506E" w:rsidTr="00394753">
        <w:trPr>
          <w:gridBefore w:val="1"/>
          <w:wBefore w:w="34" w:type="dxa"/>
          <w:trHeight w:val="221"/>
        </w:trPr>
        <w:tc>
          <w:tcPr>
            <w:tcW w:w="2542" w:type="dxa"/>
            <w:gridSpan w:val="4"/>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Расшифровка подписи</w:t>
            </w:r>
          </w:p>
        </w:tc>
        <w:tc>
          <w:tcPr>
            <w:tcW w:w="2596" w:type="dxa"/>
            <w:gridSpan w:val="15"/>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c>
          <w:tcPr>
            <w:tcW w:w="2586" w:type="dxa"/>
            <w:gridSpan w:val="18"/>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hAnsi="Arial Narrow" w:cs="Helv"/>
                <w:iCs/>
                <w:sz w:val="18"/>
                <w:szCs w:val="18"/>
              </w:rPr>
              <w:t xml:space="preserve">Расшифровка подписи                         </w:t>
            </w:r>
          </w:p>
        </w:tc>
        <w:tc>
          <w:tcPr>
            <w:tcW w:w="2619" w:type="dxa"/>
            <w:gridSpan w:val="11"/>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p>
        </w:tc>
      </w:tr>
      <w:tr w:rsidR="00FB49CD" w:rsidRPr="008B506E" w:rsidTr="00394753">
        <w:trPr>
          <w:gridBefore w:val="1"/>
          <w:wBefore w:w="34" w:type="dxa"/>
          <w:trHeight w:val="221"/>
        </w:trPr>
        <w:tc>
          <w:tcPr>
            <w:tcW w:w="5138" w:type="dxa"/>
            <w:gridSpan w:val="19"/>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 xml:space="preserve">М.П. </w:t>
            </w:r>
            <w:r w:rsidRPr="008B506E">
              <w:rPr>
                <w:rFonts w:ascii="Arial Narrow" w:eastAsia="Times New Roman" w:hAnsi="Arial Narrow"/>
                <w:i/>
                <w:sz w:val="18"/>
                <w:szCs w:val="18"/>
                <w:lang w:eastAsia="ru-RU"/>
              </w:rPr>
              <w:t xml:space="preserve">(при наличии)                                                                 </w:t>
            </w:r>
          </w:p>
        </w:tc>
        <w:tc>
          <w:tcPr>
            <w:tcW w:w="5205" w:type="dxa"/>
            <w:gridSpan w:val="29"/>
            <w:shd w:val="clear" w:color="auto" w:fill="auto"/>
          </w:tcPr>
          <w:p w:rsidR="00FB49CD" w:rsidRPr="008B506E" w:rsidRDefault="00FB49CD" w:rsidP="00995765">
            <w:pPr>
              <w:spacing w:after="0"/>
              <w:contextualSpacing/>
              <w:rPr>
                <w:rFonts w:ascii="Arial Narrow" w:eastAsia="Times New Roman" w:hAnsi="Arial Narrow" w:cs="Tahoma"/>
                <w:b/>
                <w:sz w:val="18"/>
                <w:szCs w:val="18"/>
              </w:rPr>
            </w:pPr>
            <w:r w:rsidRPr="008B506E">
              <w:rPr>
                <w:rFonts w:ascii="Arial Narrow" w:eastAsia="Times New Roman" w:hAnsi="Arial Narrow"/>
                <w:sz w:val="18"/>
                <w:szCs w:val="18"/>
                <w:lang w:eastAsia="ru-RU"/>
              </w:rPr>
              <w:t xml:space="preserve">М.П. </w:t>
            </w:r>
            <w:r w:rsidRPr="008B506E">
              <w:rPr>
                <w:rFonts w:ascii="Arial Narrow" w:eastAsia="Times New Roman" w:hAnsi="Arial Narrow"/>
                <w:i/>
                <w:sz w:val="18"/>
                <w:szCs w:val="18"/>
                <w:lang w:eastAsia="ru-RU"/>
              </w:rPr>
              <w:t xml:space="preserve"> </w:t>
            </w:r>
          </w:p>
        </w:tc>
      </w:tr>
      <w:tr w:rsidR="00185D84" w:rsidRPr="00853DD6" w:rsidTr="00394753">
        <w:trPr>
          <w:gridAfter w:val="1"/>
          <w:wAfter w:w="29" w:type="dxa"/>
          <w:trHeight w:val="62"/>
        </w:trPr>
        <w:tc>
          <w:tcPr>
            <w:tcW w:w="10348" w:type="dxa"/>
            <w:gridSpan w:val="48"/>
            <w:shd w:val="clear" w:color="auto" w:fill="FFFFFF"/>
          </w:tcPr>
          <w:p w:rsidR="00185D84" w:rsidRPr="00853DD6" w:rsidRDefault="00185D84" w:rsidP="00185D84">
            <w:pPr>
              <w:pStyle w:val="ae"/>
              <w:numPr>
                <w:ilvl w:val="0"/>
                <w:numId w:val="25"/>
              </w:numPr>
              <w:spacing w:after="0" w:line="240" w:lineRule="auto"/>
              <w:jc w:val="center"/>
              <w:rPr>
                <w:rFonts w:ascii="Arial Narrow" w:hAnsi="Arial Narrow"/>
                <w:sz w:val="18"/>
                <w:szCs w:val="18"/>
              </w:rPr>
            </w:pPr>
            <w:r w:rsidRPr="00853DD6">
              <w:rPr>
                <w:rFonts w:ascii="Arial Narrow" w:hAnsi="Arial Narrow"/>
                <w:b/>
                <w:sz w:val="18"/>
                <w:szCs w:val="18"/>
              </w:rPr>
              <w:t>РЕКВИЗИТЫ ДОГОВОРА ЭКВАЙРИНГА В РАМКАХ ТП «ВСЕГДА СЕЗОН»</w:t>
            </w:r>
          </w:p>
        </w:tc>
      </w:tr>
      <w:tr w:rsidR="00185D84" w:rsidRPr="00853DD6" w:rsidTr="00394753">
        <w:trPr>
          <w:gridAfter w:val="1"/>
          <w:wAfter w:w="29" w:type="dxa"/>
          <w:trHeight w:val="62"/>
        </w:trPr>
        <w:tc>
          <w:tcPr>
            <w:tcW w:w="3344" w:type="dxa"/>
            <w:gridSpan w:val="10"/>
            <w:shd w:val="clear" w:color="auto" w:fill="FFFFFF"/>
          </w:tcPr>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Segoe UI Symbol" w:hAnsi="Segoe UI Symbol" w:cs="Segoe UI Symbol"/>
                <w:iCs/>
                <w:sz w:val="18"/>
                <w:szCs w:val="18"/>
              </w:rPr>
              <w:t>☐</w:t>
            </w:r>
            <w:r w:rsidRPr="00853DD6">
              <w:rPr>
                <w:rFonts w:ascii="Arial Narrow" w:hAnsi="Arial Narrow"/>
                <w:iCs/>
                <w:sz w:val="18"/>
                <w:szCs w:val="18"/>
              </w:rPr>
              <w:tab/>
              <w:t>Договор эквайринга в рамках ТП «Всегда сезон»</w:t>
            </w:r>
          </w:p>
        </w:tc>
        <w:tc>
          <w:tcPr>
            <w:tcW w:w="3448" w:type="dxa"/>
            <w:gridSpan w:val="21"/>
            <w:shd w:val="clear" w:color="auto" w:fill="FFFFFF"/>
          </w:tcPr>
          <w:p w:rsidR="00185D84" w:rsidRPr="00853DD6" w:rsidRDefault="00185D84" w:rsidP="00CB675C">
            <w:pPr>
              <w:ind w:left="29"/>
              <w:contextualSpacing/>
              <w:rPr>
                <w:rFonts w:ascii="Arial Narrow" w:hAnsi="Arial Narrow"/>
                <w:sz w:val="18"/>
                <w:szCs w:val="18"/>
              </w:rPr>
            </w:pPr>
            <w:r w:rsidRPr="00853DD6">
              <w:rPr>
                <w:rFonts w:ascii="Arial Narrow" w:hAnsi="Arial Narrow"/>
                <w:iCs/>
                <w:sz w:val="18"/>
                <w:szCs w:val="18"/>
              </w:rPr>
              <w:t>Дата заключения договора эквайринга в рамках ТП «Всегда сезон»</w:t>
            </w:r>
          </w:p>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Arial Narrow" w:hAnsi="Arial Narrow"/>
                <w:sz w:val="18"/>
                <w:szCs w:val="18"/>
              </w:rPr>
              <w:t>«__» _________________ 20__г.</w:t>
            </w:r>
          </w:p>
        </w:tc>
        <w:tc>
          <w:tcPr>
            <w:tcW w:w="3556" w:type="dxa"/>
            <w:gridSpan w:val="17"/>
            <w:shd w:val="clear" w:color="auto" w:fill="FFFFFF"/>
          </w:tcPr>
          <w:p w:rsidR="00185D84" w:rsidRPr="00853DD6" w:rsidRDefault="00185D84" w:rsidP="00CB675C">
            <w:pPr>
              <w:ind w:left="29"/>
              <w:contextualSpacing/>
              <w:rPr>
                <w:rFonts w:ascii="Arial Narrow" w:hAnsi="Arial Narrow"/>
                <w:sz w:val="18"/>
                <w:szCs w:val="18"/>
              </w:rPr>
            </w:pPr>
            <w:r w:rsidRPr="00853DD6">
              <w:rPr>
                <w:rFonts w:ascii="Arial Narrow" w:hAnsi="Arial Narrow"/>
                <w:sz w:val="18"/>
                <w:szCs w:val="18"/>
              </w:rPr>
              <w:t>№ договора</w:t>
            </w:r>
            <w:r w:rsidRPr="00853DD6">
              <w:rPr>
                <w:rFonts w:ascii="Arial Narrow" w:hAnsi="Arial Narrow"/>
                <w:iCs/>
                <w:sz w:val="18"/>
                <w:szCs w:val="18"/>
              </w:rPr>
              <w:t xml:space="preserve"> эквайринга в рамках ТП «Всегда сезон»</w:t>
            </w:r>
          </w:p>
          <w:p w:rsidR="00185D84" w:rsidRPr="00853DD6" w:rsidRDefault="00185D84" w:rsidP="00CB675C">
            <w:pPr>
              <w:spacing w:after="0"/>
              <w:ind w:left="29"/>
              <w:contextualSpacing/>
              <w:rPr>
                <w:rFonts w:ascii="Arial Narrow" w:eastAsia="Times New Roman" w:hAnsi="Arial Narrow"/>
                <w:sz w:val="18"/>
                <w:szCs w:val="18"/>
                <w:lang w:eastAsia="ru-RU"/>
              </w:rPr>
            </w:pPr>
            <w:r w:rsidRPr="00853DD6">
              <w:rPr>
                <w:rFonts w:ascii="Arial Narrow" w:hAnsi="Arial Narrow"/>
                <w:sz w:val="18"/>
                <w:szCs w:val="18"/>
              </w:rPr>
              <w:t>№ ___________________________</w:t>
            </w:r>
          </w:p>
        </w:tc>
      </w:tr>
    </w:tbl>
    <w:p w:rsidR="00FB49CD" w:rsidRPr="008B506E" w:rsidRDefault="00FB49CD" w:rsidP="00FB49CD">
      <w:pPr>
        <w:spacing w:after="0" w:line="240" w:lineRule="auto"/>
        <w:rPr>
          <w:sz w:val="18"/>
          <w:szCs w:val="18"/>
        </w:rPr>
      </w:pPr>
    </w:p>
    <w:p w:rsidR="00FB49CD" w:rsidRPr="002957A3" w:rsidRDefault="00FB49CD" w:rsidP="00460BE5">
      <w:pPr>
        <w:widowControl w:val="0"/>
        <w:adjustRightInd w:val="0"/>
        <w:spacing w:after="0" w:line="240" w:lineRule="auto"/>
        <w:jc w:val="center"/>
        <w:rPr>
          <w:rFonts w:ascii="Arial Narrow" w:eastAsia="Times New Roman" w:hAnsi="Arial Narrow" w:cs="Tahoma"/>
          <w:b/>
          <w:bCs/>
          <w:kern w:val="36"/>
          <w:sz w:val="18"/>
          <w:szCs w:val="18"/>
          <w:lang w:eastAsia="ru-RU"/>
        </w:rPr>
      </w:pPr>
    </w:p>
    <w:p w:rsidR="007B45A8" w:rsidRPr="002957A3" w:rsidRDefault="00460BE5" w:rsidP="00460BE5">
      <w:pPr>
        <w:spacing w:after="0" w:line="240" w:lineRule="auto"/>
        <w:ind w:left="6237"/>
        <w:rPr>
          <w:sz w:val="18"/>
          <w:szCs w:val="18"/>
        </w:rPr>
      </w:pPr>
      <w:r w:rsidRPr="002957A3">
        <w:rPr>
          <w:sz w:val="18"/>
          <w:szCs w:val="18"/>
        </w:rPr>
        <w:t xml:space="preserve"> </w:t>
      </w:r>
    </w:p>
    <w:p w:rsidR="007B45A8" w:rsidRPr="002957A3" w:rsidRDefault="007B45A8" w:rsidP="00B031B5">
      <w:pPr>
        <w:rPr>
          <w:sz w:val="18"/>
          <w:szCs w:val="18"/>
        </w:rPr>
      </w:pPr>
    </w:p>
    <w:sectPr w:rsidR="007B45A8" w:rsidRPr="002957A3" w:rsidSect="00906E7D">
      <w:headerReference w:type="default" r:id="rId8"/>
      <w:footerReference w:type="default" r:id="rId9"/>
      <w:pgSz w:w="11906" w:h="16838" w:code="9"/>
      <w:pgMar w:top="284" w:right="425" w:bottom="284" w:left="992" w:header="85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4FC" w:rsidRDefault="008B64FC" w:rsidP="005B64A8">
      <w:pPr>
        <w:spacing w:after="0" w:line="240" w:lineRule="auto"/>
      </w:pPr>
      <w:r>
        <w:separator/>
      </w:r>
    </w:p>
  </w:endnote>
  <w:endnote w:type="continuationSeparator" w:id="0">
    <w:p w:rsidR="008B64FC" w:rsidRDefault="008B64FC" w:rsidP="005B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F8" w:rsidRDefault="00F93FF8">
    <w:pPr>
      <w:pStyle w:val="af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4FC" w:rsidRDefault="008B64FC" w:rsidP="005B64A8">
      <w:pPr>
        <w:spacing w:after="0" w:line="240" w:lineRule="auto"/>
      </w:pPr>
      <w:r>
        <w:separator/>
      </w:r>
    </w:p>
  </w:footnote>
  <w:footnote w:type="continuationSeparator" w:id="0">
    <w:p w:rsidR="008B64FC" w:rsidRDefault="008B64FC" w:rsidP="005B64A8">
      <w:pPr>
        <w:spacing w:after="0" w:line="240" w:lineRule="auto"/>
      </w:pPr>
      <w:r>
        <w:continuationSeparator/>
      </w:r>
    </w:p>
  </w:footnote>
  <w:footnote w:id="1">
    <w:p w:rsidR="00F93FF8" w:rsidRPr="00697F5D" w:rsidRDefault="00F93FF8" w:rsidP="00697F5D">
      <w:pPr>
        <w:pStyle w:val="a4"/>
        <w:jc w:val="both"/>
        <w:pPrChange w:id="5" w:author="Ербахаева Бальжина Аюшиевна" w:date="2024-10-10T13:02:00Z">
          <w:pPr>
            <w:pStyle w:val="a4"/>
          </w:pPr>
        </w:pPrChange>
      </w:pPr>
      <w:ins w:id="6" w:author="Ербахаева Бальжина Аюшиевна" w:date="2024-10-10T13:01:00Z">
        <w:r>
          <w:rPr>
            <w:rStyle w:val="a6"/>
          </w:rPr>
          <w:footnoteRef/>
        </w:r>
        <w:r>
          <w:t xml:space="preserve"> </w:t>
        </w:r>
      </w:ins>
      <w:ins w:id="7" w:author="Ербахаева Бальжина Аюшиевна" w:date="2024-10-10T13:02:00Z">
        <w:r w:rsidRPr="00697F5D">
          <w:rPr>
            <w:rFonts w:ascii="Arial Narrow" w:hAnsi="Arial Narrow"/>
            <w:sz w:val="18"/>
            <w:szCs w:val="18"/>
            <w:lang w:val="ru-RU"/>
            <w:rPrChange w:id="8" w:author="Ербахаева Бальжина Аюшиевна" w:date="2024-10-10T13:02:00Z">
              <w:rPr>
                <w:rFonts w:ascii="Arial Narrow" w:hAnsi="Arial Narrow"/>
                <w:color w:val="00B050"/>
                <w:sz w:val="18"/>
                <w:szCs w:val="18"/>
                <w:lang w:val="ru-RU"/>
              </w:rPr>
            </w:rPrChange>
          </w:rPr>
          <w:t xml:space="preserve">Форма является динамической формой, то есть в печатную форму Заявления включаются только отмеченные Клиентом </w:t>
        </w:r>
      </w:ins>
      <w:ins w:id="9" w:author="Ербахаева Бальжина Аюшиевна" w:date="2024-10-10T15:57:00Z">
        <w:r w:rsidR="00D45E3B">
          <w:rPr>
            <w:rFonts w:ascii="Arial Narrow" w:hAnsi="Arial Narrow"/>
            <w:sz w:val="18"/>
            <w:szCs w:val="18"/>
            <w:lang w:val="ru-RU"/>
          </w:rPr>
          <w:t xml:space="preserve">продуктовые </w:t>
        </w:r>
      </w:ins>
      <w:ins w:id="10" w:author="Ербахаева Бальжина Аюшиевна" w:date="2024-10-10T13:02:00Z">
        <w:r w:rsidRPr="00697F5D">
          <w:rPr>
            <w:rFonts w:ascii="Arial Narrow" w:hAnsi="Arial Narrow"/>
            <w:sz w:val="18"/>
            <w:szCs w:val="18"/>
            <w:lang w:val="ru-RU"/>
            <w:rPrChange w:id="11" w:author="Ербахаева Бальжина Аюшиевна" w:date="2024-10-10T13:02:00Z">
              <w:rPr>
                <w:rFonts w:ascii="Arial Narrow" w:hAnsi="Arial Narrow"/>
                <w:color w:val="00B050"/>
                <w:sz w:val="18"/>
                <w:szCs w:val="18"/>
                <w:lang w:val="ru-RU"/>
              </w:rPr>
            </w:rPrChange>
          </w:rPr>
          <w:t>разделы 2</w:t>
        </w:r>
      </w:ins>
      <w:ins w:id="12" w:author="Ербахаева Бальжина Аюшиевна" w:date="2024-10-10T15:57:00Z">
        <w:r w:rsidR="00D45E3B">
          <w:rPr>
            <w:rFonts w:ascii="Arial Narrow" w:hAnsi="Arial Narrow"/>
            <w:sz w:val="18"/>
            <w:szCs w:val="18"/>
            <w:lang w:val="ru-RU"/>
          </w:rPr>
          <w:t xml:space="preserve"> - 8</w:t>
        </w:r>
      </w:ins>
      <w:ins w:id="13" w:author="Ербахаева Бальжина Аюшиевна" w:date="2024-10-10T13:09:00Z">
        <w:r>
          <w:rPr>
            <w:rFonts w:ascii="Arial Narrow" w:hAnsi="Arial Narrow"/>
            <w:sz w:val="18"/>
            <w:szCs w:val="18"/>
            <w:lang w:val="ru-RU"/>
          </w:rPr>
          <w:t xml:space="preserve"> </w:t>
        </w:r>
      </w:ins>
      <w:ins w:id="14" w:author="Ербахаева Бальжина Аюшиевна" w:date="2024-10-10T13:02:00Z">
        <w:r w:rsidRPr="00697F5D">
          <w:rPr>
            <w:rFonts w:ascii="Arial Narrow" w:hAnsi="Arial Narrow"/>
            <w:sz w:val="18"/>
            <w:szCs w:val="18"/>
            <w:lang w:val="ru-RU"/>
            <w:rPrChange w:id="15" w:author="Ербахаева Бальжина Аюшиевна" w:date="2024-10-10T13:02:00Z">
              <w:rPr>
                <w:rFonts w:ascii="Arial Narrow" w:hAnsi="Arial Narrow"/>
                <w:color w:val="00B050"/>
                <w:sz w:val="18"/>
                <w:szCs w:val="18"/>
                <w:lang w:val="ru-RU"/>
              </w:rPr>
            </w:rPrChange>
          </w:rPr>
          <w:t>исходя из выбранных К</w:t>
        </w:r>
        <w:r w:rsidRPr="002841B4">
          <w:rPr>
            <w:rFonts w:ascii="Arial Narrow" w:hAnsi="Arial Narrow"/>
            <w:sz w:val="18"/>
            <w:szCs w:val="18"/>
            <w:lang w:val="ru-RU"/>
          </w:rPr>
          <w:t xml:space="preserve">лиентом </w:t>
        </w:r>
      </w:ins>
      <w:ins w:id="16" w:author="Ербахаева Бальжина Аюшиевна" w:date="2024-10-10T13:20:00Z">
        <w:r>
          <w:rPr>
            <w:rFonts w:ascii="Arial Narrow" w:hAnsi="Arial Narrow"/>
            <w:sz w:val="18"/>
            <w:szCs w:val="18"/>
            <w:lang w:val="ru-RU"/>
          </w:rPr>
          <w:t>продуктов</w:t>
        </w:r>
      </w:ins>
      <w:ins w:id="17" w:author="Ербахаева Бальжина Аюшиевна" w:date="2024-10-10T14:13:00Z">
        <w:r>
          <w:rPr>
            <w:rFonts w:ascii="Arial Narrow" w:hAnsi="Arial Narrow"/>
            <w:sz w:val="18"/>
            <w:szCs w:val="18"/>
            <w:lang w:val="ru-RU"/>
          </w:rPr>
          <w:t>/услуг</w:t>
        </w:r>
      </w:ins>
      <w:ins w:id="18" w:author="Ербахаева Бальжина Аюшиевна" w:date="2024-10-10T13:02:00Z">
        <w:r w:rsidRPr="00697F5D">
          <w:rPr>
            <w:rFonts w:ascii="Arial Narrow" w:hAnsi="Arial Narrow"/>
            <w:sz w:val="18"/>
            <w:szCs w:val="18"/>
            <w:lang w:val="ru-RU"/>
            <w:rPrChange w:id="19" w:author="Ербахаева Бальжина Аюшиевна" w:date="2024-10-10T13:02:00Z">
              <w:rPr>
                <w:rFonts w:ascii="Arial Narrow" w:hAnsi="Arial Narrow"/>
                <w:color w:val="00B050"/>
                <w:sz w:val="18"/>
                <w:szCs w:val="18"/>
                <w:lang w:val="ru-RU"/>
              </w:rPr>
            </w:rPrChange>
          </w:rPr>
          <w:t xml:space="preserve">. </w:t>
        </w:r>
      </w:ins>
      <w:ins w:id="20" w:author="Ербахаева Бальжина Аюшиевна" w:date="2024-10-10T13:21:00Z">
        <w:r>
          <w:rPr>
            <w:rFonts w:ascii="Arial Narrow" w:hAnsi="Arial Narrow"/>
            <w:sz w:val="18"/>
            <w:szCs w:val="18"/>
            <w:lang w:val="ru-RU"/>
          </w:rPr>
          <w:t>При этом, р</w:t>
        </w:r>
      </w:ins>
      <w:ins w:id="21" w:author="Ербахаева Бальжина Аюшиевна" w:date="2024-10-10T13:18:00Z">
        <w:r>
          <w:rPr>
            <w:rFonts w:ascii="Arial Narrow" w:hAnsi="Arial Narrow"/>
            <w:sz w:val="18"/>
            <w:szCs w:val="18"/>
            <w:lang w:val="ru-RU"/>
          </w:rPr>
          <w:t>азделы 1, 9</w:t>
        </w:r>
      </w:ins>
      <w:ins w:id="22" w:author="Ербахаева Бальжина Аюшиевна" w:date="2024-10-10T13:19:00Z">
        <w:r>
          <w:rPr>
            <w:rFonts w:ascii="Arial Narrow" w:hAnsi="Arial Narrow"/>
            <w:sz w:val="18"/>
            <w:szCs w:val="18"/>
            <w:lang w:val="ru-RU"/>
          </w:rPr>
          <w:t xml:space="preserve"> </w:t>
        </w:r>
      </w:ins>
      <w:ins w:id="23" w:author="Ербахаева Бальжина Аюшиевна" w:date="2024-10-10T15:58:00Z">
        <w:r w:rsidR="00D45E3B">
          <w:rPr>
            <w:rFonts w:ascii="Arial Narrow" w:hAnsi="Arial Narrow"/>
            <w:sz w:val="18"/>
            <w:szCs w:val="18"/>
            <w:lang w:val="ru-RU"/>
          </w:rPr>
          <w:t>-</w:t>
        </w:r>
      </w:ins>
      <w:ins w:id="24" w:author="Ербахаева Бальжина Аюшиевна" w:date="2024-10-10T13:19:00Z">
        <w:r>
          <w:rPr>
            <w:rFonts w:ascii="Arial Narrow" w:hAnsi="Arial Narrow"/>
            <w:sz w:val="18"/>
            <w:szCs w:val="18"/>
            <w:lang w:val="ru-RU"/>
          </w:rPr>
          <w:t xml:space="preserve">11 </w:t>
        </w:r>
      </w:ins>
      <w:ins w:id="25" w:author="Ербахаева Бальжина Аюшиевна" w:date="2024-10-10T13:20:00Z">
        <w:r>
          <w:rPr>
            <w:rFonts w:ascii="Arial Narrow" w:hAnsi="Arial Narrow"/>
            <w:sz w:val="18"/>
            <w:szCs w:val="18"/>
            <w:lang w:val="ru-RU"/>
          </w:rPr>
          <w:t xml:space="preserve">являются обязательными к включению в печатную форму Заявления. </w:t>
        </w:r>
      </w:ins>
      <w:ins w:id="26" w:author="Ербахаева Бальжина Аюшиевна" w:date="2024-10-10T13:02:00Z">
        <w:r w:rsidRPr="00697F5D">
          <w:rPr>
            <w:rFonts w:ascii="Arial Narrow" w:hAnsi="Arial Narrow"/>
            <w:sz w:val="18"/>
            <w:szCs w:val="18"/>
            <w:lang w:val="ru-RU"/>
            <w:rPrChange w:id="27" w:author="Ербахаева Бальжина Аюшиевна" w:date="2024-10-10T13:02:00Z">
              <w:rPr>
                <w:rFonts w:ascii="Arial Narrow" w:hAnsi="Arial Narrow"/>
                <w:color w:val="00B050"/>
                <w:sz w:val="18"/>
                <w:szCs w:val="18"/>
                <w:lang w:val="ru-RU"/>
              </w:rPr>
            </w:rPrChange>
          </w:rPr>
          <w:t xml:space="preserve">В подтверждение заключения Единого сервисного договора Банк выдает Клиенту Уведомление о заключении Единого сервисного договора и предоставлении услуг в рамках Единого сервисного договора по форме Приложения </w:t>
        </w:r>
        <w:r w:rsidRPr="00697F5D">
          <w:rPr>
            <w:rFonts w:ascii="Arial Narrow" w:hAnsi="Arial Narrow"/>
            <w:sz w:val="18"/>
            <w:szCs w:val="18"/>
            <w:lang w:val="ru-RU"/>
            <w:rPrChange w:id="28" w:author="Ербахаева Бальжина Аюшиевна" w:date="2024-10-10T13:07:00Z">
              <w:rPr>
                <w:rFonts w:ascii="Arial Narrow" w:hAnsi="Arial Narrow"/>
                <w:b/>
                <w:color w:val="00B050"/>
                <w:sz w:val="18"/>
                <w:szCs w:val="18"/>
                <w:lang w:val="ru-RU"/>
              </w:rPr>
            </w:rPrChange>
          </w:rPr>
          <w:t>№</w:t>
        </w:r>
        <w:r w:rsidRPr="00697F5D">
          <w:rPr>
            <w:rFonts w:ascii="Arial Narrow" w:hAnsi="Arial Narrow"/>
            <w:b/>
            <w:sz w:val="18"/>
            <w:szCs w:val="18"/>
            <w:lang w:val="ru-RU"/>
            <w:rPrChange w:id="29" w:author="Ербахаева Бальжина Аюшиевна" w:date="2024-10-10T13:02:00Z">
              <w:rPr>
                <w:rFonts w:ascii="Arial Narrow" w:hAnsi="Arial Narrow"/>
                <w:b/>
                <w:color w:val="00B050"/>
                <w:sz w:val="18"/>
                <w:szCs w:val="18"/>
                <w:lang w:val="ru-RU"/>
              </w:rPr>
            </w:rPrChange>
          </w:rPr>
          <w:t xml:space="preserve"> 17</w:t>
        </w:r>
        <w:r w:rsidRPr="00697F5D">
          <w:rPr>
            <w:rFonts w:ascii="Arial Narrow" w:hAnsi="Arial Narrow"/>
            <w:sz w:val="18"/>
            <w:szCs w:val="18"/>
            <w:lang w:val="ru-RU"/>
            <w:rPrChange w:id="30" w:author="Ербахаева Бальжина Аюшиевна" w:date="2024-10-10T13:02:00Z">
              <w:rPr>
                <w:rFonts w:ascii="Arial Narrow" w:hAnsi="Arial Narrow"/>
                <w:color w:val="00B050"/>
                <w:sz w:val="18"/>
                <w:szCs w:val="18"/>
                <w:lang w:val="ru-RU"/>
              </w:rPr>
            </w:rPrChange>
          </w:rPr>
          <w:t xml:space="preserve"> к Единому сервисному договору (по устному запросу Клиента дополнительно к Уведомлению может быть выдана копия настоящего Заявления).</w:t>
        </w:r>
      </w:ins>
    </w:p>
  </w:footnote>
  <w:footnote w:id="2">
    <w:p w:rsidR="00F93FF8" w:rsidRPr="009C491B" w:rsidRDefault="00F93FF8" w:rsidP="009C491B">
      <w:pPr>
        <w:pStyle w:val="a4"/>
        <w:jc w:val="both"/>
        <w:rPr>
          <w:rFonts w:ascii="Arial Narrow" w:hAnsi="Arial Narrow"/>
          <w:sz w:val="18"/>
          <w:szCs w:val="18"/>
        </w:rPr>
      </w:pPr>
      <w:r w:rsidRPr="009C491B">
        <w:rPr>
          <w:rStyle w:val="a6"/>
          <w:sz w:val="18"/>
          <w:szCs w:val="18"/>
        </w:rPr>
        <w:footnoteRef/>
      </w:r>
      <w:r w:rsidRPr="009C491B">
        <w:rPr>
          <w:sz w:val="18"/>
          <w:szCs w:val="18"/>
        </w:rPr>
        <w:t xml:space="preserve"> </w:t>
      </w:r>
      <w:r w:rsidRPr="009C491B">
        <w:rPr>
          <w:rFonts w:ascii="Arial Narrow" w:hAnsi="Arial Narrow"/>
          <w:sz w:val="18"/>
          <w:szCs w:val="18"/>
        </w:rPr>
        <w:t xml:space="preserve">Указывается действующий адрес электронной почты Клиента. </w:t>
      </w:r>
      <w:del w:id="40" w:author="Ербахаева Бальжина Аюшиевна" w:date="2024-10-10T14:13:00Z">
        <w:r w:rsidRPr="009C491B" w:rsidDel="00F93FF8">
          <w:rPr>
            <w:rFonts w:ascii="Arial Narrow" w:hAnsi="Arial Narrow"/>
            <w:sz w:val="18"/>
            <w:szCs w:val="18"/>
          </w:rPr>
          <w:delText xml:space="preserve">Указывая свой действующий адрес электронной почты, Клиент выражает свое согласие получать от Банка сообщения, запросы, уведомления в рамках Договора, в случаях, предусмотренных Договором. При направлении Клиенту запросов, сообщений, уведомлений с использованием электронной почты Банком не передается информация, составляющая банковскую и иную охраняемую законом тайну. В этом случае запросы/ уведомления направляются Клиенту средствами организации почтовой связи по почтовому адресу/адресу местонахождения либо путем непосредственной передачи при личной явке Клиента. В случае направления Банком запроса/уведомления в рамках исполнения требований Федерального закона № 115-ФЗ, с использованием электронной почты могут направляться запросы/уведомления исключительно в части предоставления Клиентом информации и документов, необходимых для обновления сведений. Указывая свой действующий адрес электронной почты и подписывая настоящее Заявление Клиент подтверждает, что ознакомлен и согласен с тем, что электронная почта не является каналом связи, обеспечивающим защиту передаваемой по нему информации, и отказывается от любых претензий (в том числе, материальных) к Банку в связи с тем, что в результате использования данного канала связи информация, передаваемая с его помощью, может стать доступной третьим лицам, а также соглашается с тем, что направление Банком соответствующих сообщений в адрес Клиента по представленному им адресу электронной почты Клиента не является разглашением банковской тайны. </w:delText>
        </w:r>
      </w:del>
      <w:r w:rsidRPr="009C491B">
        <w:rPr>
          <w:rFonts w:ascii="Arial Narrow" w:hAnsi="Arial Narrow"/>
          <w:sz w:val="18"/>
          <w:szCs w:val="18"/>
        </w:rPr>
        <w:t>Получение от Клиента по электронной почте документов и информации, запрошенных Банком для обновления сведений, не предусмотрено.</w:t>
      </w:r>
    </w:p>
  </w:footnote>
  <w:footnote w:id="3">
    <w:p w:rsidR="00F93FF8" w:rsidRPr="00394753" w:rsidRDefault="00F93FF8" w:rsidP="00394753">
      <w:pPr>
        <w:pStyle w:val="a4"/>
        <w:jc w:val="both"/>
        <w:rPr>
          <w:rFonts w:ascii="Arial Narrow" w:hAnsi="Arial Narrow"/>
          <w:sz w:val="18"/>
          <w:szCs w:val="18"/>
        </w:rPr>
      </w:pPr>
      <w:r w:rsidRPr="00394753">
        <w:rPr>
          <w:rStyle w:val="a6"/>
          <w:rFonts w:ascii="Arial Narrow" w:hAnsi="Arial Narrow"/>
          <w:sz w:val="18"/>
          <w:szCs w:val="18"/>
        </w:rPr>
        <w:footnoteRef/>
      </w:r>
      <w:r w:rsidRPr="00394753">
        <w:rPr>
          <w:rFonts w:ascii="Arial Narrow" w:hAnsi="Arial Narrow"/>
          <w:sz w:val="18"/>
          <w:szCs w:val="18"/>
        </w:rPr>
        <w:t xml:space="preserve"> </w:t>
      </w:r>
      <w:r w:rsidRPr="00394753">
        <w:rPr>
          <w:rFonts w:ascii="Arial Narrow" w:hAnsi="Arial Narrow"/>
          <w:sz w:val="18"/>
          <w:szCs w:val="18"/>
        </w:rPr>
        <w:t>Указывается контактный мобильный номер телефона, на который Клиент соглашается получать рекламу/новости/информацию партнеров Банка и компаний Банковской группы.</w:t>
      </w:r>
    </w:p>
  </w:footnote>
  <w:footnote w:id="4">
    <w:p w:rsidR="00F93FF8" w:rsidRPr="00394753" w:rsidRDefault="00F93FF8" w:rsidP="00394753">
      <w:pPr>
        <w:pStyle w:val="a4"/>
        <w:jc w:val="both"/>
        <w:rPr>
          <w:rFonts w:ascii="Arial Narrow" w:hAnsi="Arial Narrow"/>
          <w:sz w:val="16"/>
          <w:szCs w:val="16"/>
        </w:rPr>
      </w:pPr>
      <w:r w:rsidRPr="00394753">
        <w:rPr>
          <w:rStyle w:val="a6"/>
          <w:rFonts w:ascii="Arial Narrow" w:hAnsi="Arial Narrow"/>
          <w:sz w:val="18"/>
          <w:szCs w:val="18"/>
        </w:rPr>
        <w:footnoteRef/>
      </w:r>
      <w:r w:rsidRPr="00394753">
        <w:rPr>
          <w:rFonts w:ascii="Arial Narrow" w:hAnsi="Arial Narrow"/>
          <w:sz w:val="18"/>
          <w:szCs w:val="18"/>
        </w:rPr>
        <w:t> </w:t>
      </w:r>
      <w:r w:rsidRPr="00394753">
        <w:rPr>
          <w:rFonts w:ascii="Arial Narrow" w:hAnsi="Arial Narrow"/>
          <w:sz w:val="18"/>
          <w:szCs w:val="18"/>
        </w:rPr>
        <w:t>Пункт подлежит заполнению в случае отсутствия у Клиента-юридического лица его сокращенного наименования в учредительных документах.</w:t>
      </w:r>
    </w:p>
  </w:footnote>
  <w:footnote w:id="5">
    <w:p w:rsidR="00F93FF8" w:rsidRPr="008C366F" w:rsidRDefault="00F93FF8" w:rsidP="00E04A13">
      <w:pPr>
        <w:pStyle w:val="a4"/>
        <w:jc w:val="both"/>
        <w:rPr>
          <w:ins w:id="87" w:author="Ербахаева Бальжина Аюшиевна" w:date="2024-10-10T12:52:00Z"/>
          <w:rFonts w:ascii="Arial Narrow" w:hAnsi="Arial Narrow"/>
          <w:sz w:val="18"/>
          <w:szCs w:val="18"/>
          <w:lang w:val="ru-RU"/>
        </w:rPr>
      </w:pPr>
      <w:ins w:id="88" w:author="Ербахаева Бальжина Аюшиевна" w:date="2024-10-10T12:52:00Z">
        <w:r w:rsidRPr="008C366F">
          <w:rPr>
            <w:rStyle w:val="a6"/>
            <w:rFonts w:ascii="Arial Narrow" w:hAnsi="Arial Narrow"/>
            <w:sz w:val="18"/>
            <w:szCs w:val="18"/>
          </w:rPr>
          <w:footnoteRef/>
        </w:r>
        <w:r w:rsidRPr="008C366F">
          <w:rPr>
            <w:rFonts w:ascii="Arial Narrow" w:hAnsi="Arial Narrow"/>
            <w:sz w:val="18"/>
            <w:szCs w:val="18"/>
          </w:rPr>
          <w:t xml:space="preserve"> </w:t>
        </w:r>
        <w:r w:rsidRPr="008C366F">
          <w:rPr>
            <w:rFonts w:ascii="Arial Narrow" w:hAnsi="Arial Narrow"/>
            <w:sz w:val="18"/>
            <w:szCs w:val="18"/>
          </w:rPr>
          <w:t xml:space="preserve">В печатную форму </w:t>
        </w:r>
        <w:r>
          <w:rPr>
            <w:rFonts w:ascii="Arial Narrow" w:hAnsi="Arial Narrow"/>
            <w:sz w:val="18"/>
            <w:szCs w:val="18"/>
            <w:lang w:val="ru-RU"/>
          </w:rPr>
          <w:t xml:space="preserve">Заявления </w:t>
        </w:r>
        <w:r>
          <w:rPr>
            <w:rFonts w:ascii="Arial Narrow" w:hAnsi="Arial Narrow"/>
            <w:sz w:val="18"/>
            <w:szCs w:val="18"/>
          </w:rPr>
          <w:t xml:space="preserve">включаются </w:t>
        </w:r>
      </w:ins>
      <w:ins w:id="89" w:author="Ербахаева Бальжина Аюшиевна" w:date="2024-10-10T14:10:00Z">
        <w:r>
          <w:rPr>
            <w:rFonts w:ascii="Arial Narrow" w:hAnsi="Arial Narrow"/>
            <w:sz w:val="18"/>
            <w:szCs w:val="18"/>
            <w:lang w:val="ru-RU"/>
          </w:rPr>
          <w:t xml:space="preserve">продуктовые </w:t>
        </w:r>
      </w:ins>
      <w:ins w:id="90" w:author="Ербахаева Бальжина Аюшиевна" w:date="2024-10-10T12:52:00Z">
        <w:r>
          <w:rPr>
            <w:rFonts w:ascii="Arial Narrow" w:hAnsi="Arial Narrow"/>
            <w:sz w:val="18"/>
            <w:szCs w:val="18"/>
          </w:rPr>
          <w:t>разделы 2</w:t>
        </w:r>
      </w:ins>
      <w:ins w:id="91" w:author="Ербахаева Бальжина Аюшиевна" w:date="2024-10-10T15:58:00Z">
        <w:r w:rsidR="00D45E3B">
          <w:rPr>
            <w:rFonts w:ascii="Arial Narrow" w:hAnsi="Arial Narrow"/>
            <w:sz w:val="18"/>
            <w:szCs w:val="18"/>
            <w:lang w:val="ru-RU"/>
          </w:rPr>
          <w:t xml:space="preserve"> - 8</w:t>
        </w:r>
      </w:ins>
      <w:ins w:id="92" w:author="Ербахаева Бальжина Аюшиевна" w:date="2024-10-10T12:52:00Z">
        <w:r w:rsidRPr="008C366F">
          <w:rPr>
            <w:rFonts w:ascii="Arial Narrow" w:hAnsi="Arial Narrow"/>
            <w:sz w:val="18"/>
            <w:szCs w:val="18"/>
          </w:rPr>
          <w:t xml:space="preserve"> с выбранными клиентом </w:t>
        </w:r>
      </w:ins>
      <w:ins w:id="93" w:author="Ербахаева Бальжина Аюшиевна" w:date="2024-10-10T14:13:00Z">
        <w:r>
          <w:rPr>
            <w:rFonts w:ascii="Arial Narrow" w:hAnsi="Arial Narrow"/>
            <w:sz w:val="18"/>
            <w:szCs w:val="18"/>
            <w:lang w:val="ru-RU"/>
          </w:rPr>
          <w:t>продуктами/</w:t>
        </w:r>
      </w:ins>
      <w:ins w:id="94" w:author="Ербахаева Бальжина Аюшиевна" w:date="2024-10-10T12:52:00Z">
        <w:r w:rsidRPr="008C366F">
          <w:rPr>
            <w:rFonts w:ascii="Arial Narrow" w:hAnsi="Arial Narrow"/>
            <w:sz w:val="18"/>
            <w:szCs w:val="18"/>
          </w:rPr>
          <w:t>услугами.</w:t>
        </w:r>
        <w:r>
          <w:rPr>
            <w:rFonts w:ascii="Arial Narrow" w:hAnsi="Arial Narrow"/>
            <w:sz w:val="18"/>
            <w:szCs w:val="18"/>
            <w:lang w:val="ru-RU"/>
          </w:rPr>
          <w:t xml:space="preserve"> Остальные разделы обязательны к включению в печатную форму Заявления.</w:t>
        </w:r>
        <w:bookmarkStart w:id="95" w:name="_GoBack"/>
        <w:bookmarkEnd w:id="95"/>
      </w:ins>
    </w:p>
  </w:footnote>
  <w:footnote w:id="6">
    <w:p w:rsidR="008B406E" w:rsidRPr="00F93FF8" w:rsidRDefault="008B406E" w:rsidP="0054086B">
      <w:pPr>
        <w:pStyle w:val="a4"/>
        <w:jc w:val="both"/>
      </w:pPr>
      <w:ins w:id="126" w:author="Ербахаева Бальжина Аюшиевна" w:date="2024-10-10T14:26:00Z">
        <w:r>
          <w:rPr>
            <w:rStyle w:val="a6"/>
          </w:rPr>
          <w:footnoteRef/>
        </w:r>
        <w:r>
          <w:t xml:space="preserve"> </w:t>
        </w:r>
        <w:r w:rsidRPr="00F93FF8">
          <w:rPr>
            <w:rFonts w:ascii="Arial Narrow" w:hAnsi="Arial Narrow"/>
            <w:sz w:val="18"/>
            <w:szCs w:val="18"/>
            <w:lang w:val="ru-RU"/>
          </w:rPr>
          <w:t xml:space="preserve">При открытии более одного счета </w:t>
        </w:r>
        <w:r w:rsidRPr="00F93FF8">
          <w:rPr>
            <w:rFonts w:ascii="Arial Narrow" w:hAnsi="Arial Narrow"/>
            <w:b/>
            <w:sz w:val="18"/>
            <w:szCs w:val="18"/>
            <w:lang w:val="ru-RU"/>
          </w:rPr>
          <w:t>и</w:t>
        </w:r>
        <w:r w:rsidRPr="00F93FF8">
          <w:rPr>
            <w:rFonts w:ascii="Arial Narrow" w:hAnsi="Arial Narrow"/>
            <w:sz w:val="18"/>
            <w:szCs w:val="18"/>
            <w:lang w:val="ru-RU"/>
          </w:rPr>
          <w:t xml:space="preserve"> волеизъявления Клиен</w:t>
        </w:r>
        <w:r>
          <w:rPr>
            <w:rFonts w:ascii="Arial Narrow" w:hAnsi="Arial Narrow"/>
            <w:sz w:val="18"/>
            <w:szCs w:val="18"/>
            <w:lang w:val="ru-RU"/>
          </w:rPr>
          <w:t>том установления Тарифов Банка/т</w:t>
        </w:r>
        <w:r w:rsidRPr="00F93FF8">
          <w:rPr>
            <w:rFonts w:ascii="Arial Narrow" w:hAnsi="Arial Narrow"/>
            <w:sz w:val="18"/>
            <w:szCs w:val="18"/>
            <w:lang w:val="ru-RU"/>
          </w:rPr>
          <w:t>арифного плана в разрезе каждого банковского счета подраздел Тарифов добавляется в настоящую форму Заявления для каждого такого банковского счета.</w:t>
        </w:r>
      </w:ins>
    </w:p>
  </w:footnote>
  <w:footnote w:id="7">
    <w:p w:rsidR="00036145" w:rsidRPr="00036145" w:rsidRDefault="00036145" w:rsidP="00036145">
      <w:pPr>
        <w:pStyle w:val="a4"/>
        <w:jc w:val="both"/>
        <w:rPr>
          <w:rFonts w:ascii="Arial Narrow" w:hAnsi="Arial Narrow"/>
          <w:sz w:val="18"/>
          <w:szCs w:val="18"/>
          <w:rPrChange w:id="143" w:author="Ербахаева Бальжина Аюшиевна" w:date="2024-10-10T14:53:00Z">
            <w:rPr/>
          </w:rPrChange>
        </w:rPr>
        <w:pPrChange w:id="144" w:author="Ербахаева Бальжина Аюшиевна" w:date="2024-10-10T14:53:00Z">
          <w:pPr>
            <w:pStyle w:val="a4"/>
          </w:pPr>
        </w:pPrChange>
      </w:pPr>
      <w:ins w:id="145" w:author="Ербахаева Бальжина Аюшиевна" w:date="2024-10-10T14:52:00Z">
        <w:r w:rsidRPr="00036145">
          <w:rPr>
            <w:rStyle w:val="a6"/>
            <w:rFonts w:ascii="Arial Narrow" w:hAnsi="Arial Narrow"/>
            <w:sz w:val="18"/>
            <w:szCs w:val="18"/>
            <w:rPrChange w:id="146" w:author="Ербахаева Бальжина Аюшиевна" w:date="2024-10-10T14:53:00Z">
              <w:rPr>
                <w:rStyle w:val="a6"/>
              </w:rPr>
            </w:rPrChange>
          </w:rPr>
          <w:footnoteRef/>
        </w:r>
        <w:r w:rsidRPr="00036145">
          <w:rPr>
            <w:rFonts w:ascii="Arial Narrow" w:hAnsi="Arial Narrow"/>
            <w:sz w:val="18"/>
            <w:szCs w:val="18"/>
            <w:rPrChange w:id="147" w:author="Ербахаева Бальжина Аюшиевна" w:date="2024-10-10T14:53:00Z">
              <w:rPr/>
            </w:rPrChange>
          </w:rPr>
          <w:t xml:space="preserve"> </w:t>
        </w:r>
      </w:ins>
      <w:ins w:id="148" w:author="Ербахаева Бальжина Аюшиевна" w:date="2024-10-10T14:53:00Z">
        <w:r w:rsidRPr="00036145">
          <w:rPr>
            <w:rFonts w:ascii="Arial Narrow" w:hAnsi="Arial Narrow"/>
            <w:sz w:val="18"/>
            <w:szCs w:val="18"/>
            <w:rPrChange w:id="149" w:author="Ербахаева Бальжина Аюшиевна" w:date="2024-10-10T14:53:00Z">
              <w:rPr/>
            </w:rPrChange>
          </w:rPr>
          <w:t xml:space="preserve">При волеизъявлении Клиентом установления Тарифов Банка/Тарифного плана в разрезе каждого банковского счета подраздел Тарифов добавляется в форму настоящего Заявления для каждого банковского счета.           </w:t>
        </w:r>
      </w:ins>
    </w:p>
  </w:footnote>
  <w:footnote w:id="8">
    <w:p w:rsidR="00F93FF8" w:rsidRPr="00394753" w:rsidRDefault="00F93FF8" w:rsidP="00394753">
      <w:pPr>
        <w:pStyle w:val="a4"/>
        <w:jc w:val="both"/>
        <w:rPr>
          <w:rFonts w:ascii="Arial Narrow" w:hAnsi="Arial Narrow"/>
          <w:sz w:val="18"/>
          <w:szCs w:val="18"/>
        </w:rPr>
      </w:pPr>
      <w:r w:rsidRPr="00394753">
        <w:rPr>
          <w:rFonts w:ascii="Arial Narrow" w:hAnsi="Arial Narrow"/>
          <w:sz w:val="18"/>
          <w:szCs w:val="18"/>
          <w:vertAlign w:val="superscript"/>
        </w:rPr>
        <w:footnoteRef/>
      </w:r>
      <w:r w:rsidRPr="00394753">
        <w:rPr>
          <w:rFonts w:ascii="Arial Narrow" w:hAnsi="Arial Narrow"/>
          <w:sz w:val="18"/>
          <w:szCs w:val="18"/>
          <w:vertAlign w:val="superscript"/>
          <w:lang w:val="ru-RU"/>
        </w:rPr>
        <w:t xml:space="preserve"> </w:t>
      </w:r>
      <w:r w:rsidRPr="00394753">
        <w:rPr>
          <w:rFonts w:ascii="Arial Narrow" w:hAnsi="Arial Narrow"/>
          <w:sz w:val="18"/>
          <w:szCs w:val="18"/>
        </w:rPr>
        <w:t> </w:t>
      </w:r>
      <w:r w:rsidRPr="00394753">
        <w:rPr>
          <w:rFonts w:ascii="Arial Narrow" w:hAnsi="Arial Narrow"/>
          <w:sz w:val="18"/>
          <w:szCs w:val="18"/>
        </w:rPr>
        <w:t>При выборе одного вида ТП для обслуживания 2-х и более расчетных счетов, необходимо отметить только 1 ТП.</w:t>
      </w:r>
    </w:p>
  </w:footnote>
  <w:footnote w:id="9">
    <w:p w:rsidR="00F93FF8" w:rsidRPr="00394753" w:rsidRDefault="00F93FF8" w:rsidP="00394753">
      <w:pPr>
        <w:pStyle w:val="a4"/>
        <w:jc w:val="both"/>
        <w:rPr>
          <w:rFonts w:ascii="Arial Narrow" w:hAnsi="Arial Narrow"/>
          <w:sz w:val="18"/>
          <w:szCs w:val="18"/>
          <w:highlight w:val="yellow"/>
          <w:lang w:val="ru-RU"/>
        </w:rPr>
      </w:pPr>
      <w:r w:rsidRPr="00394753">
        <w:rPr>
          <w:rStyle w:val="a6"/>
          <w:rFonts w:ascii="Arial Narrow" w:hAnsi="Arial Narrow"/>
          <w:sz w:val="18"/>
          <w:szCs w:val="18"/>
        </w:rPr>
        <w:footnoteRef/>
      </w:r>
      <w:r w:rsidRPr="00394753">
        <w:rPr>
          <w:rFonts w:ascii="Arial Narrow" w:hAnsi="Arial Narrow"/>
          <w:sz w:val="18"/>
          <w:szCs w:val="18"/>
        </w:rPr>
        <w:t xml:space="preserve"> </w:t>
      </w:r>
      <w:r w:rsidRPr="00394753">
        <w:rPr>
          <w:rFonts w:ascii="Arial Narrow" w:hAnsi="Arial Narrow"/>
          <w:sz w:val="18"/>
          <w:szCs w:val="18"/>
          <w:lang w:val="ru-RU"/>
        </w:rPr>
        <w:t xml:space="preserve">Зарплатный договор заключается в случае присоединения Клиента к Условиям </w:t>
      </w:r>
      <w:r w:rsidRPr="00394753">
        <w:rPr>
          <w:rFonts w:ascii="Arial Narrow" w:hAnsi="Arial Narrow"/>
          <w:bCs/>
          <w:sz w:val="18"/>
          <w:szCs w:val="18"/>
          <w:lang w:val="ru-RU"/>
        </w:rPr>
        <w:t>о порядке выпуска и</w:t>
      </w:r>
      <w:r w:rsidRPr="00394753">
        <w:rPr>
          <w:rFonts w:ascii="Arial Narrow" w:hAnsi="Arial Narrow"/>
          <w:sz w:val="18"/>
          <w:szCs w:val="18"/>
          <w:lang w:val="ru-RU"/>
        </w:rPr>
        <w:t xml:space="preserve"> открытия банковских счетов и расчетно-кассового обслуживания клиента в АО «Россельхозбанк» и выбора в разделе «Банковские счета» настоящего заявления тарифного плана для обслуживания расчетного счета в валюте РФ. При наличии у Клиента на момент предоставления настоящего заявления действующего договора о порядке выпуска и обслуживания банковских карт/договора о порядке выпуска платежных карт (для работников юридического лица/индивидуального предпринимателя)/(для работников юридического лица/индивидуального предпринимателя, самостоятельно оплачивающих комиссию за обслуживание банковской карты)/</w:t>
      </w:r>
      <w:r w:rsidRPr="00394753">
        <w:rPr>
          <w:rFonts w:ascii="Arial Narrow" w:hAnsi="Arial Narrow"/>
          <w:bCs/>
          <w:sz w:val="18"/>
          <w:szCs w:val="18"/>
          <w:lang w:val="ru-RU"/>
        </w:rPr>
        <w:t xml:space="preserve">договора о порядке выпуска платежных карт </w:t>
      </w:r>
      <w:r w:rsidRPr="00394753">
        <w:rPr>
          <w:rFonts w:ascii="Arial Narrow" w:hAnsi="Arial Narrow"/>
          <w:sz w:val="18"/>
          <w:szCs w:val="18"/>
          <w:lang w:val="ru-RU"/>
        </w:rPr>
        <w:t>(для работников юридического лица/индивидуального предпринимателя)/(для работнико</w:t>
      </w:r>
      <w:r w:rsidRPr="00394753">
        <w:rPr>
          <w:rFonts w:ascii="Arial Narrow" w:hAnsi="Arial Narrow"/>
          <w:bCs/>
          <w:sz w:val="18"/>
          <w:szCs w:val="18"/>
          <w:lang w:val="ru-RU"/>
        </w:rPr>
        <w:t>в юридического лица/индивидуального предпринимателя, самостоятельно оплачивающих комиссию за обслуживание банковской карты)/д</w:t>
      </w:r>
      <w:r w:rsidRPr="00394753">
        <w:rPr>
          <w:rFonts w:ascii="Arial Narrow" w:hAnsi="Arial Narrow"/>
          <w:sz w:val="18"/>
          <w:szCs w:val="18"/>
          <w:lang w:val="ru-RU"/>
        </w:rPr>
        <w:t>оговора о порядке выпуска платежных карт в рамках зарплатного проекта (для работников юридического лица, самостоятельно оплачивающих комиссию за обслуживание банковской карты) в иностранной валюте, заключенного вне Единого сервисного договора, присоединение Клиента к Условиям</w:t>
      </w:r>
      <w:r w:rsidRPr="00394753">
        <w:rPr>
          <w:rFonts w:ascii="Arial Narrow" w:hAnsi="Arial Narrow"/>
          <w:bCs/>
          <w:sz w:val="18"/>
          <w:szCs w:val="18"/>
          <w:lang w:val="ru-RU" w:eastAsia="ru-RU"/>
        </w:rPr>
        <w:t xml:space="preserve"> </w:t>
      </w:r>
      <w:r w:rsidRPr="00394753">
        <w:rPr>
          <w:rFonts w:ascii="Arial Narrow" w:hAnsi="Arial Narrow"/>
          <w:bCs/>
          <w:sz w:val="18"/>
          <w:szCs w:val="18"/>
          <w:lang w:val="ru-RU"/>
        </w:rPr>
        <w:t>о порядке выпуска и</w:t>
      </w:r>
      <w:r w:rsidRPr="00394753">
        <w:rPr>
          <w:rFonts w:ascii="Arial Narrow" w:hAnsi="Arial Narrow"/>
          <w:sz w:val="18"/>
          <w:szCs w:val="18"/>
          <w:lang w:val="ru-RU"/>
        </w:rPr>
        <w:t xml:space="preserve"> обслуживания банковских карт работников юридических лиц и индивидуальных предпринимателей в АО «Россельхозбанк» в рамках зарплатного проекта и заключение Зарплатного договора не осуществляется</w:t>
      </w:r>
      <w:r w:rsidRPr="00394753">
        <w:rPr>
          <w:rFonts w:ascii="Arial Narrow" w:eastAsia="Calibri" w:hAnsi="Arial Narrow"/>
          <w:sz w:val="18"/>
          <w:szCs w:val="18"/>
          <w:lang w:val="ru-RU" w:eastAsia="en-US"/>
        </w:rPr>
        <w:t>.</w:t>
      </w:r>
    </w:p>
  </w:footnote>
  <w:footnote w:id="10">
    <w:p w:rsidR="00F93FF8" w:rsidRPr="005E3588" w:rsidRDefault="00F93FF8" w:rsidP="00394753">
      <w:pPr>
        <w:pStyle w:val="a4"/>
        <w:jc w:val="both"/>
        <w:rPr>
          <w:rFonts w:ascii="Arial Narrow" w:hAnsi="Arial Narrow"/>
          <w:sz w:val="18"/>
          <w:szCs w:val="18"/>
          <w:lang w:val="ru-RU"/>
        </w:rPr>
      </w:pPr>
      <w:r w:rsidRPr="005E3588">
        <w:rPr>
          <w:rFonts w:ascii="Arial Narrow" w:hAnsi="Arial Narrow"/>
          <w:sz w:val="18"/>
          <w:szCs w:val="18"/>
          <w:vertAlign w:val="superscript"/>
          <w:lang w:val="ru-RU"/>
        </w:rPr>
        <w:footnoteRef/>
      </w:r>
      <w:r w:rsidRPr="005E3588">
        <w:rPr>
          <w:rFonts w:ascii="Arial Narrow" w:hAnsi="Arial Narrow"/>
          <w:sz w:val="18"/>
          <w:szCs w:val="18"/>
          <w:lang w:val="ru-RU"/>
        </w:rPr>
        <w:t xml:space="preserve"> На ТП «</w:t>
      </w:r>
      <w:proofErr w:type="spellStart"/>
      <w:r w:rsidRPr="005E3588">
        <w:rPr>
          <w:rFonts w:ascii="Arial Narrow" w:hAnsi="Arial Narrow"/>
          <w:sz w:val="18"/>
          <w:szCs w:val="18"/>
          <w:lang w:val="ru-RU"/>
        </w:rPr>
        <w:t>Агророст</w:t>
      </w:r>
      <w:proofErr w:type="spellEnd"/>
      <w:r w:rsidRPr="005E3588">
        <w:rPr>
          <w:rFonts w:ascii="Arial Narrow" w:hAnsi="Arial Narrow"/>
          <w:sz w:val="18"/>
          <w:szCs w:val="18"/>
          <w:lang w:val="ru-RU"/>
        </w:rPr>
        <w:t>» возможен переход только с ТП «</w:t>
      </w:r>
      <w:proofErr w:type="spellStart"/>
      <w:r w:rsidRPr="005E3588">
        <w:rPr>
          <w:rFonts w:ascii="Arial Narrow" w:hAnsi="Arial Narrow"/>
          <w:sz w:val="18"/>
          <w:szCs w:val="18"/>
          <w:lang w:val="ru-RU"/>
        </w:rPr>
        <w:t>Агростарт</w:t>
      </w:r>
      <w:proofErr w:type="spellEnd"/>
      <w:r w:rsidRPr="005E3588">
        <w:rPr>
          <w:rFonts w:ascii="Arial Narrow" w:hAnsi="Arial Narrow"/>
          <w:sz w:val="18"/>
          <w:szCs w:val="18"/>
          <w:lang w:val="ru-RU"/>
        </w:rPr>
        <w:t>», переход с других ТП/Архивных ТП и Тарифов Банка не осуществляется.</w:t>
      </w:r>
    </w:p>
  </w:footnote>
  <w:footnote w:id="11">
    <w:p w:rsidR="00F93FF8" w:rsidRPr="00650397" w:rsidRDefault="00F93FF8" w:rsidP="003E22B3">
      <w:pPr>
        <w:pStyle w:val="a4"/>
        <w:jc w:val="both"/>
        <w:rPr>
          <w:sz w:val="18"/>
          <w:szCs w:val="18"/>
          <w:lang w:val="ru-RU"/>
        </w:rPr>
      </w:pPr>
      <w:r w:rsidRPr="005E3588">
        <w:rPr>
          <w:rFonts w:ascii="Arial Narrow" w:hAnsi="Arial Narrow"/>
          <w:sz w:val="18"/>
          <w:szCs w:val="18"/>
          <w:vertAlign w:val="superscript"/>
          <w:lang w:val="ru-RU"/>
        </w:rPr>
        <w:footnoteRef/>
      </w:r>
      <w:r w:rsidRPr="005E3588">
        <w:rPr>
          <w:rFonts w:ascii="Arial Narrow" w:hAnsi="Arial Narrow"/>
          <w:sz w:val="18"/>
          <w:szCs w:val="18"/>
          <w:lang w:val="ru-RU"/>
        </w:rPr>
        <w:t xml:space="preserve"> На ТП «</w:t>
      </w:r>
      <w:proofErr w:type="spellStart"/>
      <w:r w:rsidRPr="005E3588">
        <w:rPr>
          <w:rFonts w:ascii="Arial Narrow" w:hAnsi="Arial Narrow"/>
          <w:sz w:val="18"/>
          <w:szCs w:val="18"/>
          <w:lang w:val="ru-RU"/>
        </w:rPr>
        <w:t>Агропремиум</w:t>
      </w:r>
      <w:proofErr w:type="spellEnd"/>
      <w:r w:rsidRPr="005E3588">
        <w:rPr>
          <w:rFonts w:ascii="Arial Narrow" w:hAnsi="Arial Narrow"/>
          <w:sz w:val="18"/>
          <w:szCs w:val="18"/>
          <w:lang w:val="ru-RU"/>
        </w:rPr>
        <w:t>» возможен переход только с ТП «</w:t>
      </w:r>
      <w:proofErr w:type="spellStart"/>
      <w:r w:rsidRPr="005E3588">
        <w:rPr>
          <w:rFonts w:ascii="Arial Narrow" w:hAnsi="Arial Narrow"/>
          <w:sz w:val="18"/>
          <w:szCs w:val="18"/>
          <w:lang w:val="ru-RU"/>
        </w:rPr>
        <w:t>Агростарт</w:t>
      </w:r>
      <w:proofErr w:type="spellEnd"/>
      <w:r w:rsidRPr="005E3588">
        <w:rPr>
          <w:rFonts w:ascii="Arial Narrow" w:hAnsi="Arial Narrow"/>
          <w:sz w:val="18"/>
          <w:szCs w:val="18"/>
          <w:lang w:val="ru-RU"/>
        </w:rPr>
        <w:t>»</w:t>
      </w:r>
      <w:proofErr w:type="gramStart"/>
      <w:r w:rsidRPr="005E3588">
        <w:rPr>
          <w:rFonts w:ascii="Arial Narrow" w:hAnsi="Arial Narrow"/>
          <w:sz w:val="18"/>
          <w:szCs w:val="18"/>
          <w:lang w:val="ru-RU"/>
        </w:rPr>
        <w:t>/«</w:t>
      </w:r>
      <w:proofErr w:type="spellStart"/>
      <w:proofErr w:type="gramEnd"/>
      <w:r w:rsidRPr="005E3588">
        <w:rPr>
          <w:rFonts w:ascii="Arial Narrow" w:hAnsi="Arial Narrow"/>
          <w:sz w:val="18"/>
          <w:szCs w:val="18"/>
          <w:lang w:val="ru-RU"/>
        </w:rPr>
        <w:t>Агророст</w:t>
      </w:r>
      <w:proofErr w:type="spellEnd"/>
      <w:r w:rsidRPr="005E3588">
        <w:rPr>
          <w:rFonts w:ascii="Arial Narrow" w:hAnsi="Arial Narrow"/>
          <w:sz w:val="18"/>
          <w:szCs w:val="18"/>
          <w:lang w:val="ru-RU"/>
        </w:rPr>
        <w:t>», переход с других ТП/Архивных ТП и Тарифов Банка не осуществляется.</w:t>
      </w:r>
    </w:p>
  </w:footnote>
  <w:footnote w:id="12">
    <w:p w:rsidR="00F93FF8" w:rsidRPr="00394753" w:rsidRDefault="00F93FF8" w:rsidP="00394753">
      <w:pPr>
        <w:pStyle w:val="a4"/>
        <w:jc w:val="both"/>
        <w:rPr>
          <w:rFonts w:ascii="Arial Narrow" w:hAnsi="Arial Narrow"/>
          <w:sz w:val="18"/>
          <w:szCs w:val="18"/>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lang w:val="ru-RU"/>
        </w:rPr>
        <w:t xml:space="preserve"> При выборе ТП «Всегда сезон» в обязательном порядке заполняется Приложение 2 к настоящему заявлению и согласие Клиента, предоставленное АО «Россельхозбанк», по типовой форме Банка (приложение 4 к Единому сервисному договору), в том числе согласие Клиента на получение информационных и (или) рекламных сообщений Банка/партнеров Банка и компаний Банковской группы, согласие Клиента на обработку персональных данных.</w:t>
      </w:r>
    </w:p>
  </w:footnote>
  <w:footnote w:id="13">
    <w:p w:rsidR="00F93FF8" w:rsidRPr="00394753" w:rsidRDefault="00F93FF8" w:rsidP="00394753">
      <w:pPr>
        <w:pStyle w:val="a4"/>
        <w:jc w:val="both"/>
        <w:rPr>
          <w:rFonts w:ascii="Arial Narrow" w:hAnsi="Arial Narrow"/>
          <w:sz w:val="18"/>
          <w:szCs w:val="18"/>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vertAlign w:val="superscript"/>
          <w:lang w:val="ru-RU"/>
        </w:rPr>
        <w:t xml:space="preserve"> </w:t>
      </w:r>
      <w:r w:rsidRPr="00394753">
        <w:rPr>
          <w:rFonts w:ascii="Arial Narrow" w:hAnsi="Arial Narrow"/>
          <w:sz w:val="18"/>
          <w:szCs w:val="18"/>
          <w:lang w:val="ru-RU"/>
        </w:rPr>
        <w:t>Условия эквайрингового обслуживания клиентов АО «Россельхозбанк» в рамках тарифного плана «Всегда сезон» по форме Приложения 16 к Условиям открытия банковских счетов и расчетно-кассового обслуживания клиента в АО «Россельхозбанк».</w:t>
      </w:r>
    </w:p>
  </w:footnote>
  <w:footnote w:id="14">
    <w:p w:rsidR="00F93FF8" w:rsidRPr="00394753" w:rsidRDefault="00F93FF8" w:rsidP="00394753">
      <w:pPr>
        <w:pStyle w:val="a4"/>
        <w:jc w:val="both"/>
        <w:rPr>
          <w:rFonts w:ascii="Arial Narrow" w:hAnsi="Arial Narrow"/>
          <w:sz w:val="16"/>
          <w:szCs w:val="16"/>
          <w:lang w:val="ru-RU"/>
        </w:rPr>
      </w:pPr>
      <w:r w:rsidRPr="00394753">
        <w:rPr>
          <w:rFonts w:ascii="Arial Narrow" w:hAnsi="Arial Narrow"/>
          <w:sz w:val="18"/>
          <w:szCs w:val="18"/>
          <w:vertAlign w:val="superscript"/>
          <w:lang w:val="ru-RU"/>
        </w:rPr>
        <w:footnoteRef/>
      </w:r>
      <w:r w:rsidRPr="00394753">
        <w:rPr>
          <w:rFonts w:ascii="Arial Narrow" w:hAnsi="Arial Narrow"/>
          <w:sz w:val="18"/>
          <w:szCs w:val="18"/>
          <w:lang w:val="ru-RU"/>
        </w:rPr>
        <w:t xml:space="preserve"> Предоставление оборудования производится в сроки, указанные в Договоре на оказание услуги, заключенном между Партнером Банка и Клиентом.</w:t>
      </w:r>
    </w:p>
  </w:footnote>
  <w:footnote w:id="15">
    <w:p w:rsidR="0054086B" w:rsidRPr="0054086B" w:rsidRDefault="0054086B">
      <w:pPr>
        <w:pStyle w:val="a4"/>
      </w:pPr>
      <w:ins w:id="237" w:author="Ербахаева Бальжина Аюшиевна" w:date="2024-10-10T14:56:00Z">
        <w:r w:rsidRPr="0054086B">
          <w:rPr>
            <w:rStyle w:val="a6"/>
          </w:rPr>
          <w:footnoteRef/>
        </w:r>
        <w:r w:rsidRPr="0054086B">
          <w:t xml:space="preserve"> </w:t>
        </w:r>
        <w:r w:rsidRPr="0054086B">
          <w:rPr>
            <w:rFonts w:ascii="Arial Narrow" w:hAnsi="Arial Narrow"/>
            <w:sz w:val="18"/>
            <w:szCs w:val="18"/>
            <w:lang w:val="ru-RU"/>
          </w:rPr>
          <w:t xml:space="preserve">При открытии более одного счета </w:t>
        </w:r>
        <w:r w:rsidRPr="0054086B">
          <w:rPr>
            <w:rFonts w:ascii="Arial Narrow" w:hAnsi="Arial Narrow"/>
            <w:b/>
            <w:sz w:val="18"/>
            <w:szCs w:val="18"/>
            <w:lang w:val="ru-RU"/>
          </w:rPr>
          <w:t>и</w:t>
        </w:r>
        <w:r w:rsidRPr="0054086B">
          <w:rPr>
            <w:rFonts w:ascii="Arial Narrow" w:hAnsi="Arial Narrow"/>
            <w:sz w:val="18"/>
            <w:szCs w:val="18"/>
            <w:lang w:val="ru-RU"/>
          </w:rPr>
          <w:t xml:space="preserve"> волеизъявления Клиен</w:t>
        </w:r>
        <w:r>
          <w:rPr>
            <w:rFonts w:ascii="Arial Narrow" w:hAnsi="Arial Narrow"/>
            <w:sz w:val="18"/>
            <w:szCs w:val="18"/>
            <w:lang w:val="ru-RU"/>
          </w:rPr>
          <w:t>том установления Тарифов Банка/т</w:t>
        </w:r>
        <w:r w:rsidRPr="0054086B">
          <w:rPr>
            <w:rFonts w:ascii="Arial Narrow" w:hAnsi="Arial Narrow"/>
            <w:sz w:val="18"/>
            <w:szCs w:val="18"/>
            <w:lang w:val="ru-RU"/>
          </w:rPr>
          <w:t>арифного плана в разрезе каждого банковского счета подраздел Тарифов добавляется в настоящую форму Заявления для каждого такого банковского счета.</w:t>
        </w:r>
      </w:ins>
    </w:p>
  </w:footnote>
  <w:footnote w:id="16">
    <w:p w:rsidR="00036145" w:rsidRPr="002A63F7" w:rsidRDefault="00036145" w:rsidP="00036145">
      <w:pPr>
        <w:pStyle w:val="a4"/>
        <w:jc w:val="both"/>
        <w:rPr>
          <w:ins w:id="271" w:author="Ербахаева Бальжина Аюшиевна" w:date="2024-10-10T14:42:00Z"/>
          <w:lang w:val="ru-RU"/>
        </w:rPr>
      </w:pPr>
      <w:ins w:id="272" w:author="Ербахаева Бальжина Аюшиевна" w:date="2024-10-10T14:42:00Z">
        <w:r w:rsidRPr="0054086B">
          <w:rPr>
            <w:rStyle w:val="a6"/>
          </w:rPr>
          <w:footnoteRef/>
        </w:r>
        <w:r w:rsidRPr="0054086B">
          <w:t xml:space="preserve"> </w:t>
        </w:r>
        <w:r w:rsidRPr="0054086B">
          <w:rPr>
            <w:rFonts w:ascii="Arial Narrow" w:hAnsi="Arial Narrow"/>
            <w:sz w:val="18"/>
            <w:szCs w:val="18"/>
            <w:lang w:val="ru-RU"/>
          </w:rPr>
          <w:t>При открытии более одного банковского счета и волеизъявлении Клиентом установления Тарифов Банка/</w:t>
        </w:r>
      </w:ins>
      <w:ins w:id="273" w:author="Ербахаева Бальжина Аюшиевна" w:date="2024-10-10T14:57:00Z">
        <w:r w:rsidR="0054086B">
          <w:rPr>
            <w:rFonts w:ascii="Arial Narrow" w:hAnsi="Arial Narrow"/>
            <w:sz w:val="18"/>
            <w:szCs w:val="18"/>
            <w:lang w:val="ru-RU"/>
          </w:rPr>
          <w:t>т</w:t>
        </w:r>
      </w:ins>
      <w:ins w:id="274" w:author="Ербахаева Бальжина Аюшиевна" w:date="2024-10-10T14:42:00Z">
        <w:r w:rsidRPr="0054086B">
          <w:rPr>
            <w:rFonts w:ascii="Arial Narrow" w:hAnsi="Arial Narrow"/>
            <w:sz w:val="18"/>
            <w:szCs w:val="18"/>
            <w:lang w:val="ru-RU"/>
          </w:rPr>
          <w:t>арифного плана в разрезе каждого банковского счета подраздел Тарифов добавляется в настоящую форму Заявления для каждого банковского счета</w:t>
        </w:r>
        <w:r w:rsidRPr="0054086B">
          <w:rPr>
            <w:lang w:val="ru-RU"/>
          </w:rPr>
          <w:t xml:space="preserve">           </w:t>
        </w:r>
      </w:ins>
    </w:p>
  </w:footnote>
  <w:footnote w:id="17">
    <w:p w:rsidR="00F93FF8" w:rsidRPr="009C3D70" w:rsidRDefault="00F93FF8" w:rsidP="00A04643">
      <w:pPr>
        <w:pStyle w:val="a4"/>
        <w:jc w:val="both"/>
        <w:rPr>
          <w:rFonts w:ascii="Arial Narrow" w:hAnsi="Arial Narrow"/>
          <w:sz w:val="18"/>
          <w:szCs w:val="18"/>
          <w:lang w:val="ru-RU"/>
        </w:rPr>
      </w:pPr>
      <w:r w:rsidRPr="009C3D70">
        <w:rPr>
          <w:rFonts w:ascii="Arial Narrow" w:hAnsi="Arial Narrow"/>
          <w:sz w:val="18"/>
          <w:szCs w:val="18"/>
          <w:vertAlign w:val="superscript"/>
          <w:lang w:val="ru-RU"/>
        </w:rPr>
        <w:footnoteRef/>
      </w:r>
      <w:r w:rsidRPr="009C3D70">
        <w:rPr>
          <w:rFonts w:ascii="Arial Narrow" w:hAnsi="Arial Narrow"/>
          <w:sz w:val="18"/>
          <w:szCs w:val="18"/>
          <w:lang w:val="ru-RU"/>
        </w:rPr>
        <w:t xml:space="preserve"> Настоящее поручение Банку предоставлять финансовую информацию с использованием Кодового слова может быть отозвано Клиентом в любой момент путем предоставления в Банк Заявления об отмене Кодового слова по форме, установленной Банком.</w:t>
      </w:r>
    </w:p>
  </w:footnote>
  <w:footnote w:id="18">
    <w:p w:rsidR="00F93FF8" w:rsidRPr="00A04643" w:rsidRDefault="00F93FF8" w:rsidP="009C3D70">
      <w:pPr>
        <w:pStyle w:val="a4"/>
        <w:jc w:val="both"/>
        <w:rPr>
          <w:rFonts w:ascii="Arial Narrow" w:hAnsi="Arial Narrow"/>
          <w:sz w:val="18"/>
          <w:szCs w:val="18"/>
        </w:rPr>
      </w:pPr>
      <w:r w:rsidRPr="009C3D70">
        <w:rPr>
          <w:rFonts w:ascii="Arial Narrow" w:hAnsi="Arial Narrow"/>
          <w:sz w:val="18"/>
          <w:szCs w:val="18"/>
          <w:vertAlign w:val="superscript"/>
          <w:lang w:val="ru-RU"/>
        </w:rPr>
        <w:footnoteRef/>
      </w:r>
      <w:r w:rsidRPr="009C3D70">
        <w:rPr>
          <w:rFonts w:ascii="Arial Narrow" w:hAnsi="Arial Narrow"/>
          <w:sz w:val="18"/>
          <w:szCs w:val="18"/>
          <w:lang w:val="ru-RU"/>
        </w:rPr>
        <w:t xml:space="preserve"> При выборе данного раздела, заполнение раздела «Согласие Клиента, предоставленное АО «Россельхозбанк» </w:t>
      </w:r>
      <w:proofErr w:type="gramStart"/>
      <w:r w:rsidRPr="009C3D70">
        <w:rPr>
          <w:rFonts w:ascii="Arial Narrow" w:hAnsi="Arial Narrow"/>
          <w:sz w:val="18"/>
          <w:szCs w:val="18"/>
          <w:lang w:val="ru-RU"/>
        </w:rPr>
        <w:t>настоящего Заявления</w:t>
      </w:r>
      <w:proofErr w:type="gramEnd"/>
      <w:r w:rsidRPr="009C3D70">
        <w:rPr>
          <w:rFonts w:ascii="Arial Narrow" w:hAnsi="Arial Narrow"/>
          <w:sz w:val="18"/>
          <w:szCs w:val="18"/>
          <w:lang w:val="ru-RU"/>
        </w:rPr>
        <w:t xml:space="preserve"> является обязательным.</w:t>
      </w:r>
    </w:p>
  </w:footnote>
  <w:footnote w:id="19">
    <w:p w:rsidR="00F93FF8" w:rsidRPr="00A04643" w:rsidRDefault="00F93FF8" w:rsidP="009C3D70">
      <w:pPr>
        <w:pStyle w:val="a4"/>
        <w:jc w:val="both"/>
        <w:rPr>
          <w:rFonts w:ascii="Arial Narrow" w:hAnsi="Arial Narrow"/>
          <w:sz w:val="18"/>
          <w:szCs w:val="18"/>
          <w:lang w:val="ru-RU"/>
        </w:rPr>
      </w:pPr>
      <w:r w:rsidRPr="00A04643">
        <w:rPr>
          <w:rStyle w:val="a6"/>
          <w:rFonts w:ascii="Arial Narrow" w:hAnsi="Arial Narrow"/>
          <w:sz w:val="18"/>
          <w:szCs w:val="18"/>
        </w:rPr>
        <w:footnoteRef/>
      </w:r>
      <w:r w:rsidRPr="00A04643">
        <w:rPr>
          <w:rFonts w:ascii="Arial Narrow" w:hAnsi="Arial Narrow" w:cs="Arial"/>
          <w:sz w:val="18"/>
          <w:szCs w:val="18"/>
        </w:rPr>
        <w:t xml:space="preserve"> </w:t>
      </w:r>
      <w:r w:rsidRPr="00A04643">
        <w:rPr>
          <w:rFonts w:ascii="Arial Narrow" w:hAnsi="Arial Narrow"/>
          <w:sz w:val="18"/>
          <w:szCs w:val="18"/>
          <w:lang w:val="ru-RU"/>
        </w:rPr>
        <w:t>Программа лояльности «Свой Бизнес - БОНУС» – программа лояльности Клиента-юридического лица (за исключением кредитных организаций)/индивидуального предпринимателя, за исключением физического лица, занимающегося в установленном законодательством Российской Федерации порядке частной практикой, заключившего с Банком Договор РКО, Договор ДБО и присоединившегося к Правилам Программы лояльности, построенная на системе накопления и использования Участниками Бонусов, реализуемая и управляемая Банком.</w:t>
      </w:r>
    </w:p>
  </w:footnote>
  <w:footnote w:id="20">
    <w:p w:rsidR="00F93FF8" w:rsidRPr="00DD1745" w:rsidRDefault="00F93FF8" w:rsidP="009C3D70">
      <w:pPr>
        <w:pStyle w:val="a4"/>
        <w:jc w:val="both"/>
        <w:rPr>
          <w:rFonts w:ascii="Arial Narrow" w:hAnsi="Arial Narrow"/>
          <w:sz w:val="18"/>
          <w:szCs w:val="18"/>
          <w:lang w:val="ru-RU"/>
        </w:rPr>
      </w:pPr>
      <w:r w:rsidRPr="00A04643">
        <w:rPr>
          <w:rStyle w:val="a6"/>
          <w:rFonts w:ascii="Arial Narrow" w:hAnsi="Arial Narrow" w:cs="Arial"/>
          <w:sz w:val="18"/>
          <w:szCs w:val="18"/>
        </w:rPr>
        <w:footnoteRef/>
      </w:r>
      <w:r w:rsidRPr="00A04643">
        <w:rPr>
          <w:rFonts w:ascii="Arial Narrow" w:hAnsi="Arial Narrow" w:cs="Arial"/>
          <w:sz w:val="18"/>
          <w:szCs w:val="18"/>
        </w:rPr>
        <w:t xml:space="preserve"> </w:t>
      </w:r>
      <w:r w:rsidRPr="00A04643">
        <w:rPr>
          <w:rFonts w:ascii="Arial Narrow" w:hAnsi="Arial Narrow"/>
          <w:sz w:val="18"/>
          <w:szCs w:val="18"/>
          <w:lang w:val="ru-RU"/>
        </w:rPr>
        <w:t>Участником Программы может стать Клиент-юридическое лицо (за исключением кредитных организаций)/индивидуальный предприниматель, за исключением физического лица, занимающегося в установленном законодательством Российской Федерации порядке частной практикой, заключивший с Банком Договор РКО, Договор ДБО и присоединившийся к Правилам Программы лояльности «Свой Бизнес – БОНУС» в порядке и на условиях, предусмотренных Правилами, в отношении которого у Банка отсутствуют сведения о том, что такой Клиент использует банковские продукты и</w:t>
      </w:r>
      <w:r w:rsidRPr="009C3D70">
        <w:rPr>
          <w:rFonts w:ascii="Arial Narrow" w:hAnsi="Arial Narrow"/>
          <w:sz w:val="18"/>
          <w:szCs w:val="18"/>
          <w:lang w:val="ru-RU"/>
        </w:rPr>
        <w:t xml:space="preserve"> услуги для совершения операций в целях легализации (отмывания) доходов, полученных преступным путем, или финансирования терроризма, а также иных противоправных действий.</w:t>
      </w:r>
    </w:p>
  </w:footnote>
  <w:footnote w:id="21">
    <w:p w:rsidR="00C409A9" w:rsidRPr="008D6FC7" w:rsidRDefault="00C409A9" w:rsidP="00C409A9">
      <w:pPr>
        <w:pStyle w:val="a4"/>
        <w:jc w:val="both"/>
        <w:rPr>
          <w:ins w:id="547" w:author="Ербахаева Бальжина Аюшиевна" w:date="2024-10-10T15:07:00Z"/>
          <w:rFonts w:ascii="Arial Narrow" w:hAnsi="Arial Narrow"/>
          <w:sz w:val="18"/>
          <w:szCs w:val="18"/>
          <w:lang w:val="ru-RU"/>
        </w:rPr>
      </w:pPr>
      <w:ins w:id="548" w:author="Ербахаева Бальжина Аюшиевна" w:date="2024-10-10T15:07:00Z">
        <w:r w:rsidRPr="00B632E5">
          <w:rPr>
            <w:rStyle w:val="a6"/>
            <w:rFonts w:ascii="Arial Narrow" w:hAnsi="Arial Narrow"/>
            <w:sz w:val="18"/>
            <w:szCs w:val="18"/>
          </w:rPr>
          <w:footnoteRef/>
        </w:r>
        <w:r w:rsidRPr="008D6FC7">
          <w:rPr>
            <w:rFonts w:ascii="Arial Narrow" w:hAnsi="Arial Narrow"/>
            <w:sz w:val="18"/>
            <w:szCs w:val="18"/>
            <w:lang w:val="ru-RU"/>
          </w:rPr>
          <w:t xml:space="preserve"> Номер мобильного телефона подлежит обязательному заполнению и используется Банком в том числе в рамках требований Федерального закона от 27.06.2011 № 161-ФЗ «О национальной платежной системе» для направления SMS-уведомлений. В случае отсутствия информации о номере мобильного телефона Банк оставляет за собой право отказать Клиенту в выпуске и обслуживании бизнес-карты.</w:t>
        </w:r>
      </w:ins>
    </w:p>
  </w:footnote>
  <w:footnote w:id="22">
    <w:p w:rsidR="00C409A9" w:rsidRPr="006E722D" w:rsidRDefault="00C409A9" w:rsidP="00C409A9">
      <w:pPr>
        <w:pStyle w:val="a4"/>
        <w:jc w:val="both"/>
        <w:rPr>
          <w:ins w:id="583" w:author="Ербахаева Бальжина Аюшиевна" w:date="2024-10-10T15:07:00Z"/>
          <w:rFonts w:ascii="Arial Narrow" w:hAnsi="Arial Narrow"/>
          <w:sz w:val="18"/>
          <w:szCs w:val="18"/>
        </w:rPr>
      </w:pPr>
      <w:ins w:id="584" w:author="Ербахаева Бальжина Аюшиевна" w:date="2024-10-10T15:07:00Z">
        <w:r w:rsidRPr="008D6FC7">
          <w:rPr>
            <w:rStyle w:val="a6"/>
            <w:rFonts w:ascii="Arial Narrow" w:hAnsi="Arial Narrow"/>
            <w:sz w:val="18"/>
            <w:szCs w:val="18"/>
          </w:rPr>
          <w:footnoteRef/>
        </w:r>
        <w:r w:rsidRPr="008D6FC7">
          <w:rPr>
            <w:rFonts w:ascii="Arial Narrow" w:hAnsi="Arial Narrow"/>
            <w:sz w:val="18"/>
            <w:szCs w:val="18"/>
          </w:rPr>
          <w:t xml:space="preserve"> </w:t>
        </w:r>
        <w:r w:rsidRPr="008D6FC7">
          <w:rPr>
            <w:rFonts w:ascii="Arial Narrow" w:hAnsi="Arial Narrow"/>
            <w:sz w:val="18"/>
            <w:szCs w:val="18"/>
          </w:rPr>
          <w:t>Номер мобильного телефона `подлежит обязательному заполнению и используется Банком для направления 3-D паролей. Заявитель несет полную ответственность за правильность указанного номера мобильного телефона в международном формате. В случае отсутствия информации о номере мобильного телефона д</w:t>
        </w:r>
        <w:r w:rsidRPr="006E722D">
          <w:rPr>
            <w:rFonts w:ascii="Arial Narrow" w:hAnsi="Arial Narrow"/>
            <w:sz w:val="18"/>
            <w:szCs w:val="18"/>
          </w:rPr>
          <w:t>ля 3-D паролей Банк оставляет за собой право отказать Клиенту в выпуске и обслуживании бизнес-карты.</w:t>
        </w:r>
      </w:ins>
    </w:p>
  </w:footnote>
  <w:footnote w:id="23">
    <w:p w:rsidR="00C409A9" w:rsidRPr="008D6FC7" w:rsidDel="00C409A9" w:rsidRDefault="00C409A9" w:rsidP="00242FEA">
      <w:pPr>
        <w:pStyle w:val="a4"/>
        <w:jc w:val="both"/>
        <w:rPr>
          <w:del w:id="694" w:author="Ербахаева Бальжина Аюшиевна" w:date="2024-10-10T15:11:00Z"/>
          <w:rFonts w:ascii="Arial Narrow" w:hAnsi="Arial Narrow"/>
          <w:sz w:val="18"/>
          <w:szCs w:val="18"/>
          <w:lang w:val="ru-RU"/>
        </w:rPr>
      </w:pPr>
      <w:del w:id="695" w:author="Ербахаева Бальжина Аюшиевна" w:date="2024-10-10T15:11:00Z">
        <w:r w:rsidRPr="00B632E5" w:rsidDel="00C409A9">
          <w:rPr>
            <w:rStyle w:val="a6"/>
            <w:rFonts w:ascii="Arial Narrow" w:hAnsi="Arial Narrow"/>
            <w:sz w:val="18"/>
            <w:szCs w:val="18"/>
          </w:rPr>
          <w:footnoteRef/>
        </w:r>
        <w:r w:rsidRPr="008D6FC7" w:rsidDel="00C409A9">
          <w:rPr>
            <w:rFonts w:ascii="Arial Narrow" w:hAnsi="Arial Narrow"/>
            <w:sz w:val="18"/>
            <w:szCs w:val="18"/>
            <w:lang w:val="ru-RU"/>
          </w:rPr>
          <w:delTex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delText>
        </w:r>
      </w:del>
    </w:p>
  </w:footnote>
  <w:footnote w:id="24">
    <w:p w:rsidR="00C409A9" w:rsidRPr="008D6FC7" w:rsidDel="00C409A9" w:rsidRDefault="00C409A9" w:rsidP="00242FEA">
      <w:pPr>
        <w:pStyle w:val="a4"/>
        <w:jc w:val="both"/>
        <w:rPr>
          <w:del w:id="719" w:author="Ербахаева Бальжина Аюшиевна" w:date="2024-10-10T15:12:00Z"/>
          <w:rFonts w:ascii="Arial Narrow" w:hAnsi="Arial Narrow"/>
          <w:sz w:val="18"/>
          <w:szCs w:val="18"/>
          <w:lang w:val="ru-RU"/>
        </w:rPr>
      </w:pPr>
      <w:del w:id="720" w:author="Ербахаева Бальжина Аюшиевна" w:date="2024-10-10T15:12:00Z">
        <w:r w:rsidRPr="00B632E5" w:rsidDel="00C409A9">
          <w:rPr>
            <w:rStyle w:val="a6"/>
            <w:rFonts w:ascii="Arial Narrow" w:hAnsi="Arial Narrow"/>
            <w:sz w:val="18"/>
            <w:szCs w:val="18"/>
          </w:rPr>
          <w:footnoteRef/>
        </w:r>
        <w:r w:rsidRPr="008D6FC7" w:rsidDel="00C409A9">
          <w:rPr>
            <w:rFonts w:ascii="Arial Narrow" w:hAnsi="Arial Narrow"/>
            <w:sz w:val="18"/>
            <w:szCs w:val="18"/>
            <w:lang w:val="ru-RU"/>
          </w:rPr>
          <w:delTex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delText>
        </w:r>
      </w:del>
    </w:p>
  </w:footnote>
  <w:footnote w:id="25">
    <w:p w:rsidR="00C409A9" w:rsidRPr="008D6FC7" w:rsidRDefault="00C409A9" w:rsidP="00242FEA">
      <w:pPr>
        <w:pStyle w:val="a4"/>
        <w:jc w:val="both"/>
        <w:rPr>
          <w:ins w:id="762" w:author="Ербахаева Бальжина Аюшиевна" w:date="2024-10-10T15:11:00Z"/>
          <w:rFonts w:ascii="Arial Narrow" w:hAnsi="Arial Narrow"/>
          <w:sz w:val="18"/>
          <w:szCs w:val="18"/>
          <w:lang w:val="ru-RU"/>
        </w:rPr>
      </w:pPr>
      <w:ins w:id="763" w:author="Ербахаева Бальжина Аюшиевна" w:date="2024-10-10T15:11:00Z">
        <w:r w:rsidRPr="00B632E5">
          <w:rPr>
            <w:rStyle w:val="a6"/>
            <w:rFonts w:ascii="Arial Narrow" w:hAnsi="Arial Narrow"/>
            <w:sz w:val="18"/>
            <w:szCs w:val="18"/>
          </w:rPr>
          <w:footnoteRef/>
        </w:r>
        <w:r w:rsidRPr="008D6FC7">
          <w:rPr>
            <w:rFonts w:ascii="Arial Narrow" w:hAnsi="Arial Narrow"/>
            <w:sz w:val="18"/>
            <w:szCs w:val="18"/>
            <w:lang w:val="ru-RU"/>
          </w:rPr>
          <w: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t>
        </w:r>
      </w:ins>
    </w:p>
  </w:footnote>
  <w:footnote w:id="26">
    <w:p w:rsidR="00C409A9" w:rsidRPr="008D6FC7" w:rsidRDefault="00C409A9" w:rsidP="00242FEA">
      <w:pPr>
        <w:pStyle w:val="a4"/>
        <w:jc w:val="both"/>
        <w:rPr>
          <w:ins w:id="795" w:author="Ербахаева Бальжина Аюшиевна" w:date="2024-10-10T15:12:00Z"/>
          <w:rFonts w:ascii="Arial Narrow" w:hAnsi="Arial Narrow"/>
          <w:sz w:val="18"/>
          <w:szCs w:val="18"/>
          <w:lang w:val="ru-RU"/>
        </w:rPr>
      </w:pPr>
      <w:ins w:id="796" w:author="Ербахаева Бальжина Аюшиевна" w:date="2024-10-10T15:12:00Z">
        <w:r w:rsidRPr="00B632E5">
          <w:rPr>
            <w:rStyle w:val="a6"/>
            <w:rFonts w:ascii="Arial Narrow" w:hAnsi="Arial Narrow"/>
            <w:sz w:val="18"/>
            <w:szCs w:val="18"/>
          </w:rPr>
          <w:footnoteRef/>
        </w:r>
        <w:r w:rsidRPr="008D6FC7">
          <w:rPr>
            <w:rFonts w:ascii="Arial Narrow" w:hAnsi="Arial Narrow"/>
            <w:sz w:val="18"/>
            <w:szCs w:val="18"/>
            <w:lang w:val="ru-RU"/>
          </w:rPr>
          <w:t xml:space="preserve"> Операции перевода осуществляются в пределах указанного лимита при наличии неизрасходованного лимита, установленного суммарно на все счета Клиента в соответствии тарифным планом, указанным в настоящем заявлении.</w:t>
        </w:r>
      </w:ins>
    </w:p>
  </w:footnote>
  <w:footnote w:id="27">
    <w:p w:rsidR="00C409A9" w:rsidRPr="008D6FC7" w:rsidDel="00C409A9" w:rsidRDefault="00C409A9" w:rsidP="00A819FC">
      <w:pPr>
        <w:pStyle w:val="a4"/>
        <w:jc w:val="both"/>
        <w:rPr>
          <w:del w:id="838" w:author="Ербахаева Бальжина Аюшиевна" w:date="2024-10-10T15:07:00Z"/>
          <w:rFonts w:ascii="Arial Narrow" w:hAnsi="Arial Narrow"/>
          <w:sz w:val="18"/>
          <w:szCs w:val="18"/>
          <w:lang w:val="ru-RU"/>
        </w:rPr>
      </w:pPr>
      <w:del w:id="839" w:author="Ербахаева Бальжина Аюшиевна" w:date="2024-10-10T15:07:00Z">
        <w:r w:rsidRPr="00B632E5" w:rsidDel="00C409A9">
          <w:rPr>
            <w:rStyle w:val="a6"/>
            <w:rFonts w:ascii="Arial Narrow" w:hAnsi="Arial Narrow"/>
            <w:sz w:val="18"/>
            <w:szCs w:val="18"/>
          </w:rPr>
          <w:footnoteRef/>
        </w:r>
        <w:r w:rsidRPr="008D6FC7" w:rsidDel="00C409A9">
          <w:rPr>
            <w:rFonts w:ascii="Arial Narrow" w:hAnsi="Arial Narrow"/>
            <w:sz w:val="18"/>
            <w:szCs w:val="18"/>
            <w:lang w:val="ru-RU"/>
          </w:rPr>
          <w:delText xml:space="preserve"> Номер мобильного телефона подлежит обязательному заполнению и используется Банком в том числе в рамках требований Федерального закона от 27.06.2011 № 161-ФЗ «О национальной платежной системе» для направления SMS-уведомлений. В случае отсутствия информации о номере мобильного телефона Банк оставляет за собой право отказать Клиенту в выпуске и обслуживании бизнес-карты.</w:delText>
        </w:r>
      </w:del>
    </w:p>
  </w:footnote>
  <w:footnote w:id="28">
    <w:p w:rsidR="00C409A9" w:rsidRPr="006E722D" w:rsidDel="00C409A9" w:rsidRDefault="00C409A9" w:rsidP="00A819FC">
      <w:pPr>
        <w:pStyle w:val="a4"/>
        <w:jc w:val="both"/>
        <w:rPr>
          <w:del w:id="872" w:author="Ербахаева Бальжина Аюшиевна" w:date="2024-10-10T15:07:00Z"/>
          <w:rFonts w:ascii="Arial Narrow" w:hAnsi="Arial Narrow"/>
          <w:sz w:val="18"/>
          <w:szCs w:val="18"/>
        </w:rPr>
      </w:pPr>
      <w:del w:id="873" w:author="Ербахаева Бальжина Аюшиевна" w:date="2024-10-10T15:07:00Z">
        <w:r w:rsidRPr="008D6FC7" w:rsidDel="00C409A9">
          <w:rPr>
            <w:rStyle w:val="a6"/>
            <w:rFonts w:ascii="Arial Narrow" w:hAnsi="Arial Narrow"/>
            <w:sz w:val="18"/>
            <w:szCs w:val="18"/>
          </w:rPr>
          <w:footnoteRef/>
        </w:r>
        <w:r w:rsidRPr="008D6FC7" w:rsidDel="00C409A9">
          <w:rPr>
            <w:rFonts w:ascii="Arial Narrow" w:hAnsi="Arial Narrow"/>
            <w:sz w:val="18"/>
            <w:szCs w:val="18"/>
          </w:rPr>
          <w:delText xml:space="preserve"> Номер мобильного телефона `подлежит обязательному заполнению и используется Банком для направления 3-D паролей. Заявитель несет полную ответственность за правильность указанного номера мобильного телефона в международном формате. В случае отсутствия информации о номере мобильного телефона д</w:delText>
        </w:r>
        <w:r w:rsidRPr="006E722D" w:rsidDel="00C409A9">
          <w:rPr>
            <w:rFonts w:ascii="Arial Narrow" w:hAnsi="Arial Narrow"/>
            <w:sz w:val="18"/>
            <w:szCs w:val="18"/>
          </w:rPr>
          <w:delText>ля 3-D паролей Банк оставляет за собой право отказать Клиенту в выпуске и обслуживании бизнес-карты.</w:delText>
        </w:r>
      </w:del>
    </w:p>
  </w:footnote>
  <w:footnote w:id="29">
    <w:p w:rsidR="00C409A9" w:rsidRPr="006E722D" w:rsidRDefault="00C409A9" w:rsidP="00EC3326">
      <w:pPr>
        <w:pStyle w:val="a4"/>
        <w:jc w:val="both"/>
        <w:rPr>
          <w:rFonts w:ascii="Arial Narrow" w:eastAsia="Calibri" w:hAnsi="Arial Narrow"/>
          <w:sz w:val="18"/>
          <w:szCs w:val="18"/>
          <w:lang w:val="ru-RU" w:eastAsia="en-US"/>
        </w:rPr>
      </w:pPr>
      <w:r w:rsidRPr="008D6FC7">
        <w:rPr>
          <w:rStyle w:val="a6"/>
          <w:rFonts w:ascii="Arial Narrow" w:hAnsi="Arial Narrow"/>
          <w:sz w:val="18"/>
          <w:szCs w:val="18"/>
        </w:rPr>
        <w:footnoteRef/>
      </w:r>
      <w:r w:rsidRPr="008D6FC7">
        <w:rPr>
          <w:rFonts w:ascii="Arial Narrow" w:hAnsi="Arial Narrow"/>
          <w:sz w:val="18"/>
          <w:szCs w:val="18"/>
        </w:rPr>
        <w:t> </w:t>
      </w:r>
      <w:r w:rsidRPr="008D6FC7">
        <w:rPr>
          <w:rFonts w:ascii="Arial Narrow" w:hAnsi="Arial Narrow"/>
          <w:sz w:val="18"/>
          <w:szCs w:val="18"/>
        </w:rPr>
        <w:t xml:space="preserve">При выборе данного пункта для подключения системы «Банк-Клиент» заполняется раздел №1 Приложения </w:t>
      </w:r>
      <w:r w:rsidRPr="008D6FC7">
        <w:rPr>
          <w:rFonts w:ascii="Arial Narrow" w:hAnsi="Arial Narrow"/>
          <w:sz w:val="18"/>
          <w:szCs w:val="18"/>
          <w:lang w:val="ru-RU"/>
        </w:rPr>
        <w:t xml:space="preserve">1 </w:t>
      </w:r>
      <w:r w:rsidRPr="008D6FC7">
        <w:rPr>
          <w:rFonts w:ascii="Arial Narrow" w:hAnsi="Arial Narrow"/>
          <w:sz w:val="18"/>
          <w:szCs w:val="18"/>
        </w:rPr>
        <w:t>к настоящему Заявлению.</w:t>
      </w:r>
    </w:p>
  </w:footnote>
  <w:footnote w:id="30">
    <w:p w:rsidR="00C409A9" w:rsidRPr="00B632E5" w:rsidRDefault="00C409A9" w:rsidP="00EC3326">
      <w:pPr>
        <w:pStyle w:val="a4"/>
        <w:jc w:val="both"/>
        <w:rPr>
          <w:rFonts w:ascii="Arial Narrow" w:eastAsia="Calibri" w:hAnsi="Arial Narrow"/>
          <w:sz w:val="18"/>
          <w:szCs w:val="18"/>
          <w:lang w:val="ru-RU" w:eastAsia="en-US"/>
        </w:rPr>
      </w:pPr>
      <w:r w:rsidRPr="008D6FC7">
        <w:rPr>
          <w:rStyle w:val="a6"/>
          <w:rFonts w:ascii="Arial Narrow" w:hAnsi="Arial Narrow"/>
          <w:sz w:val="18"/>
          <w:szCs w:val="18"/>
        </w:rPr>
        <w:footnoteRef/>
      </w:r>
      <w:r w:rsidRPr="008D6FC7">
        <w:rPr>
          <w:rFonts w:ascii="Arial Narrow" w:hAnsi="Arial Narrow"/>
          <w:sz w:val="18"/>
          <w:szCs w:val="18"/>
        </w:rPr>
        <w:t> </w:t>
      </w:r>
      <w:r w:rsidRPr="008D6FC7">
        <w:rPr>
          <w:rFonts w:ascii="Arial Narrow" w:hAnsi="Arial Narrow"/>
          <w:sz w:val="18"/>
          <w:szCs w:val="18"/>
        </w:rPr>
        <w:t xml:space="preserve">При выборе данного пункта для подключения к системе «Интернет-Клиент» раздел №1 Приложения </w:t>
      </w:r>
      <w:r w:rsidRPr="008D6FC7">
        <w:rPr>
          <w:rFonts w:ascii="Arial Narrow" w:hAnsi="Arial Narrow"/>
          <w:sz w:val="18"/>
          <w:szCs w:val="18"/>
          <w:lang w:val="ru-RU"/>
        </w:rPr>
        <w:t xml:space="preserve">1 </w:t>
      </w:r>
      <w:r w:rsidRPr="006E722D">
        <w:rPr>
          <w:rFonts w:ascii="Arial Narrow" w:hAnsi="Arial Narrow"/>
          <w:sz w:val="18"/>
          <w:szCs w:val="18"/>
        </w:rPr>
        <w:t>к настоящему Заявлению не заполняется, кроме проставления признака присоединения к Условиям дистанционного банковского обслуживания клиента в АО «Россельхозбанк» с использованием системы «Банк-Клиент»/«Интернет-Клиент» в п.</w:t>
      </w:r>
      <w:r w:rsidRPr="00B632E5">
        <w:rPr>
          <w:rFonts w:ascii="Arial Narrow" w:hAnsi="Arial Narrow"/>
          <w:sz w:val="18"/>
          <w:szCs w:val="18"/>
          <w:lang w:val="ru-RU"/>
        </w:rPr>
        <w:t xml:space="preserve"> 6</w:t>
      </w:r>
      <w:r w:rsidRPr="00B632E5">
        <w:rPr>
          <w:rFonts w:ascii="Arial Narrow" w:hAnsi="Arial Narrow"/>
          <w:sz w:val="18"/>
          <w:szCs w:val="18"/>
        </w:rPr>
        <w:t>.1 настоящего Заявления.</w:t>
      </w:r>
    </w:p>
  </w:footnote>
  <w:footnote w:id="31">
    <w:p w:rsidR="00C409A9" w:rsidRPr="00B632E5" w:rsidRDefault="00C409A9" w:rsidP="00460BE5">
      <w:pPr>
        <w:pStyle w:val="a4"/>
        <w:ind w:right="-2"/>
        <w:jc w:val="both"/>
        <w:rPr>
          <w:rFonts w:ascii="Arial Narrow" w:hAnsi="Arial Narrow"/>
          <w:sz w:val="18"/>
          <w:szCs w:val="18"/>
        </w:rPr>
      </w:pPr>
      <w:r w:rsidRPr="008D6FC7">
        <w:rPr>
          <w:rFonts w:ascii="Arial Narrow" w:hAnsi="Arial Narrow"/>
          <w:sz w:val="18"/>
          <w:szCs w:val="18"/>
          <w:vertAlign w:val="superscript"/>
        </w:rPr>
        <w:footnoteRef/>
      </w:r>
      <w:r w:rsidRPr="008D6FC7">
        <w:rPr>
          <w:rFonts w:ascii="Arial Narrow" w:hAnsi="Arial Narrow"/>
          <w:sz w:val="18"/>
          <w:szCs w:val="18"/>
        </w:rPr>
        <w:t> </w:t>
      </w:r>
      <w:r w:rsidRPr="008D6FC7">
        <w:rPr>
          <w:rFonts w:ascii="Arial Narrow" w:hAnsi="Arial Narrow"/>
          <w:sz w:val="18"/>
          <w:szCs w:val="18"/>
        </w:rPr>
        <w:t xml:space="preserve">Клиент может присоединиться к Условиям ДБО с использованием </w:t>
      </w:r>
      <w:r w:rsidRPr="00FB0F52">
        <w:rPr>
          <w:rFonts w:ascii="Arial Narrow" w:hAnsi="Arial Narrow"/>
          <w:sz w:val="18"/>
          <w:szCs w:val="18"/>
          <w:lang w:val="ru-RU"/>
        </w:rPr>
        <w:t>информационной системы «Цифровой канал обслуживания юридических лиц «Свой бизнес»</w:t>
      </w:r>
      <w:r w:rsidRPr="008D6FC7">
        <w:rPr>
          <w:rFonts w:ascii="Arial Narrow" w:hAnsi="Arial Narrow"/>
          <w:sz w:val="18"/>
          <w:szCs w:val="18"/>
        </w:rPr>
        <w:t xml:space="preserve"> только в случае если у него на момент заключения Единого сервисного договора отсутствует действующий заключенный с Банком договор ДБО, либо Клиент не выразил волю подключить систему </w:t>
      </w:r>
      <w:r w:rsidRPr="006E722D">
        <w:rPr>
          <w:rFonts w:ascii="Arial Narrow" w:hAnsi="Arial Narrow"/>
          <w:sz w:val="18"/>
          <w:szCs w:val="18"/>
        </w:rPr>
        <w:t xml:space="preserve">дистанционного банковского обслуживания «Банк-Клиент»/«Интернет-Клиент», проставив соответствующую отметку в п. </w:t>
      </w:r>
      <w:r w:rsidRPr="006E722D">
        <w:rPr>
          <w:rFonts w:ascii="Arial Narrow" w:hAnsi="Arial Narrow"/>
          <w:sz w:val="18"/>
          <w:szCs w:val="18"/>
          <w:lang w:val="ru-RU"/>
        </w:rPr>
        <w:t>6</w:t>
      </w:r>
      <w:r w:rsidRPr="00B632E5">
        <w:rPr>
          <w:rFonts w:ascii="Arial Narrow" w:hAnsi="Arial Narrow"/>
          <w:sz w:val="18"/>
          <w:szCs w:val="18"/>
        </w:rPr>
        <w:t xml:space="preserve">.1 настоящего Заявления. В случае если у Клиента на момент заключения Единого сервисного договора имеется действующий заключенный с Банком договор ДБО его реквизиты указываются в Разделе </w:t>
      </w:r>
      <w:r w:rsidRPr="00B632E5">
        <w:rPr>
          <w:rFonts w:ascii="Arial Narrow" w:hAnsi="Arial Narrow"/>
          <w:sz w:val="18"/>
          <w:szCs w:val="18"/>
          <w:lang w:val="ru-RU"/>
        </w:rPr>
        <w:t xml:space="preserve">для действующих Клиентов </w:t>
      </w:r>
      <w:r w:rsidRPr="00B632E5">
        <w:rPr>
          <w:rFonts w:ascii="Arial Narrow" w:hAnsi="Arial Narrow"/>
          <w:sz w:val="18"/>
          <w:szCs w:val="18"/>
        </w:rPr>
        <w:t xml:space="preserve">настоящего Заявления. При выборе данного пункта, заполняется раздел № 2 Приложения </w:t>
      </w:r>
      <w:r w:rsidRPr="00B632E5">
        <w:rPr>
          <w:rFonts w:ascii="Arial Narrow" w:hAnsi="Arial Narrow"/>
          <w:sz w:val="18"/>
          <w:szCs w:val="18"/>
          <w:lang w:val="ru-RU"/>
        </w:rPr>
        <w:t xml:space="preserve">1 </w:t>
      </w:r>
      <w:r w:rsidRPr="00B632E5">
        <w:rPr>
          <w:rFonts w:ascii="Arial Narrow" w:hAnsi="Arial Narrow"/>
          <w:sz w:val="18"/>
          <w:szCs w:val="18"/>
        </w:rPr>
        <w:t>к настоящему Заявлению.</w:t>
      </w:r>
    </w:p>
  </w:footnote>
  <w:footnote w:id="32">
    <w:p w:rsidR="00C409A9" w:rsidRPr="00B632E5" w:rsidRDefault="00C409A9" w:rsidP="005F388A">
      <w:pPr>
        <w:pStyle w:val="a4"/>
        <w:ind w:right="-285"/>
        <w:rPr>
          <w:rFonts w:ascii="Arial Narrow" w:hAnsi="Arial Narrow"/>
          <w:sz w:val="18"/>
          <w:szCs w:val="18"/>
          <w:lang w:val="ru-RU"/>
        </w:rPr>
      </w:pPr>
      <w:r w:rsidRPr="00B632E5">
        <w:rPr>
          <w:rStyle w:val="a6"/>
          <w:rFonts w:ascii="Arial Narrow" w:hAnsi="Arial Narrow"/>
          <w:sz w:val="18"/>
          <w:szCs w:val="18"/>
        </w:rPr>
        <w:footnoteRef/>
      </w:r>
      <w:r w:rsidRPr="00B632E5">
        <w:rPr>
          <w:rFonts w:ascii="Arial Narrow" w:hAnsi="Arial Narrow"/>
          <w:sz w:val="18"/>
          <w:szCs w:val="18"/>
          <w:lang w:val="ru-RU"/>
        </w:rPr>
        <w:t xml:space="preserve"> С указанием   кода страны и кода оператора.</w:t>
      </w:r>
    </w:p>
  </w:footnote>
  <w:footnote w:id="33">
    <w:p w:rsidR="00C409A9" w:rsidRPr="003A1C0F" w:rsidRDefault="00C409A9" w:rsidP="00B632E5">
      <w:pPr>
        <w:pStyle w:val="a4"/>
        <w:ind w:right="-284"/>
        <w:rPr>
          <w:lang w:val="ru-RU"/>
        </w:rPr>
      </w:pPr>
      <w:r w:rsidRPr="00B632E5">
        <w:rPr>
          <w:rStyle w:val="a6"/>
          <w:rFonts w:ascii="Arial Narrow" w:hAnsi="Arial Narrow"/>
          <w:sz w:val="18"/>
          <w:szCs w:val="18"/>
        </w:rPr>
        <w:footnoteRef/>
      </w:r>
      <w:r w:rsidRPr="00B632E5">
        <w:rPr>
          <w:rFonts w:ascii="Arial Narrow" w:hAnsi="Arial Narrow"/>
          <w:sz w:val="18"/>
          <w:szCs w:val="18"/>
          <w:lang w:val="ru-RU"/>
        </w:rPr>
        <w:t xml:space="preserve"> К одному лицу может быть привязан только один номер мобильного телефона для получения всех уведомлений/подтверждений для данного Клиента.</w:t>
      </w:r>
    </w:p>
  </w:footnote>
  <w:footnote w:id="34">
    <w:p w:rsidR="00C409A9" w:rsidRPr="003A614A" w:rsidRDefault="00C409A9" w:rsidP="003A614A">
      <w:pPr>
        <w:pStyle w:val="a4"/>
        <w:ind w:right="-2"/>
        <w:jc w:val="both"/>
        <w:rPr>
          <w:rFonts w:ascii="Arial Narrow" w:hAnsi="Arial Narrow"/>
          <w:sz w:val="18"/>
          <w:szCs w:val="18"/>
        </w:rPr>
      </w:pPr>
      <w:r w:rsidRPr="003A614A">
        <w:rPr>
          <w:rFonts w:ascii="Arial Narrow" w:hAnsi="Arial Narrow"/>
          <w:sz w:val="18"/>
          <w:szCs w:val="18"/>
          <w:vertAlign w:val="superscript"/>
        </w:rPr>
        <w:footnoteRef/>
      </w:r>
      <w:r w:rsidRPr="003A614A">
        <w:rPr>
          <w:rFonts w:ascii="Arial Narrow" w:hAnsi="Arial Narrow"/>
          <w:sz w:val="18"/>
          <w:szCs w:val="18"/>
        </w:rPr>
        <w:t xml:space="preserve"> </w:t>
      </w:r>
      <w:r w:rsidRPr="003A614A">
        <w:rPr>
          <w:rFonts w:ascii="Arial Narrow" w:hAnsi="Arial Narrow"/>
          <w:sz w:val="18"/>
          <w:szCs w:val="18"/>
        </w:rPr>
        <w:t xml:space="preserve">АО СК «РСХБ-Страхование» 119034, г. Москва, Гагаринский пер., д. 3, ООО «РСХБ Управление Активами» 123112, г. Москва, Пресненская наб., д. 10, стр. 2, ООО «РСХБ-Финансовые консультации» 119034, г. Москва, Гагаринский пер., д. 3, </w:t>
      </w:r>
      <w:proofErr w:type="spellStart"/>
      <w:r w:rsidRPr="003A614A">
        <w:rPr>
          <w:rFonts w:ascii="Arial Narrow" w:hAnsi="Arial Narrow"/>
          <w:sz w:val="18"/>
          <w:szCs w:val="18"/>
        </w:rPr>
        <w:t>эт</w:t>
      </w:r>
      <w:proofErr w:type="spellEnd"/>
      <w:r w:rsidRPr="003A614A">
        <w:rPr>
          <w:rFonts w:ascii="Arial Narrow" w:hAnsi="Arial Narrow"/>
          <w:sz w:val="18"/>
          <w:szCs w:val="18"/>
        </w:rPr>
        <w:t xml:space="preserve">. 1, ком. 18, ООО «РСХБ-Страхование жизни» 119034,г. Москва, Гагаринский пер., д. 3, </w:t>
      </w:r>
      <w:proofErr w:type="spellStart"/>
      <w:r w:rsidRPr="003A614A">
        <w:rPr>
          <w:rFonts w:ascii="Arial Narrow" w:hAnsi="Arial Narrow"/>
          <w:sz w:val="18"/>
          <w:szCs w:val="18"/>
        </w:rPr>
        <w:t>эт</w:t>
      </w:r>
      <w:proofErr w:type="spellEnd"/>
      <w:r w:rsidRPr="003A614A">
        <w:rPr>
          <w:rFonts w:ascii="Arial Narrow" w:hAnsi="Arial Narrow"/>
          <w:sz w:val="18"/>
          <w:szCs w:val="18"/>
        </w:rPr>
        <w:t xml:space="preserve">. 1, помещение II, ком. 18, ООО «ТД «Агроторг» 115088, г. Москва, 2-й </w:t>
      </w:r>
      <w:proofErr w:type="spellStart"/>
      <w:r w:rsidRPr="003A614A">
        <w:rPr>
          <w:rFonts w:ascii="Arial Narrow" w:hAnsi="Arial Narrow"/>
          <w:sz w:val="18"/>
          <w:szCs w:val="18"/>
        </w:rPr>
        <w:t>Южнопортовый</w:t>
      </w:r>
      <w:proofErr w:type="spellEnd"/>
      <w:r w:rsidRPr="003A614A">
        <w:rPr>
          <w:rFonts w:ascii="Arial Narrow" w:hAnsi="Arial Narrow"/>
          <w:sz w:val="18"/>
          <w:szCs w:val="18"/>
        </w:rPr>
        <w:t xml:space="preserve"> </w:t>
      </w:r>
      <w:proofErr w:type="spellStart"/>
      <w:r w:rsidRPr="003A614A">
        <w:rPr>
          <w:rFonts w:ascii="Arial Narrow" w:hAnsi="Arial Narrow"/>
          <w:sz w:val="18"/>
          <w:szCs w:val="18"/>
        </w:rPr>
        <w:t>пр</w:t>
      </w:r>
      <w:proofErr w:type="spellEnd"/>
      <w:r w:rsidRPr="003A614A">
        <w:rPr>
          <w:rFonts w:ascii="Arial Narrow" w:hAnsi="Arial Narrow"/>
          <w:sz w:val="18"/>
          <w:szCs w:val="18"/>
        </w:rPr>
        <w:t>-д,</w:t>
      </w:r>
      <w:r>
        <w:rPr>
          <w:rFonts w:ascii="Arial Narrow" w:hAnsi="Arial Narrow"/>
          <w:sz w:val="18"/>
          <w:szCs w:val="18"/>
          <w:lang w:val="ru-RU"/>
        </w:rPr>
        <w:t xml:space="preserve"> </w:t>
      </w:r>
      <w:r w:rsidRPr="003A614A">
        <w:rPr>
          <w:rFonts w:ascii="Arial Narrow" w:hAnsi="Arial Narrow"/>
          <w:sz w:val="18"/>
          <w:szCs w:val="18"/>
        </w:rPr>
        <w:t>д. 20А, стр. 4, ООО «РСХБ Факторинг» 123112, г. Москва, Пресненская наб., д.10, стр. 2,</w:t>
      </w:r>
      <w:r>
        <w:rPr>
          <w:rFonts w:ascii="Arial Narrow" w:hAnsi="Arial Narrow"/>
          <w:sz w:val="18"/>
          <w:szCs w:val="18"/>
          <w:lang w:val="ru-RU"/>
        </w:rPr>
        <w:t xml:space="preserve"> </w:t>
      </w:r>
      <w:r w:rsidRPr="003A614A">
        <w:rPr>
          <w:rFonts w:ascii="Arial Narrow" w:hAnsi="Arial Narrow"/>
          <w:sz w:val="18"/>
          <w:szCs w:val="18"/>
        </w:rPr>
        <w:t>ООО «РСХБ Лизинг» 123112, г. Москва, Пресненская наб., д. 10, стр. 2,</w:t>
      </w:r>
      <w:r>
        <w:rPr>
          <w:rFonts w:ascii="Arial Narrow" w:hAnsi="Arial Narrow"/>
          <w:sz w:val="18"/>
          <w:szCs w:val="18"/>
          <w:lang w:val="ru-RU"/>
        </w:rPr>
        <w:t xml:space="preserve"> </w:t>
      </w:r>
      <w:r w:rsidRPr="003A614A">
        <w:rPr>
          <w:rFonts w:ascii="Arial Narrow" w:hAnsi="Arial Narrow"/>
          <w:sz w:val="18"/>
          <w:szCs w:val="18"/>
        </w:rPr>
        <w:t>ООО «РСХБ-</w:t>
      </w:r>
      <w:proofErr w:type="spellStart"/>
      <w:r w:rsidRPr="003A614A">
        <w:rPr>
          <w:rFonts w:ascii="Arial Narrow" w:hAnsi="Arial Narrow"/>
          <w:sz w:val="18"/>
          <w:szCs w:val="18"/>
        </w:rPr>
        <w:t>Финанс</w:t>
      </w:r>
      <w:proofErr w:type="spellEnd"/>
      <w:r w:rsidRPr="003A614A">
        <w:rPr>
          <w:rFonts w:ascii="Arial Narrow" w:hAnsi="Arial Narrow"/>
          <w:sz w:val="18"/>
          <w:szCs w:val="18"/>
        </w:rPr>
        <w:t>», 119034, г. Москва, Гагаринский пер., д. 3.</w:t>
      </w:r>
    </w:p>
  </w:footnote>
  <w:footnote w:id="35">
    <w:p w:rsidR="00C409A9" w:rsidRPr="003A614A" w:rsidRDefault="00C409A9" w:rsidP="003A614A">
      <w:pPr>
        <w:pStyle w:val="a4"/>
        <w:jc w:val="both"/>
      </w:pPr>
      <w:r>
        <w:rPr>
          <w:rStyle w:val="a6"/>
        </w:rPr>
        <w:footnoteRef/>
      </w:r>
      <w:r>
        <w:t xml:space="preserve"> </w:t>
      </w:r>
      <w:r w:rsidRPr="003A614A">
        <w:rPr>
          <w:rFonts w:ascii="Arial Narrow" w:hAnsi="Arial Narrow"/>
          <w:sz w:val="18"/>
          <w:szCs w:val="18"/>
        </w:rPr>
        <w:t xml:space="preserve">АО СК «РСХБ-Страхование» 119034, г. Москва, Гагаринский пер., д. 3, ООО «РСХБ Управление Активами» 123112, г. Москва, Пресненская наб., д. 10, стр. 2, ООО «РСХБ-Финансовые консультации» 119034, г. Москва, Гагаринский пер., д. 3, </w:t>
      </w:r>
      <w:proofErr w:type="spellStart"/>
      <w:r w:rsidRPr="003A614A">
        <w:rPr>
          <w:rFonts w:ascii="Arial Narrow" w:hAnsi="Arial Narrow"/>
          <w:sz w:val="18"/>
          <w:szCs w:val="18"/>
        </w:rPr>
        <w:t>эт</w:t>
      </w:r>
      <w:proofErr w:type="spellEnd"/>
      <w:r w:rsidRPr="003A614A">
        <w:rPr>
          <w:rFonts w:ascii="Arial Narrow" w:hAnsi="Arial Narrow"/>
          <w:sz w:val="18"/>
          <w:szCs w:val="18"/>
        </w:rPr>
        <w:t xml:space="preserve">. 1, ком. 18, ООО «РСХБ-Страхование жизни» 119034,г. Москва, Гагаринский пер., д. 3, </w:t>
      </w:r>
      <w:proofErr w:type="spellStart"/>
      <w:r w:rsidRPr="003A614A">
        <w:rPr>
          <w:rFonts w:ascii="Arial Narrow" w:hAnsi="Arial Narrow"/>
          <w:sz w:val="18"/>
          <w:szCs w:val="18"/>
        </w:rPr>
        <w:t>эт</w:t>
      </w:r>
      <w:proofErr w:type="spellEnd"/>
      <w:r w:rsidRPr="003A614A">
        <w:rPr>
          <w:rFonts w:ascii="Arial Narrow" w:hAnsi="Arial Narrow"/>
          <w:sz w:val="18"/>
          <w:szCs w:val="18"/>
        </w:rPr>
        <w:t xml:space="preserve">. 1, помещение II, ком. 18, ООО «ТД «Агроторг» 115088, г. Москва, 2-й </w:t>
      </w:r>
      <w:proofErr w:type="spellStart"/>
      <w:r w:rsidRPr="003A614A">
        <w:rPr>
          <w:rFonts w:ascii="Arial Narrow" w:hAnsi="Arial Narrow"/>
          <w:sz w:val="18"/>
          <w:szCs w:val="18"/>
        </w:rPr>
        <w:t>Южнопортовый</w:t>
      </w:r>
      <w:proofErr w:type="spellEnd"/>
      <w:r w:rsidRPr="003A614A">
        <w:rPr>
          <w:rFonts w:ascii="Arial Narrow" w:hAnsi="Arial Narrow"/>
          <w:sz w:val="18"/>
          <w:szCs w:val="18"/>
        </w:rPr>
        <w:t xml:space="preserve"> </w:t>
      </w:r>
      <w:proofErr w:type="spellStart"/>
      <w:r w:rsidRPr="003A614A">
        <w:rPr>
          <w:rFonts w:ascii="Arial Narrow" w:hAnsi="Arial Narrow"/>
          <w:sz w:val="18"/>
          <w:szCs w:val="18"/>
        </w:rPr>
        <w:t>пр</w:t>
      </w:r>
      <w:proofErr w:type="spellEnd"/>
      <w:r w:rsidRPr="003A614A">
        <w:rPr>
          <w:rFonts w:ascii="Arial Narrow" w:hAnsi="Arial Narrow"/>
          <w:sz w:val="18"/>
          <w:szCs w:val="18"/>
        </w:rPr>
        <w:t>-д,</w:t>
      </w:r>
      <w:r>
        <w:rPr>
          <w:rFonts w:ascii="Arial Narrow" w:hAnsi="Arial Narrow"/>
          <w:sz w:val="18"/>
          <w:szCs w:val="18"/>
          <w:lang w:val="ru-RU"/>
        </w:rPr>
        <w:t xml:space="preserve"> </w:t>
      </w:r>
      <w:r w:rsidRPr="003A614A">
        <w:rPr>
          <w:rFonts w:ascii="Arial Narrow" w:hAnsi="Arial Narrow"/>
          <w:sz w:val="18"/>
          <w:szCs w:val="18"/>
        </w:rPr>
        <w:t>д. 20А, стр. 4, ООО «РСХБ Факторинг» 123112, г. Москва, Пресненская наб., д.10, стр. 2,</w:t>
      </w:r>
      <w:r>
        <w:rPr>
          <w:rFonts w:ascii="Arial Narrow" w:hAnsi="Arial Narrow"/>
          <w:sz w:val="18"/>
          <w:szCs w:val="18"/>
          <w:lang w:val="ru-RU"/>
        </w:rPr>
        <w:t xml:space="preserve"> </w:t>
      </w:r>
      <w:r w:rsidRPr="003A614A">
        <w:rPr>
          <w:rFonts w:ascii="Arial Narrow" w:hAnsi="Arial Narrow"/>
          <w:sz w:val="18"/>
          <w:szCs w:val="18"/>
        </w:rPr>
        <w:t>ООО «РСХБ Лизинг» 123112, г. Москва, Пресненская наб., д. 10, стр. 2,</w:t>
      </w:r>
      <w:r>
        <w:rPr>
          <w:rFonts w:ascii="Arial Narrow" w:hAnsi="Arial Narrow"/>
          <w:sz w:val="18"/>
          <w:szCs w:val="18"/>
          <w:lang w:val="ru-RU"/>
        </w:rPr>
        <w:t xml:space="preserve"> </w:t>
      </w:r>
      <w:r w:rsidRPr="003A614A">
        <w:rPr>
          <w:rFonts w:ascii="Arial Narrow" w:hAnsi="Arial Narrow"/>
          <w:sz w:val="18"/>
          <w:szCs w:val="18"/>
        </w:rPr>
        <w:t>ООО «РСХБ-</w:t>
      </w:r>
      <w:proofErr w:type="spellStart"/>
      <w:r w:rsidRPr="003A614A">
        <w:rPr>
          <w:rFonts w:ascii="Arial Narrow" w:hAnsi="Arial Narrow"/>
          <w:sz w:val="18"/>
          <w:szCs w:val="18"/>
        </w:rPr>
        <w:t>Финанс</w:t>
      </w:r>
      <w:proofErr w:type="spellEnd"/>
      <w:r w:rsidRPr="003A614A">
        <w:rPr>
          <w:rFonts w:ascii="Arial Narrow" w:hAnsi="Arial Narrow"/>
          <w:sz w:val="18"/>
          <w:szCs w:val="18"/>
        </w:rPr>
        <w:t>», 119034, г. Москва, Гагаринский пер., д. 3.</w:t>
      </w:r>
    </w:p>
  </w:footnote>
  <w:footnote w:id="36">
    <w:p w:rsidR="00C409A9" w:rsidRPr="00FD7A69" w:rsidRDefault="00C409A9"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rPr>
        <w:t>АО СК «РСХБ-Страхование» 119034, г. Москва, Гагаринский пер., д.</w:t>
      </w:r>
      <w:r w:rsidRPr="00FD7A69">
        <w:rPr>
          <w:rFonts w:ascii="Arial Narrow" w:hAnsi="Arial Narrow"/>
          <w:sz w:val="18"/>
          <w:szCs w:val="18"/>
          <w:lang w:val="en-US"/>
        </w:rPr>
        <w:t> </w:t>
      </w:r>
      <w:r w:rsidRPr="00FD7A69">
        <w:rPr>
          <w:rFonts w:ascii="Arial Narrow" w:hAnsi="Arial Narrow"/>
          <w:sz w:val="18"/>
          <w:szCs w:val="18"/>
        </w:rPr>
        <w:t xml:space="preserve">3, ООО «РСХБ Управление Активами» 123112, г. Москва, Пресненская наб., д. 10, стр. 2, ООО «РСХБ-Финансовые консультации» 119034, г. Москва, Гагаринский пер., д. 3, </w:t>
      </w:r>
      <w:proofErr w:type="spellStart"/>
      <w:r w:rsidRPr="00FD7A69">
        <w:rPr>
          <w:rFonts w:ascii="Arial Narrow" w:hAnsi="Arial Narrow"/>
          <w:sz w:val="18"/>
          <w:szCs w:val="18"/>
        </w:rPr>
        <w:t>эт</w:t>
      </w:r>
      <w:proofErr w:type="spellEnd"/>
      <w:r w:rsidRPr="00FD7A69">
        <w:rPr>
          <w:rFonts w:ascii="Arial Narrow" w:hAnsi="Arial Narrow"/>
          <w:sz w:val="18"/>
          <w:szCs w:val="18"/>
        </w:rPr>
        <w:t xml:space="preserve">. 1, ком. 18, ООО «РСХБ-Страхование жизни» 119034, г. Москва, Гагаринский пер., д. 3, </w:t>
      </w:r>
      <w:proofErr w:type="spellStart"/>
      <w:r w:rsidRPr="00FD7A69">
        <w:rPr>
          <w:rFonts w:ascii="Arial Narrow" w:hAnsi="Arial Narrow"/>
          <w:sz w:val="18"/>
          <w:szCs w:val="18"/>
        </w:rPr>
        <w:t>эт</w:t>
      </w:r>
      <w:proofErr w:type="spellEnd"/>
      <w:r w:rsidRPr="00FD7A69">
        <w:rPr>
          <w:rFonts w:ascii="Arial Narrow" w:hAnsi="Arial Narrow"/>
          <w:sz w:val="18"/>
          <w:szCs w:val="18"/>
        </w:rPr>
        <w:t xml:space="preserve">. 1, помещение II, ком. 18, ООО «ТД «Агроторг» 115088, г. Москва, 2-й </w:t>
      </w:r>
      <w:proofErr w:type="spellStart"/>
      <w:r w:rsidRPr="00FD7A69">
        <w:rPr>
          <w:rFonts w:ascii="Arial Narrow" w:hAnsi="Arial Narrow"/>
          <w:sz w:val="18"/>
          <w:szCs w:val="18"/>
        </w:rPr>
        <w:t>Южнопортовый</w:t>
      </w:r>
      <w:proofErr w:type="spellEnd"/>
      <w:r w:rsidRPr="00FD7A69">
        <w:rPr>
          <w:rFonts w:ascii="Arial Narrow" w:hAnsi="Arial Narrow"/>
          <w:sz w:val="18"/>
          <w:szCs w:val="18"/>
        </w:rPr>
        <w:t xml:space="preserve"> </w:t>
      </w:r>
      <w:proofErr w:type="spellStart"/>
      <w:r w:rsidRPr="00FD7A69">
        <w:rPr>
          <w:rFonts w:ascii="Arial Narrow" w:hAnsi="Arial Narrow"/>
          <w:sz w:val="18"/>
          <w:szCs w:val="18"/>
        </w:rPr>
        <w:t>пр</w:t>
      </w:r>
      <w:proofErr w:type="spellEnd"/>
      <w:r w:rsidRPr="00FD7A69">
        <w:rPr>
          <w:rFonts w:ascii="Arial Narrow" w:hAnsi="Arial Narrow"/>
          <w:sz w:val="18"/>
          <w:szCs w:val="18"/>
        </w:rPr>
        <w:t>-д, д. 20А, стр. 4, ООО</w:t>
      </w:r>
      <w:r w:rsidRPr="00FD7A69">
        <w:rPr>
          <w:rFonts w:ascii="Arial Narrow" w:hAnsi="Arial Narrow"/>
          <w:sz w:val="18"/>
          <w:szCs w:val="18"/>
          <w:lang w:val="en-US"/>
        </w:rPr>
        <w:t> </w:t>
      </w:r>
      <w:r w:rsidRPr="00FD7A69">
        <w:rPr>
          <w:rFonts w:ascii="Arial Narrow" w:hAnsi="Arial Narrow"/>
          <w:sz w:val="18"/>
          <w:szCs w:val="18"/>
        </w:rPr>
        <w:t>«РСХБ Факторинг» 123112, г. Москва, Пресненская наб., д. 10, стр. 2, ООО «РСХБ Лизинг» 123112, г. Москва, Пресненская наб., д. 10, стр. 2, ООО «РСХБ-</w:t>
      </w:r>
      <w:proofErr w:type="spellStart"/>
      <w:r w:rsidRPr="00FD7A69">
        <w:rPr>
          <w:rFonts w:ascii="Arial Narrow" w:hAnsi="Arial Narrow"/>
          <w:sz w:val="18"/>
          <w:szCs w:val="18"/>
        </w:rPr>
        <w:t>Финанс</w:t>
      </w:r>
      <w:proofErr w:type="spellEnd"/>
      <w:r w:rsidRPr="00FD7A69">
        <w:rPr>
          <w:rFonts w:ascii="Arial Narrow" w:hAnsi="Arial Narrow"/>
          <w:sz w:val="18"/>
          <w:szCs w:val="18"/>
        </w:rPr>
        <w:t>», 119034, г. Москва, Гагаринский пер., д. 3.</w:t>
      </w:r>
    </w:p>
  </w:footnote>
  <w:footnote w:id="37">
    <w:p w:rsidR="00C409A9" w:rsidRPr="00FD7A69" w:rsidRDefault="00C409A9"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rPr>
        <w:t>IVR (</w:t>
      </w:r>
      <w:proofErr w:type="spellStart"/>
      <w:r w:rsidRPr="00FD7A69">
        <w:rPr>
          <w:rFonts w:ascii="Arial Narrow" w:hAnsi="Arial Narrow"/>
          <w:sz w:val="18"/>
          <w:szCs w:val="18"/>
        </w:rPr>
        <w:t>Interactive</w:t>
      </w:r>
      <w:proofErr w:type="spellEnd"/>
      <w:r w:rsidRPr="00FD7A69">
        <w:rPr>
          <w:rFonts w:ascii="Arial Narrow" w:hAnsi="Arial Narrow"/>
          <w:sz w:val="18"/>
          <w:szCs w:val="18"/>
        </w:rPr>
        <w:t xml:space="preserve"> </w:t>
      </w:r>
      <w:proofErr w:type="spellStart"/>
      <w:r w:rsidRPr="00FD7A69">
        <w:rPr>
          <w:rFonts w:ascii="Arial Narrow" w:hAnsi="Arial Narrow"/>
          <w:sz w:val="18"/>
          <w:szCs w:val="18"/>
        </w:rPr>
        <w:t>Voice</w:t>
      </w:r>
      <w:proofErr w:type="spellEnd"/>
      <w:r w:rsidRPr="00FD7A69">
        <w:rPr>
          <w:rFonts w:ascii="Arial Narrow" w:hAnsi="Arial Narrow"/>
          <w:sz w:val="18"/>
          <w:szCs w:val="18"/>
        </w:rPr>
        <w:t xml:space="preserve"> </w:t>
      </w:r>
      <w:proofErr w:type="spellStart"/>
      <w:r w:rsidRPr="00FD7A69">
        <w:rPr>
          <w:rFonts w:ascii="Arial Narrow" w:hAnsi="Arial Narrow"/>
          <w:sz w:val="18"/>
          <w:szCs w:val="18"/>
        </w:rPr>
        <w:t>Response</w:t>
      </w:r>
      <w:proofErr w:type="spellEnd"/>
      <w:r w:rsidRPr="00FD7A69">
        <w:rPr>
          <w:rFonts w:ascii="Arial Narrow" w:hAnsi="Arial Narrow"/>
          <w:sz w:val="18"/>
          <w:szCs w:val="18"/>
        </w:rPr>
        <w:t>) – система самообслуживания (с голосовым меню), доступная при звонке в Контактный Центр Банка, позволяющая получить информацию в автоматическом режиме (без соединения с оператором), либо соединиться с оператором Контактного Центра Банка по тематике, выбранной клиентом в голосовом меню системы.</w:t>
      </w:r>
    </w:p>
  </w:footnote>
  <w:footnote w:id="38">
    <w:p w:rsidR="00C409A9" w:rsidRPr="00FD7A69" w:rsidRDefault="00C409A9" w:rsidP="009C7A0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Style w:val="a6"/>
          <w:rFonts w:ascii="Arial Narrow" w:hAnsi="Arial Narrow"/>
          <w:sz w:val="18"/>
          <w:szCs w:val="18"/>
        </w:rPr>
        <w:t xml:space="preserve"> </w:t>
      </w:r>
      <w:r w:rsidRPr="00FD7A69">
        <w:rPr>
          <w:rFonts w:ascii="Arial Narrow" w:hAnsi="Arial Narrow"/>
          <w:sz w:val="18"/>
          <w:szCs w:val="18"/>
        </w:rPr>
        <w:t>Номера телефонов указанные в разделе 1 настоящего Заявления</w:t>
      </w:r>
      <w:r w:rsidRPr="00FD7A69">
        <w:rPr>
          <w:rFonts w:ascii="Arial Narrow" w:hAnsi="Arial Narrow"/>
          <w:sz w:val="18"/>
          <w:szCs w:val="18"/>
          <w:lang w:val="ru-RU"/>
        </w:rPr>
        <w:t>.</w:t>
      </w:r>
    </w:p>
  </w:footnote>
  <w:footnote w:id="39">
    <w:p w:rsidR="00C409A9" w:rsidRPr="00FD7A69" w:rsidRDefault="00C409A9" w:rsidP="009C7A0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rPr>
        <w:t xml:space="preserve">Единый сервисный договор банковского обслуживания юридических лиц (за исключением кредитных организаций), индивидуальных предпринимателей и физических лиц, занимающихся в установленном законодательством Российской Федерации порядке частной практикой, в </w:t>
      </w:r>
      <w:r>
        <w:rPr>
          <w:rFonts w:ascii="Arial Narrow" w:hAnsi="Arial Narrow"/>
          <w:sz w:val="18"/>
          <w:szCs w:val="18"/>
        </w:rPr>
        <w:br/>
      </w:r>
      <w:r w:rsidRPr="00FD7A69">
        <w:rPr>
          <w:rFonts w:ascii="Arial Narrow" w:hAnsi="Arial Narrow"/>
          <w:sz w:val="18"/>
          <w:szCs w:val="18"/>
        </w:rPr>
        <w:t>АО «Россельхозбанк».</w:t>
      </w:r>
    </w:p>
  </w:footnote>
  <w:footnote w:id="40">
    <w:p w:rsidR="00C409A9" w:rsidRPr="000E7471" w:rsidRDefault="00C409A9" w:rsidP="000E7471">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rPr>
        <w:t xml:space="preserve">Настоящее согласие Клиента является безотзывным и в соответствии с частью 10 ст.6 Федерального закона от 30.12.2004 №218-ФЗ «О кредитных историях» действительно в течение шести месяцев со дня оформления, согласие субъекта кредитной истории - физического лица, предоставленное в целях заключения сделки (включая договоры обеспечения по таким сделкам) с субъектом малого и среднего предпринимательства, считается действительным в течение одного года со дня его оформления. и. в случае заключения кредитного договора, договор лизинга, договор залога, договор поручительства, выдана независимая гарантия, в указанный срок, сохраняет силу в течение всего срока действия вышеуказанных заключенных договоров.  В рамках данного согласия, Банк в праве, на свое усмотрение актуализировать информацию о Клиенте получаемую из бюро </w:t>
      </w:r>
      <w:r w:rsidRPr="000E7471">
        <w:rPr>
          <w:rFonts w:ascii="Arial Narrow" w:hAnsi="Arial Narrow"/>
          <w:sz w:val="18"/>
          <w:szCs w:val="18"/>
        </w:rPr>
        <w:t>кредитных историй.</w:t>
      </w:r>
    </w:p>
  </w:footnote>
  <w:footnote w:id="41">
    <w:p w:rsidR="00C409A9" w:rsidRPr="000E7471" w:rsidRDefault="00C409A9" w:rsidP="000E7471">
      <w:pPr>
        <w:pStyle w:val="a4"/>
        <w:jc w:val="both"/>
        <w:rPr>
          <w:rFonts w:ascii="Arial Narrow" w:hAnsi="Arial Narrow"/>
          <w:i/>
          <w:iCs/>
          <w:sz w:val="18"/>
          <w:szCs w:val="18"/>
        </w:rPr>
      </w:pPr>
      <w:r w:rsidRPr="000E7471">
        <w:rPr>
          <w:rStyle w:val="a6"/>
          <w:rFonts w:ascii="Arial Narrow" w:hAnsi="Arial Narrow"/>
          <w:sz w:val="18"/>
          <w:szCs w:val="18"/>
        </w:rPr>
        <w:footnoteRef/>
      </w:r>
      <w:r>
        <w:rPr>
          <w:rFonts w:ascii="Arial Narrow" w:hAnsi="Arial Narrow"/>
          <w:sz w:val="18"/>
          <w:szCs w:val="18"/>
          <w:lang w:val="ru-RU"/>
        </w:rPr>
        <w:t xml:space="preserve"> </w:t>
      </w:r>
      <w:r w:rsidRPr="000E7471">
        <w:rPr>
          <w:rFonts w:ascii="Arial Narrow" w:hAnsi="Arial Narrow"/>
          <w:sz w:val="18"/>
          <w:szCs w:val="18"/>
        </w:rPr>
        <w:t>Указать свой код, сформированный посредством комбинации цифровых и буквенных символов в соответствии с пунктом 2.13 Указания Банка России от 31.08.2005 №1610-У «О порядке направления запросов и получения информации из Центрального каталога кредитных историй субъектом кредитной истории и пользователем кредитной истории посредством обращения на официальный сайт Банка России в информационно-телекоммуникационной сети «Интернет». Код (дополнительный код) произвольно формируется заемщиком и должен состоять из букв русского алфавита и цифр или букв латинского алфавита и цифр. Минимальная длина кодов не должна быть менее четырех знаков, максимальная – не должна быть более пятнадцати знаков.</w:t>
      </w:r>
    </w:p>
  </w:footnote>
  <w:footnote w:id="42">
    <w:p w:rsidR="00C409A9" w:rsidRPr="00FD7A69" w:rsidDel="00374A84" w:rsidRDefault="00C409A9" w:rsidP="00AA17E6">
      <w:pPr>
        <w:pStyle w:val="a4"/>
        <w:jc w:val="both"/>
        <w:rPr>
          <w:del w:id="1026" w:author="Ербахаева Бальжина Аюшиевна" w:date="2024-10-10T15:24:00Z"/>
          <w:rFonts w:ascii="Arial Narrow" w:hAnsi="Arial Narrow"/>
          <w:sz w:val="18"/>
          <w:szCs w:val="18"/>
        </w:rPr>
      </w:pPr>
      <w:del w:id="1027" w:author="Ербахаева Бальжина Аюшиевна" w:date="2024-10-10T15:24:00Z">
        <w:r w:rsidRPr="00FD7A69" w:rsidDel="00374A84">
          <w:rPr>
            <w:rStyle w:val="a6"/>
            <w:rFonts w:ascii="Arial Narrow" w:hAnsi="Arial Narrow"/>
            <w:sz w:val="18"/>
            <w:szCs w:val="18"/>
          </w:rPr>
          <w:footnoteRef/>
        </w:r>
        <w:r w:rsidRPr="00FD7A69" w:rsidDel="00374A84">
          <w:rPr>
            <w:rFonts w:ascii="Arial Narrow" w:hAnsi="Arial Narrow"/>
            <w:sz w:val="18"/>
            <w:szCs w:val="18"/>
          </w:rPr>
          <w:delText> Могут быть указаны счета, открытые в рамках договора банковского счета (в том числе специального банковского счета: специального банковского счета платежного агента в валюте Российской Федерации/банковского платежного агента (субагента) в валюте Российской Федерации/поставщика в валюте Российской Федерации, специального брокерского счета в валюте Российской Федерации, специального банковского счета для формирования фонда капитального ремонта в валюте Российской Федерации, а также отдельного банковского счета доверительного управления средствами пенсионных накоплений в валюте Российской Федерации или в иностранной валюте).</w:delText>
        </w:r>
      </w:del>
    </w:p>
  </w:footnote>
  <w:footnote w:id="43">
    <w:p w:rsidR="00F93FF8" w:rsidRPr="00FD7A69" w:rsidRDefault="00F93FF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При подключении к системе «Интернет-Клиент» данный раздел не заполняется.</w:t>
      </w:r>
    </w:p>
  </w:footnote>
  <w:footnote w:id="44">
    <w:p w:rsidR="00F93FF8" w:rsidRPr="00FD7A69" w:rsidRDefault="00F93FF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Заполняется в случае если у Клиента не имеется открытых счетов в Банке, а ЦС ДБО требуется исключительно для передачи в Банк (получения из Банка) электронных неплатежных документов в соответствии с условиями договора(</w:t>
      </w:r>
      <w:proofErr w:type="spellStart"/>
      <w:r w:rsidRPr="00FD7A69">
        <w:rPr>
          <w:rFonts w:ascii="Arial Narrow" w:hAnsi="Arial Narrow"/>
          <w:sz w:val="18"/>
          <w:szCs w:val="18"/>
        </w:rPr>
        <w:t>ов</w:t>
      </w:r>
      <w:proofErr w:type="spellEnd"/>
      <w:r w:rsidRPr="00FD7A69">
        <w:rPr>
          <w:rFonts w:ascii="Arial Narrow" w:hAnsi="Arial Narrow"/>
          <w:sz w:val="18"/>
          <w:szCs w:val="18"/>
        </w:rPr>
        <w:t>), предусматривающего(их) использование ЦС ДБО без открытия счета.</w:t>
      </w:r>
    </w:p>
  </w:footnote>
  <w:footnote w:id="45">
    <w:p w:rsidR="00F93FF8" w:rsidRPr="00FD7A69" w:rsidRDefault="00F93FF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Заполняется в случае осуществления ДБО по счетам, открытым в разных региональных филиалах/структурных подразделениях Банка.</w:t>
      </w:r>
    </w:p>
  </w:footnote>
  <w:footnote w:id="46">
    <w:p w:rsidR="00F93FF8" w:rsidRPr="00FD7A69" w:rsidRDefault="00F93FF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Должно быть указано число необходимых комплектов ключей ЭП и соответствующих им сертификатов ключей проверки ЭП</w:t>
      </w:r>
      <w:r w:rsidRPr="00FD7A69">
        <w:rPr>
          <w:rFonts w:ascii="Arial Narrow" w:eastAsia="Calibri" w:hAnsi="Arial Narrow"/>
          <w:sz w:val="18"/>
          <w:szCs w:val="18"/>
          <w:lang w:val="ru-RU" w:eastAsia="en-US"/>
        </w:rPr>
        <w:t>.</w:t>
      </w:r>
    </w:p>
  </w:footnote>
  <w:footnote w:id="47">
    <w:p w:rsidR="00F93FF8" w:rsidRPr="00FD7A69" w:rsidRDefault="00F93FF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В случае подключения к системе «Банк-Клиент»/Системе «Интернет-Клиент» без использования Личного кабинета при присоединении к ЦС ДБО.</w:t>
      </w:r>
    </w:p>
  </w:footnote>
  <w:footnote w:id="48">
    <w:p w:rsidR="00F93FF8" w:rsidRPr="00FD7A69" w:rsidRDefault="00F93FF8" w:rsidP="00460BE5">
      <w:pPr>
        <w:pStyle w:val="a4"/>
        <w:jc w:val="both"/>
        <w:rPr>
          <w:rFonts w:ascii="Arial Narrow" w:eastAsia="Calibri" w:hAnsi="Arial Narrow"/>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Заполняется при наделении уполномоченных лиц Клиента</w:t>
      </w:r>
      <w:r w:rsidRPr="00FD7A69" w:rsidDel="00160378">
        <w:rPr>
          <w:rFonts w:ascii="Arial Narrow" w:hAnsi="Arial Narrow"/>
          <w:sz w:val="18"/>
          <w:szCs w:val="18"/>
        </w:rPr>
        <w:t xml:space="preserve"> </w:t>
      </w:r>
      <w:r w:rsidRPr="00FD7A69">
        <w:rPr>
          <w:rFonts w:ascii="Arial Narrow" w:hAnsi="Arial Narrow"/>
          <w:sz w:val="18"/>
          <w:szCs w:val="18"/>
        </w:rPr>
        <w:t>правом просмотра документов.</w:t>
      </w:r>
    </w:p>
  </w:footnote>
  <w:footnote w:id="49">
    <w:p w:rsidR="00F93FF8" w:rsidRPr="00FD7A69" w:rsidRDefault="00F93FF8" w:rsidP="00460BE5">
      <w:pPr>
        <w:pStyle w:val="a4"/>
        <w:jc w:val="both"/>
        <w:rPr>
          <w:rFonts w:ascii="Arial Narrow" w:eastAsia="Calibri" w:hAnsi="Arial Narrow"/>
          <w:i/>
          <w:sz w:val="18"/>
          <w:szCs w:val="18"/>
          <w:lang w:val="ru-RU" w:eastAsia="en-US"/>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Заполняется при наделении уполномоченных лиц Клиента правом визирования документов.</w:t>
      </w:r>
    </w:p>
  </w:footnote>
  <w:footnote w:id="50">
    <w:p w:rsidR="00F93FF8" w:rsidRPr="00FD7A69" w:rsidRDefault="00F93FF8" w:rsidP="00460BE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rPr>
        <w:t>Клиентом может быть выбран только один из видов электронной подписи.</w:t>
      </w:r>
      <w:r w:rsidRPr="00FD7A69">
        <w:rPr>
          <w:rFonts w:ascii="Arial Narrow" w:hAnsi="Arial Narrow"/>
          <w:sz w:val="18"/>
          <w:szCs w:val="18"/>
          <w:lang w:val="ru-RU"/>
        </w:rPr>
        <w:t xml:space="preserve"> </w:t>
      </w:r>
    </w:p>
  </w:footnote>
  <w:footnote w:id="51">
    <w:p w:rsidR="00F93FF8" w:rsidRPr="00FD7A69" w:rsidRDefault="00F93FF8" w:rsidP="00460BE5">
      <w:pPr>
        <w:pStyle w:val="a4"/>
        <w:jc w:val="both"/>
        <w:rPr>
          <w:rFonts w:ascii="Arial Narrow" w:hAnsi="Arial Narrow"/>
          <w:sz w:val="18"/>
          <w:szCs w:val="18"/>
          <w:lang w:val="ru-RU"/>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 xml:space="preserve">Заполняется в случае если у Клиента не имеется открытых счетов в Банке, а </w:t>
      </w:r>
      <w:r w:rsidRPr="00FB0F52">
        <w:rPr>
          <w:rFonts w:ascii="Arial Narrow" w:hAnsi="Arial Narrow"/>
          <w:sz w:val="18"/>
          <w:szCs w:val="18"/>
          <w:lang w:val="ru-RU"/>
        </w:rPr>
        <w:t>ИС Свой Бизнес</w:t>
      </w:r>
      <w:r w:rsidRPr="00FD7A69">
        <w:rPr>
          <w:rFonts w:ascii="Arial Narrow" w:hAnsi="Arial Narrow"/>
          <w:sz w:val="18"/>
          <w:szCs w:val="18"/>
        </w:rPr>
        <w:t xml:space="preserve"> требуется исключительно для передачи в Банк (получения из Банка) электронных неплатежных документов в соответствии с условиями договора(</w:t>
      </w:r>
      <w:proofErr w:type="spellStart"/>
      <w:r w:rsidRPr="00FD7A69">
        <w:rPr>
          <w:rFonts w:ascii="Arial Narrow" w:hAnsi="Arial Narrow"/>
          <w:sz w:val="18"/>
          <w:szCs w:val="18"/>
        </w:rPr>
        <w:t>ов</w:t>
      </w:r>
      <w:proofErr w:type="spellEnd"/>
      <w:r w:rsidRPr="00FD7A69">
        <w:rPr>
          <w:rFonts w:ascii="Arial Narrow" w:hAnsi="Arial Narrow"/>
          <w:sz w:val="18"/>
          <w:szCs w:val="18"/>
        </w:rPr>
        <w:t xml:space="preserve">), предусматривающего(их) использование </w:t>
      </w:r>
      <w:r w:rsidRPr="00FB0F52">
        <w:rPr>
          <w:rFonts w:ascii="Arial Narrow" w:hAnsi="Arial Narrow"/>
          <w:sz w:val="18"/>
          <w:szCs w:val="18"/>
          <w:lang w:val="ru-RU"/>
        </w:rPr>
        <w:t>ИС Свой Бизнес</w:t>
      </w:r>
      <w:r w:rsidRPr="00FD7A69">
        <w:rPr>
          <w:rFonts w:ascii="Arial Narrow" w:hAnsi="Arial Narrow"/>
          <w:sz w:val="18"/>
          <w:szCs w:val="18"/>
        </w:rPr>
        <w:t xml:space="preserve"> без открытия счета.</w:t>
      </w:r>
    </w:p>
  </w:footnote>
  <w:footnote w:id="52">
    <w:p w:rsidR="00F93FF8" w:rsidRPr="00FD7A69" w:rsidRDefault="00F93FF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w:t>
      </w:r>
      <w:r w:rsidRPr="00FD7A69">
        <w:rPr>
          <w:rFonts w:ascii="Arial Narrow" w:hAnsi="Arial Narrow"/>
          <w:sz w:val="18"/>
          <w:szCs w:val="18"/>
        </w:rPr>
        <w:t>Заполняется при наделении уполномоченных лиц Клиента правом просмотра документов.</w:t>
      </w:r>
    </w:p>
  </w:footnote>
  <w:footnote w:id="53">
    <w:p w:rsidR="00F93FF8" w:rsidRPr="00FD7A69" w:rsidRDefault="00F93FF8" w:rsidP="00460BE5">
      <w:pPr>
        <w:pStyle w:val="a4"/>
        <w:jc w:val="both"/>
        <w:rPr>
          <w:rFonts w:ascii="Arial Narrow" w:hAnsi="Arial Narrow"/>
          <w:sz w:val="18"/>
          <w:szCs w:val="18"/>
        </w:rPr>
      </w:pPr>
      <w:r w:rsidRPr="00FD7A69">
        <w:rPr>
          <w:rStyle w:val="a6"/>
          <w:rFonts w:ascii="Arial Narrow" w:hAnsi="Arial Narrow"/>
          <w:sz w:val="18"/>
          <w:szCs w:val="18"/>
        </w:rPr>
        <w:footnoteRef/>
      </w:r>
      <w:r w:rsidRPr="00FD7A69">
        <w:rPr>
          <w:rFonts w:ascii="Arial Narrow" w:hAnsi="Arial Narrow"/>
          <w:sz w:val="18"/>
          <w:szCs w:val="18"/>
        </w:rPr>
        <w:t xml:space="preserve"> </w:t>
      </w:r>
      <w:r w:rsidRPr="00FD7A69">
        <w:rPr>
          <w:rFonts w:ascii="Arial Narrow" w:hAnsi="Arial Narrow"/>
          <w:sz w:val="18"/>
          <w:szCs w:val="18"/>
          <w:lang w:val="ru-RU"/>
        </w:rPr>
        <w:t xml:space="preserve">Заполняется </w:t>
      </w:r>
      <w:r w:rsidRPr="00FD7A69">
        <w:rPr>
          <w:rFonts w:ascii="Arial Narrow" w:hAnsi="Arial Narrow"/>
          <w:sz w:val="18"/>
          <w:szCs w:val="18"/>
        </w:rPr>
        <w:t xml:space="preserve">в случае </w:t>
      </w:r>
      <w:r w:rsidRPr="00FD7A69">
        <w:rPr>
          <w:rFonts w:ascii="Arial Narrow" w:hAnsi="Arial Narrow"/>
          <w:sz w:val="18"/>
          <w:szCs w:val="18"/>
          <w:lang w:val="ru-RU"/>
        </w:rPr>
        <w:t xml:space="preserve">волеизъявления Клиента использовать </w:t>
      </w:r>
      <w:r w:rsidRPr="00FB0F52">
        <w:rPr>
          <w:rFonts w:ascii="Arial Narrow" w:hAnsi="Arial Narrow"/>
          <w:sz w:val="18"/>
          <w:szCs w:val="18"/>
          <w:lang w:val="ru-RU"/>
        </w:rPr>
        <w:t>ИС Свой Бизнес</w:t>
      </w:r>
      <w:r w:rsidRPr="00FD7A69">
        <w:rPr>
          <w:rFonts w:ascii="Arial Narrow" w:hAnsi="Arial Narrow"/>
          <w:sz w:val="18"/>
          <w:szCs w:val="18"/>
        </w:rPr>
        <w:t xml:space="preserve"> с усиленной неквалифицированной</w:t>
      </w:r>
      <w:r w:rsidRPr="00FD7A69">
        <w:rPr>
          <w:rFonts w:ascii="Arial Narrow" w:hAnsi="Arial Narrow"/>
          <w:sz w:val="18"/>
          <w:szCs w:val="18"/>
          <w:lang w:val="ru-RU"/>
        </w:rPr>
        <w:t xml:space="preserve"> электронной </w:t>
      </w:r>
      <w:r w:rsidRPr="00FD7A69">
        <w:rPr>
          <w:rFonts w:ascii="Arial Narrow" w:hAnsi="Arial Narrow"/>
          <w:sz w:val="18"/>
          <w:szCs w:val="18"/>
        </w:rPr>
        <w:t>подпис</w:t>
      </w:r>
      <w:r w:rsidRPr="00FD7A69">
        <w:rPr>
          <w:rFonts w:ascii="Arial Narrow" w:hAnsi="Arial Narrow"/>
          <w:sz w:val="18"/>
          <w:szCs w:val="18"/>
          <w:lang w:val="ru-RU"/>
        </w:rPr>
        <w:t>ью.</w:t>
      </w:r>
    </w:p>
  </w:footnote>
  <w:footnote w:id="54">
    <w:p w:rsidR="00F93FF8" w:rsidRPr="00FD7A69" w:rsidRDefault="00F93FF8" w:rsidP="00460BE5">
      <w:pPr>
        <w:pStyle w:val="a4"/>
        <w:jc w:val="both"/>
        <w:rPr>
          <w:rFonts w:ascii="Arial Narrow" w:hAnsi="Arial Narrow"/>
          <w:sz w:val="18"/>
          <w:szCs w:val="18"/>
          <w:lang w:val="ru-RU"/>
        </w:rPr>
      </w:pPr>
      <w:r w:rsidRPr="00FD7A69">
        <w:rPr>
          <w:rStyle w:val="a6"/>
          <w:rFonts w:ascii="Arial Narrow" w:eastAsia="Calibri" w:hAnsi="Arial Narrow"/>
          <w:sz w:val="18"/>
          <w:szCs w:val="18"/>
        </w:rPr>
        <w:footnoteRef/>
      </w:r>
      <w:r w:rsidRPr="00FD7A69">
        <w:rPr>
          <w:rFonts w:ascii="Arial Narrow" w:hAnsi="Arial Narrow"/>
          <w:sz w:val="18"/>
          <w:szCs w:val="18"/>
        </w:rPr>
        <w:t> </w:t>
      </w:r>
      <w:r w:rsidRPr="00FD7A69">
        <w:rPr>
          <w:rFonts w:ascii="Arial Narrow" w:hAnsi="Arial Narrow"/>
          <w:sz w:val="18"/>
          <w:szCs w:val="18"/>
        </w:rPr>
        <w:t xml:space="preserve">Пункт заполняется в случае </w:t>
      </w:r>
      <w:r w:rsidRPr="00FD7A69">
        <w:rPr>
          <w:rFonts w:ascii="Arial Narrow" w:hAnsi="Arial Narrow"/>
          <w:sz w:val="18"/>
          <w:szCs w:val="18"/>
          <w:lang w:val="ru-RU"/>
        </w:rPr>
        <w:t xml:space="preserve">волеизъявления клиента использовать </w:t>
      </w:r>
      <w:r w:rsidRPr="00FB0F52">
        <w:rPr>
          <w:rFonts w:ascii="Arial Narrow" w:hAnsi="Arial Narrow"/>
          <w:sz w:val="18"/>
          <w:szCs w:val="18"/>
          <w:lang w:val="ru-RU"/>
        </w:rPr>
        <w:t>ИС Свой Бизнес</w:t>
      </w:r>
      <w:r w:rsidRPr="00FD7A69">
        <w:rPr>
          <w:rFonts w:ascii="Arial Narrow" w:hAnsi="Arial Narrow"/>
          <w:sz w:val="18"/>
          <w:szCs w:val="18"/>
        </w:rPr>
        <w:t xml:space="preserve"> с усиленной неквалифицированной </w:t>
      </w:r>
      <w:r w:rsidRPr="00FD7A69">
        <w:rPr>
          <w:rFonts w:ascii="Arial Narrow" w:hAnsi="Arial Narrow"/>
          <w:sz w:val="18"/>
          <w:szCs w:val="18"/>
          <w:lang w:val="ru-RU"/>
        </w:rPr>
        <w:t xml:space="preserve">электронной </w:t>
      </w:r>
      <w:r w:rsidRPr="00FD7A69">
        <w:rPr>
          <w:rFonts w:ascii="Arial Narrow" w:hAnsi="Arial Narrow"/>
          <w:sz w:val="18"/>
          <w:szCs w:val="18"/>
        </w:rPr>
        <w:t>подпис</w:t>
      </w:r>
      <w:r w:rsidRPr="00FD7A69">
        <w:rPr>
          <w:rFonts w:ascii="Arial Narrow" w:hAnsi="Arial Narrow"/>
          <w:sz w:val="18"/>
          <w:szCs w:val="18"/>
          <w:lang w:val="ru-RU"/>
        </w:rPr>
        <w:t>ью.</w:t>
      </w:r>
      <w:r w:rsidRPr="00FD7A69">
        <w:rPr>
          <w:rFonts w:ascii="Arial Narrow" w:hAnsi="Arial Narrow"/>
          <w:sz w:val="18"/>
          <w:szCs w:val="18"/>
        </w:rPr>
        <w:t xml:space="preserve"> Указанному</w:t>
      </w:r>
      <w:r w:rsidRPr="00FD7A69">
        <w:rPr>
          <w:rFonts w:ascii="Arial Narrow" w:hAnsi="Arial Narrow"/>
          <w:sz w:val="18"/>
          <w:szCs w:val="18"/>
          <w:lang w:val="ru-RU"/>
        </w:rPr>
        <w:t xml:space="preserve"> л</w:t>
      </w:r>
      <w:proofErr w:type="spellStart"/>
      <w:r w:rsidRPr="00FD7A69">
        <w:rPr>
          <w:rFonts w:ascii="Arial Narrow" w:hAnsi="Arial Narrow"/>
          <w:sz w:val="18"/>
          <w:szCs w:val="18"/>
        </w:rPr>
        <w:t>иц</w:t>
      </w:r>
      <w:r w:rsidRPr="00FD7A69">
        <w:rPr>
          <w:rFonts w:ascii="Arial Narrow" w:hAnsi="Arial Narrow"/>
          <w:sz w:val="18"/>
          <w:szCs w:val="18"/>
          <w:lang w:val="ru-RU"/>
        </w:rPr>
        <w:t>у</w:t>
      </w:r>
      <w:proofErr w:type="spellEnd"/>
      <w:r w:rsidRPr="00FD7A69">
        <w:rPr>
          <w:rFonts w:ascii="Arial Narrow" w:hAnsi="Arial Narrow"/>
          <w:sz w:val="18"/>
          <w:szCs w:val="18"/>
        </w:rPr>
        <w:t xml:space="preserve"> отправляется SMS-сообщение о возможности начать работу в </w:t>
      </w:r>
      <w:r w:rsidRPr="00FB0F52">
        <w:rPr>
          <w:rFonts w:ascii="Arial Narrow" w:hAnsi="Arial Narrow"/>
          <w:sz w:val="18"/>
          <w:szCs w:val="18"/>
          <w:lang w:val="ru-RU"/>
        </w:rPr>
        <w:t xml:space="preserve">ИС Свой Бизнес </w:t>
      </w:r>
      <w:r w:rsidRPr="00FD7A69">
        <w:rPr>
          <w:rFonts w:ascii="Arial Narrow" w:hAnsi="Arial Narrow"/>
          <w:sz w:val="18"/>
          <w:szCs w:val="18"/>
        </w:rPr>
        <w:t>для создания заявок на подключение/изменение условий ДБО.</w:t>
      </w:r>
    </w:p>
  </w:footnote>
  <w:footnote w:id="55">
    <w:p w:rsidR="00F93FF8" w:rsidRPr="0033188B" w:rsidRDefault="00F93FF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При наличии у Клиента нескольких торговых точек - данные раздела 1 заполняются для каждой торговой точки.</w:t>
      </w:r>
    </w:p>
  </w:footnote>
  <w:footnote w:id="56">
    <w:p w:rsidR="00F93FF8" w:rsidRPr="0033188B" w:rsidRDefault="00F93FF8" w:rsidP="00FB49CD">
      <w:pPr>
        <w:pStyle w:val="a4"/>
        <w:jc w:val="both"/>
        <w:rPr>
          <w:rFonts w:ascii="Arial Narrow" w:hAnsi="Arial Narrow"/>
          <w:sz w:val="18"/>
          <w:szCs w:val="18"/>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При отсутствии вывески - указывается официально зарегистрированное наименование, либо иное, соответствующее профилю деятельности ТТ.</w:t>
      </w:r>
    </w:p>
  </w:footnote>
  <w:footnote w:id="57">
    <w:p w:rsidR="00F93FF8" w:rsidRPr="0033188B" w:rsidRDefault="00F93FF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Раздел 2 настоящего Заявления заполняется работником Банка по факту открытия расчетного счета, открытого в рамках ТП «Всегда сезон».</w:t>
      </w:r>
    </w:p>
  </w:footnote>
  <w:footnote w:id="58">
    <w:p w:rsidR="00F93FF8" w:rsidRPr="0033188B" w:rsidRDefault="00F93FF8" w:rsidP="00FB49CD">
      <w:pPr>
        <w:pStyle w:val="a4"/>
        <w:jc w:val="both"/>
        <w:rPr>
          <w:rFonts w:ascii="Arial Narrow" w:hAnsi="Arial Narrow"/>
          <w:sz w:val="18"/>
          <w:szCs w:val="18"/>
          <w:lang w:val="ru-RU"/>
        </w:rPr>
      </w:pPr>
      <w:r w:rsidRPr="0033188B">
        <w:rPr>
          <w:rStyle w:val="a6"/>
          <w:rFonts w:ascii="Arial Narrow" w:hAnsi="Arial Narrow"/>
          <w:sz w:val="18"/>
          <w:szCs w:val="18"/>
        </w:rPr>
        <w:footnoteRef/>
      </w:r>
      <w:r w:rsidRPr="0033188B">
        <w:rPr>
          <w:rFonts w:ascii="Arial Narrow" w:hAnsi="Arial Narrow"/>
          <w:sz w:val="18"/>
          <w:szCs w:val="18"/>
        </w:rPr>
        <w:t xml:space="preserve"> </w:t>
      </w:r>
      <w:r w:rsidRPr="0033188B">
        <w:rPr>
          <w:rFonts w:ascii="Arial Narrow" w:hAnsi="Arial Narrow"/>
          <w:sz w:val="18"/>
          <w:szCs w:val="18"/>
          <w:lang w:val="ru-RU" w:eastAsia="en-US"/>
        </w:rPr>
        <w:t>Указывается номер счета, открытый в рамках ТП «Всегда сезон».</w:t>
      </w:r>
    </w:p>
  </w:footnote>
  <w:footnote w:id="59">
    <w:p w:rsidR="00F93FF8" w:rsidRPr="00D31FEC" w:rsidRDefault="00F93FF8" w:rsidP="00FB49CD">
      <w:pPr>
        <w:pStyle w:val="a4"/>
        <w:jc w:val="both"/>
        <w:rPr>
          <w:lang w:val="ru-RU"/>
        </w:rPr>
      </w:pPr>
      <w:r w:rsidRPr="00FB49CD">
        <w:rPr>
          <w:rFonts w:ascii="Arial Narrow" w:hAnsi="Arial Narrow"/>
          <w:sz w:val="18"/>
          <w:szCs w:val="18"/>
          <w:vertAlign w:val="superscript"/>
          <w:lang w:val="ru-RU" w:eastAsia="en-US"/>
        </w:rPr>
        <w:footnoteRef/>
      </w:r>
      <w:r w:rsidRPr="0033188B">
        <w:rPr>
          <w:rFonts w:ascii="Arial Narrow" w:hAnsi="Arial Narrow"/>
          <w:sz w:val="18"/>
          <w:szCs w:val="18"/>
          <w:lang w:val="ru-RU" w:eastAsia="en-US"/>
        </w:rPr>
        <w:t xml:space="preserve"> Условия эквайрингового обслуживания клиентов АО «Россельхозбанк» в рамках тарифного плана «Всегда сезон» по форме Приложения 16 к Условиям открытия банковских счетов и расчетно-кассового обслуживания клиента в АО «Россельхозбанк».</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FF8" w:rsidRDefault="00F93FF8" w:rsidP="00792FEB">
    <w:pPr>
      <w:pStyle w:val="af1"/>
      <w:jc w:val="center"/>
    </w:pPr>
    <w:r w:rsidRPr="002C310B">
      <w:rPr>
        <w:rFonts w:ascii="Arial Narrow" w:hAnsi="Arial Narrow"/>
        <w:sz w:val="20"/>
        <w:szCs w:val="20"/>
      </w:rPr>
      <w:fldChar w:fldCharType="begin"/>
    </w:r>
    <w:r w:rsidRPr="002C310B">
      <w:rPr>
        <w:rFonts w:ascii="Arial Narrow" w:hAnsi="Arial Narrow"/>
        <w:sz w:val="20"/>
        <w:szCs w:val="20"/>
      </w:rPr>
      <w:instrText>PAGE   \* MERGEFORMAT</w:instrText>
    </w:r>
    <w:r w:rsidRPr="002C310B">
      <w:rPr>
        <w:rFonts w:ascii="Arial Narrow" w:hAnsi="Arial Narrow"/>
        <w:sz w:val="20"/>
        <w:szCs w:val="20"/>
      </w:rPr>
      <w:fldChar w:fldCharType="separate"/>
    </w:r>
    <w:r w:rsidR="00D45E3B">
      <w:rPr>
        <w:rFonts w:ascii="Arial Narrow" w:hAnsi="Arial Narrow"/>
        <w:noProof/>
        <w:sz w:val="20"/>
        <w:szCs w:val="20"/>
      </w:rPr>
      <w:t>10</w:t>
    </w:r>
    <w:r w:rsidRPr="002C310B">
      <w:rPr>
        <w:rFonts w:ascii="Arial Narrow" w:hAnsi="Arial Narrow"/>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3CE"/>
    <w:multiLevelType w:val="hybridMultilevel"/>
    <w:tmpl w:val="5636CFB0"/>
    <w:lvl w:ilvl="0" w:tplc="0152F5CC">
      <w:start w:val="1"/>
      <w:numFmt w:val="bullet"/>
      <w:lvlText w:val="-"/>
      <w:lvlJc w:val="left"/>
      <w:pPr>
        <w:tabs>
          <w:tab w:val="num" w:pos="720"/>
        </w:tabs>
        <w:ind w:left="720" w:hanging="360"/>
      </w:pPr>
      <w:rPr>
        <w:rFonts w:ascii="Times New Roman" w:hAnsi="Times New Roman" w:cs="Times New Roman" w:hint="default"/>
      </w:rPr>
    </w:lvl>
    <w:lvl w:ilvl="1" w:tplc="0602C710">
      <w:start w:val="1"/>
      <w:numFmt w:val="decimal"/>
      <w:lvlText w:val="%2."/>
      <w:lvlJc w:val="left"/>
      <w:pPr>
        <w:tabs>
          <w:tab w:val="num" w:pos="1440"/>
        </w:tabs>
        <w:ind w:left="1440" w:hanging="360"/>
      </w:pPr>
      <w:rPr>
        <w:rFonts w:cs="Times New Roman"/>
      </w:rPr>
    </w:lvl>
    <w:lvl w:ilvl="2" w:tplc="2870D022">
      <w:start w:val="1"/>
      <w:numFmt w:val="decimal"/>
      <w:lvlText w:val="%3."/>
      <w:lvlJc w:val="left"/>
      <w:pPr>
        <w:tabs>
          <w:tab w:val="num" w:pos="2160"/>
        </w:tabs>
        <w:ind w:left="2160" w:hanging="360"/>
      </w:pPr>
      <w:rPr>
        <w:rFonts w:cs="Times New Roman"/>
      </w:rPr>
    </w:lvl>
    <w:lvl w:ilvl="3" w:tplc="651697FC">
      <w:start w:val="1"/>
      <w:numFmt w:val="decimal"/>
      <w:lvlText w:val="%4."/>
      <w:lvlJc w:val="left"/>
      <w:pPr>
        <w:tabs>
          <w:tab w:val="num" w:pos="2880"/>
        </w:tabs>
        <w:ind w:left="2880" w:hanging="360"/>
      </w:pPr>
      <w:rPr>
        <w:rFonts w:cs="Times New Roman"/>
      </w:rPr>
    </w:lvl>
    <w:lvl w:ilvl="4" w:tplc="0F6884E2">
      <w:start w:val="1"/>
      <w:numFmt w:val="decimal"/>
      <w:lvlText w:val="%5."/>
      <w:lvlJc w:val="left"/>
      <w:pPr>
        <w:tabs>
          <w:tab w:val="num" w:pos="3600"/>
        </w:tabs>
        <w:ind w:left="3600" w:hanging="360"/>
      </w:pPr>
      <w:rPr>
        <w:rFonts w:cs="Times New Roman"/>
      </w:rPr>
    </w:lvl>
    <w:lvl w:ilvl="5" w:tplc="5ADAC9CE">
      <w:start w:val="1"/>
      <w:numFmt w:val="decimal"/>
      <w:lvlText w:val="%6."/>
      <w:lvlJc w:val="left"/>
      <w:pPr>
        <w:tabs>
          <w:tab w:val="num" w:pos="4320"/>
        </w:tabs>
        <w:ind w:left="4320" w:hanging="360"/>
      </w:pPr>
      <w:rPr>
        <w:rFonts w:cs="Times New Roman"/>
      </w:rPr>
    </w:lvl>
    <w:lvl w:ilvl="6" w:tplc="6CF45734">
      <w:start w:val="1"/>
      <w:numFmt w:val="decimal"/>
      <w:lvlText w:val="%7."/>
      <w:lvlJc w:val="left"/>
      <w:pPr>
        <w:tabs>
          <w:tab w:val="num" w:pos="5040"/>
        </w:tabs>
        <w:ind w:left="5040" w:hanging="360"/>
      </w:pPr>
      <w:rPr>
        <w:rFonts w:cs="Times New Roman"/>
      </w:rPr>
    </w:lvl>
    <w:lvl w:ilvl="7" w:tplc="EB82809C">
      <w:start w:val="1"/>
      <w:numFmt w:val="decimal"/>
      <w:lvlText w:val="%8."/>
      <w:lvlJc w:val="left"/>
      <w:pPr>
        <w:tabs>
          <w:tab w:val="num" w:pos="5760"/>
        </w:tabs>
        <w:ind w:left="5760" w:hanging="360"/>
      </w:pPr>
      <w:rPr>
        <w:rFonts w:cs="Times New Roman"/>
      </w:rPr>
    </w:lvl>
    <w:lvl w:ilvl="8" w:tplc="82AEE786">
      <w:start w:val="1"/>
      <w:numFmt w:val="decimal"/>
      <w:lvlText w:val="%9."/>
      <w:lvlJc w:val="left"/>
      <w:pPr>
        <w:tabs>
          <w:tab w:val="num" w:pos="6480"/>
        </w:tabs>
        <w:ind w:left="6480" w:hanging="360"/>
      </w:pPr>
      <w:rPr>
        <w:rFonts w:cs="Times New Roman"/>
      </w:rPr>
    </w:lvl>
  </w:abstractNum>
  <w:abstractNum w:abstractNumId="1" w15:restartNumberingAfterBreak="0">
    <w:nsid w:val="037018E9"/>
    <w:multiLevelType w:val="hybridMultilevel"/>
    <w:tmpl w:val="D0BA2B30"/>
    <w:lvl w:ilvl="0" w:tplc="735640BC">
      <w:start w:val="3"/>
      <w:numFmt w:val="bullet"/>
      <w:lvlText w:val="-"/>
      <w:lvlJc w:val="left"/>
      <w:pPr>
        <w:ind w:left="720" w:hanging="360"/>
      </w:pPr>
      <w:rPr>
        <w:rFonts w:ascii="Arial Narrow" w:eastAsia="Calibri" w:hAnsi="Arial Narro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6E2428"/>
    <w:multiLevelType w:val="hybridMultilevel"/>
    <w:tmpl w:val="F9D650E4"/>
    <w:lvl w:ilvl="0" w:tplc="705031E2">
      <w:start w:val="3"/>
      <w:numFmt w:val="bullet"/>
      <w:lvlText w:val="-"/>
      <w:lvlJc w:val="left"/>
      <w:pPr>
        <w:ind w:left="413" w:hanging="360"/>
      </w:pPr>
      <w:rPr>
        <w:rFonts w:ascii="Arial Narrow" w:eastAsia="Calibri" w:hAnsi="Arial Narrow" w:cs="Times New Roman" w:hint="default"/>
      </w:rPr>
    </w:lvl>
    <w:lvl w:ilvl="1" w:tplc="04190003" w:tentative="1">
      <w:start w:val="1"/>
      <w:numFmt w:val="bullet"/>
      <w:lvlText w:val="o"/>
      <w:lvlJc w:val="left"/>
      <w:pPr>
        <w:ind w:left="1133" w:hanging="360"/>
      </w:pPr>
      <w:rPr>
        <w:rFonts w:ascii="Courier New" w:hAnsi="Courier New" w:cs="Courier New" w:hint="default"/>
      </w:rPr>
    </w:lvl>
    <w:lvl w:ilvl="2" w:tplc="04190005" w:tentative="1">
      <w:start w:val="1"/>
      <w:numFmt w:val="bullet"/>
      <w:lvlText w:val=""/>
      <w:lvlJc w:val="left"/>
      <w:pPr>
        <w:ind w:left="1853" w:hanging="360"/>
      </w:pPr>
      <w:rPr>
        <w:rFonts w:ascii="Wingdings" w:hAnsi="Wingdings" w:hint="default"/>
      </w:rPr>
    </w:lvl>
    <w:lvl w:ilvl="3" w:tplc="04190001" w:tentative="1">
      <w:start w:val="1"/>
      <w:numFmt w:val="bullet"/>
      <w:lvlText w:val=""/>
      <w:lvlJc w:val="left"/>
      <w:pPr>
        <w:ind w:left="2573" w:hanging="360"/>
      </w:pPr>
      <w:rPr>
        <w:rFonts w:ascii="Symbol" w:hAnsi="Symbol" w:hint="default"/>
      </w:rPr>
    </w:lvl>
    <w:lvl w:ilvl="4" w:tplc="04190003" w:tentative="1">
      <w:start w:val="1"/>
      <w:numFmt w:val="bullet"/>
      <w:lvlText w:val="o"/>
      <w:lvlJc w:val="left"/>
      <w:pPr>
        <w:ind w:left="3293" w:hanging="360"/>
      </w:pPr>
      <w:rPr>
        <w:rFonts w:ascii="Courier New" w:hAnsi="Courier New" w:cs="Courier New" w:hint="default"/>
      </w:rPr>
    </w:lvl>
    <w:lvl w:ilvl="5" w:tplc="04190005" w:tentative="1">
      <w:start w:val="1"/>
      <w:numFmt w:val="bullet"/>
      <w:lvlText w:val=""/>
      <w:lvlJc w:val="left"/>
      <w:pPr>
        <w:ind w:left="4013" w:hanging="360"/>
      </w:pPr>
      <w:rPr>
        <w:rFonts w:ascii="Wingdings" w:hAnsi="Wingdings" w:hint="default"/>
      </w:rPr>
    </w:lvl>
    <w:lvl w:ilvl="6" w:tplc="04190001" w:tentative="1">
      <w:start w:val="1"/>
      <w:numFmt w:val="bullet"/>
      <w:lvlText w:val=""/>
      <w:lvlJc w:val="left"/>
      <w:pPr>
        <w:ind w:left="4733" w:hanging="360"/>
      </w:pPr>
      <w:rPr>
        <w:rFonts w:ascii="Symbol" w:hAnsi="Symbol" w:hint="default"/>
      </w:rPr>
    </w:lvl>
    <w:lvl w:ilvl="7" w:tplc="04190003" w:tentative="1">
      <w:start w:val="1"/>
      <w:numFmt w:val="bullet"/>
      <w:lvlText w:val="o"/>
      <w:lvlJc w:val="left"/>
      <w:pPr>
        <w:ind w:left="5453" w:hanging="360"/>
      </w:pPr>
      <w:rPr>
        <w:rFonts w:ascii="Courier New" w:hAnsi="Courier New" w:cs="Courier New" w:hint="default"/>
      </w:rPr>
    </w:lvl>
    <w:lvl w:ilvl="8" w:tplc="04190005" w:tentative="1">
      <w:start w:val="1"/>
      <w:numFmt w:val="bullet"/>
      <w:lvlText w:val=""/>
      <w:lvlJc w:val="left"/>
      <w:pPr>
        <w:ind w:left="6173" w:hanging="360"/>
      </w:pPr>
      <w:rPr>
        <w:rFonts w:ascii="Wingdings" w:hAnsi="Wingdings" w:hint="default"/>
      </w:rPr>
    </w:lvl>
  </w:abstractNum>
  <w:abstractNum w:abstractNumId="3" w15:restartNumberingAfterBreak="0">
    <w:nsid w:val="0BAE48AB"/>
    <w:multiLevelType w:val="multilevel"/>
    <w:tmpl w:val="DF4CF850"/>
    <w:lvl w:ilvl="0">
      <w:start w:val="8"/>
      <w:numFmt w:val="decimal"/>
      <w:lvlText w:val="%1."/>
      <w:lvlJc w:val="left"/>
      <w:pPr>
        <w:ind w:left="360" w:hanging="360"/>
      </w:pPr>
      <w:rPr>
        <w:rFonts w:ascii="Arial Narrow" w:hAnsi="Arial Narrow"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2122D3"/>
    <w:multiLevelType w:val="hybridMultilevel"/>
    <w:tmpl w:val="53C40556"/>
    <w:lvl w:ilvl="0" w:tplc="AC06F00A">
      <w:start w:val="8"/>
      <w:numFmt w:val="decimal"/>
      <w:lvlText w:val="%1."/>
      <w:lvlJc w:val="left"/>
      <w:pPr>
        <w:ind w:left="1080" w:hanging="360"/>
      </w:pPr>
      <w:rPr>
        <w:rFonts w:eastAsia="Calibri" w:cs="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944089C"/>
    <w:multiLevelType w:val="hybridMultilevel"/>
    <w:tmpl w:val="4FA4DEA2"/>
    <w:lvl w:ilvl="0" w:tplc="0C6A7C56">
      <w:start w:val="1"/>
      <w:numFmt w:val="decimal"/>
      <w:lvlText w:val="%1."/>
      <w:lvlJc w:val="left"/>
      <w:pPr>
        <w:ind w:left="386" w:hanging="360"/>
      </w:pPr>
      <w:rPr>
        <w:rFonts w:hint="default"/>
      </w:rPr>
    </w:lvl>
    <w:lvl w:ilvl="1" w:tplc="04190019" w:tentative="1">
      <w:start w:val="1"/>
      <w:numFmt w:val="lowerLetter"/>
      <w:lvlText w:val="%2."/>
      <w:lvlJc w:val="left"/>
      <w:pPr>
        <w:ind w:left="1106" w:hanging="360"/>
      </w:pPr>
    </w:lvl>
    <w:lvl w:ilvl="2" w:tplc="0419001B" w:tentative="1">
      <w:start w:val="1"/>
      <w:numFmt w:val="lowerRoman"/>
      <w:lvlText w:val="%3."/>
      <w:lvlJc w:val="right"/>
      <w:pPr>
        <w:ind w:left="1826" w:hanging="180"/>
      </w:pPr>
    </w:lvl>
    <w:lvl w:ilvl="3" w:tplc="0419000F" w:tentative="1">
      <w:start w:val="1"/>
      <w:numFmt w:val="decimal"/>
      <w:lvlText w:val="%4."/>
      <w:lvlJc w:val="left"/>
      <w:pPr>
        <w:ind w:left="2546" w:hanging="360"/>
      </w:pPr>
    </w:lvl>
    <w:lvl w:ilvl="4" w:tplc="04190019" w:tentative="1">
      <w:start w:val="1"/>
      <w:numFmt w:val="lowerLetter"/>
      <w:lvlText w:val="%5."/>
      <w:lvlJc w:val="left"/>
      <w:pPr>
        <w:ind w:left="3266" w:hanging="360"/>
      </w:pPr>
    </w:lvl>
    <w:lvl w:ilvl="5" w:tplc="0419001B" w:tentative="1">
      <w:start w:val="1"/>
      <w:numFmt w:val="lowerRoman"/>
      <w:lvlText w:val="%6."/>
      <w:lvlJc w:val="right"/>
      <w:pPr>
        <w:ind w:left="3986" w:hanging="180"/>
      </w:pPr>
    </w:lvl>
    <w:lvl w:ilvl="6" w:tplc="0419000F" w:tentative="1">
      <w:start w:val="1"/>
      <w:numFmt w:val="decimal"/>
      <w:lvlText w:val="%7."/>
      <w:lvlJc w:val="left"/>
      <w:pPr>
        <w:ind w:left="4706" w:hanging="360"/>
      </w:pPr>
    </w:lvl>
    <w:lvl w:ilvl="7" w:tplc="04190019" w:tentative="1">
      <w:start w:val="1"/>
      <w:numFmt w:val="lowerLetter"/>
      <w:lvlText w:val="%8."/>
      <w:lvlJc w:val="left"/>
      <w:pPr>
        <w:ind w:left="5426" w:hanging="360"/>
      </w:pPr>
    </w:lvl>
    <w:lvl w:ilvl="8" w:tplc="0419001B" w:tentative="1">
      <w:start w:val="1"/>
      <w:numFmt w:val="lowerRoman"/>
      <w:lvlText w:val="%9."/>
      <w:lvlJc w:val="right"/>
      <w:pPr>
        <w:ind w:left="6146" w:hanging="180"/>
      </w:pPr>
    </w:lvl>
  </w:abstractNum>
  <w:abstractNum w:abstractNumId="6" w15:restartNumberingAfterBreak="0">
    <w:nsid w:val="1C983B85"/>
    <w:multiLevelType w:val="hybridMultilevel"/>
    <w:tmpl w:val="5CF47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274018"/>
    <w:multiLevelType w:val="multilevel"/>
    <w:tmpl w:val="EB64F24A"/>
    <w:lvl w:ilvl="0">
      <w:start w:val="1"/>
      <w:numFmt w:val="decimal"/>
      <w:lvlText w:val="%1."/>
      <w:lvlJc w:val="left"/>
      <w:pPr>
        <w:ind w:left="1770" w:hanging="360"/>
      </w:pPr>
      <w:rPr>
        <w:rFonts w:ascii="Arial Narrow" w:hAnsi="Arial Narrow" w:cs="Times New Roman" w:hint="default"/>
      </w:rPr>
    </w:lvl>
    <w:lvl w:ilvl="1">
      <w:start w:val="4"/>
      <w:numFmt w:val="decimal"/>
      <w:isLgl/>
      <w:lvlText w:val="%1.%2."/>
      <w:lvlJc w:val="left"/>
      <w:pPr>
        <w:ind w:left="1770"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49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2850" w:hanging="1440"/>
      </w:pPr>
      <w:rPr>
        <w:rFonts w:hint="default"/>
      </w:rPr>
    </w:lvl>
    <w:lvl w:ilvl="8">
      <w:start w:val="1"/>
      <w:numFmt w:val="decimal"/>
      <w:isLgl/>
      <w:lvlText w:val="%1.%2.%3.%4.%5.%6.%7.%8.%9."/>
      <w:lvlJc w:val="left"/>
      <w:pPr>
        <w:ind w:left="3210" w:hanging="1800"/>
      </w:pPr>
      <w:rPr>
        <w:rFonts w:hint="default"/>
      </w:rPr>
    </w:lvl>
  </w:abstractNum>
  <w:abstractNum w:abstractNumId="8" w15:restartNumberingAfterBreak="0">
    <w:nsid w:val="212E2606"/>
    <w:multiLevelType w:val="multilevel"/>
    <w:tmpl w:val="3C5015D4"/>
    <w:lvl w:ilvl="0">
      <w:start w:val="1"/>
      <w:numFmt w:val="decimal"/>
      <w:lvlText w:val="%1."/>
      <w:lvlJc w:val="left"/>
      <w:pPr>
        <w:ind w:left="720" w:hanging="360"/>
      </w:pPr>
      <w:rPr>
        <w:rFonts w:eastAsia="Times New Roman" w:hint="default"/>
        <w:b/>
        <w:sz w:val="22"/>
        <w:szCs w:val="22"/>
      </w:rPr>
    </w:lvl>
    <w:lvl w:ilvl="1">
      <w:start w:val="1"/>
      <w:numFmt w:val="decimal"/>
      <w:isLgl/>
      <w:lvlText w:val="%1.%2."/>
      <w:lvlJc w:val="left"/>
      <w:pPr>
        <w:ind w:left="1070" w:hanging="360"/>
      </w:pPr>
      <w:rPr>
        <w:rFonts w:eastAsia="Calibri" w:cs="Helv" w:hint="default"/>
        <w:b/>
      </w:rPr>
    </w:lvl>
    <w:lvl w:ilvl="2">
      <w:start w:val="1"/>
      <w:numFmt w:val="decimal"/>
      <w:isLgl/>
      <w:lvlText w:val="%1.%2.%3."/>
      <w:lvlJc w:val="left"/>
      <w:pPr>
        <w:ind w:left="1440" w:hanging="360"/>
      </w:pPr>
      <w:rPr>
        <w:rFonts w:eastAsia="Calibri" w:cs="Helv" w:hint="default"/>
        <w:b w:val="0"/>
      </w:rPr>
    </w:lvl>
    <w:lvl w:ilvl="3">
      <w:start w:val="1"/>
      <w:numFmt w:val="decimal"/>
      <w:isLgl/>
      <w:lvlText w:val="%1.%2.%3.%4."/>
      <w:lvlJc w:val="left"/>
      <w:pPr>
        <w:ind w:left="2160" w:hanging="720"/>
      </w:pPr>
      <w:rPr>
        <w:rFonts w:eastAsia="Calibri" w:cs="Helv" w:hint="default"/>
        <w:b w:val="0"/>
      </w:rPr>
    </w:lvl>
    <w:lvl w:ilvl="4">
      <w:start w:val="1"/>
      <w:numFmt w:val="decimal"/>
      <w:isLgl/>
      <w:lvlText w:val="%1.%2.%3.%4.%5."/>
      <w:lvlJc w:val="left"/>
      <w:pPr>
        <w:ind w:left="2520" w:hanging="720"/>
      </w:pPr>
      <w:rPr>
        <w:rFonts w:eastAsia="Calibri" w:cs="Helv" w:hint="default"/>
        <w:b w:val="0"/>
      </w:rPr>
    </w:lvl>
    <w:lvl w:ilvl="5">
      <w:start w:val="1"/>
      <w:numFmt w:val="decimal"/>
      <w:isLgl/>
      <w:lvlText w:val="%1.%2.%3.%4.%5.%6."/>
      <w:lvlJc w:val="left"/>
      <w:pPr>
        <w:ind w:left="2880" w:hanging="720"/>
      </w:pPr>
      <w:rPr>
        <w:rFonts w:eastAsia="Calibri" w:cs="Helv" w:hint="default"/>
        <w:b w:val="0"/>
      </w:rPr>
    </w:lvl>
    <w:lvl w:ilvl="6">
      <w:start w:val="1"/>
      <w:numFmt w:val="decimal"/>
      <w:isLgl/>
      <w:lvlText w:val="%1.%2.%3.%4.%5.%6.%7."/>
      <w:lvlJc w:val="left"/>
      <w:pPr>
        <w:ind w:left="3240" w:hanging="720"/>
      </w:pPr>
      <w:rPr>
        <w:rFonts w:eastAsia="Calibri" w:cs="Helv" w:hint="default"/>
        <w:b w:val="0"/>
      </w:rPr>
    </w:lvl>
    <w:lvl w:ilvl="7">
      <w:start w:val="1"/>
      <w:numFmt w:val="decimal"/>
      <w:isLgl/>
      <w:lvlText w:val="%1.%2.%3.%4.%5.%6.%7.%8."/>
      <w:lvlJc w:val="left"/>
      <w:pPr>
        <w:ind w:left="3960" w:hanging="1080"/>
      </w:pPr>
      <w:rPr>
        <w:rFonts w:eastAsia="Calibri" w:cs="Helv" w:hint="default"/>
        <w:b w:val="0"/>
      </w:rPr>
    </w:lvl>
    <w:lvl w:ilvl="8">
      <w:start w:val="1"/>
      <w:numFmt w:val="decimal"/>
      <w:isLgl/>
      <w:lvlText w:val="%1.%2.%3.%4.%5.%6.%7.%8.%9."/>
      <w:lvlJc w:val="left"/>
      <w:pPr>
        <w:ind w:left="4320" w:hanging="1080"/>
      </w:pPr>
      <w:rPr>
        <w:rFonts w:eastAsia="Calibri" w:cs="Helv" w:hint="default"/>
        <w:b w:val="0"/>
      </w:rPr>
    </w:lvl>
  </w:abstractNum>
  <w:abstractNum w:abstractNumId="9" w15:restartNumberingAfterBreak="0">
    <w:nsid w:val="24476030"/>
    <w:multiLevelType w:val="hybridMultilevel"/>
    <w:tmpl w:val="4222929A"/>
    <w:lvl w:ilvl="0" w:tplc="43DE1A88">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A1113CB"/>
    <w:multiLevelType w:val="hybridMultilevel"/>
    <w:tmpl w:val="AE5EE334"/>
    <w:lvl w:ilvl="0" w:tplc="C80C240E">
      <w:start w:val="1"/>
      <w:numFmt w:val="decimal"/>
      <w:lvlText w:val="%1."/>
      <w:lvlJc w:val="left"/>
      <w:pPr>
        <w:ind w:left="389" w:hanging="360"/>
      </w:pPr>
      <w:rPr>
        <w:rFonts w:ascii="Arial Narrow" w:eastAsia="Calibri" w:hAnsi="Arial Narrow" w:cs="Times New Roman" w:hint="default"/>
        <w:b/>
        <w:color w:val="auto"/>
      </w:rPr>
    </w:lvl>
    <w:lvl w:ilvl="1" w:tplc="04190019" w:tentative="1">
      <w:start w:val="1"/>
      <w:numFmt w:val="lowerLetter"/>
      <w:lvlText w:val="%2."/>
      <w:lvlJc w:val="left"/>
      <w:pPr>
        <w:ind w:left="1109" w:hanging="360"/>
      </w:pPr>
    </w:lvl>
    <w:lvl w:ilvl="2" w:tplc="0419001B" w:tentative="1">
      <w:start w:val="1"/>
      <w:numFmt w:val="lowerRoman"/>
      <w:lvlText w:val="%3."/>
      <w:lvlJc w:val="right"/>
      <w:pPr>
        <w:ind w:left="1829" w:hanging="180"/>
      </w:pPr>
    </w:lvl>
    <w:lvl w:ilvl="3" w:tplc="0419000F" w:tentative="1">
      <w:start w:val="1"/>
      <w:numFmt w:val="decimal"/>
      <w:lvlText w:val="%4."/>
      <w:lvlJc w:val="left"/>
      <w:pPr>
        <w:ind w:left="2549" w:hanging="360"/>
      </w:pPr>
    </w:lvl>
    <w:lvl w:ilvl="4" w:tplc="04190019" w:tentative="1">
      <w:start w:val="1"/>
      <w:numFmt w:val="lowerLetter"/>
      <w:lvlText w:val="%5."/>
      <w:lvlJc w:val="left"/>
      <w:pPr>
        <w:ind w:left="3269" w:hanging="360"/>
      </w:pPr>
    </w:lvl>
    <w:lvl w:ilvl="5" w:tplc="0419001B" w:tentative="1">
      <w:start w:val="1"/>
      <w:numFmt w:val="lowerRoman"/>
      <w:lvlText w:val="%6."/>
      <w:lvlJc w:val="right"/>
      <w:pPr>
        <w:ind w:left="3989" w:hanging="180"/>
      </w:pPr>
    </w:lvl>
    <w:lvl w:ilvl="6" w:tplc="0419000F" w:tentative="1">
      <w:start w:val="1"/>
      <w:numFmt w:val="decimal"/>
      <w:lvlText w:val="%7."/>
      <w:lvlJc w:val="left"/>
      <w:pPr>
        <w:ind w:left="4709" w:hanging="360"/>
      </w:pPr>
    </w:lvl>
    <w:lvl w:ilvl="7" w:tplc="04190019" w:tentative="1">
      <w:start w:val="1"/>
      <w:numFmt w:val="lowerLetter"/>
      <w:lvlText w:val="%8."/>
      <w:lvlJc w:val="left"/>
      <w:pPr>
        <w:ind w:left="5429" w:hanging="360"/>
      </w:pPr>
    </w:lvl>
    <w:lvl w:ilvl="8" w:tplc="0419001B" w:tentative="1">
      <w:start w:val="1"/>
      <w:numFmt w:val="lowerRoman"/>
      <w:lvlText w:val="%9."/>
      <w:lvlJc w:val="right"/>
      <w:pPr>
        <w:ind w:left="6149" w:hanging="180"/>
      </w:pPr>
    </w:lvl>
  </w:abstractNum>
  <w:abstractNum w:abstractNumId="11" w15:restartNumberingAfterBreak="0">
    <w:nsid w:val="3A0F198F"/>
    <w:multiLevelType w:val="hybridMultilevel"/>
    <w:tmpl w:val="F182CF7E"/>
    <w:lvl w:ilvl="0" w:tplc="04190013">
      <w:start w:val="1"/>
      <w:numFmt w:val="upperRoman"/>
      <w:lvlText w:val="%1."/>
      <w:lvlJc w:val="righ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B155CC"/>
    <w:multiLevelType w:val="hybridMultilevel"/>
    <w:tmpl w:val="338AACA8"/>
    <w:lvl w:ilvl="0" w:tplc="8E6C290C">
      <w:start w:val="6"/>
      <w:numFmt w:val="decimal"/>
      <w:lvlText w:val="%1."/>
      <w:lvlJc w:val="left"/>
      <w:pPr>
        <w:ind w:left="1080" w:hanging="360"/>
      </w:pPr>
      <w:rPr>
        <w:rFonts w:eastAsia="Calibri" w:cs="Times New Roman"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2FB5AF5"/>
    <w:multiLevelType w:val="hybridMultilevel"/>
    <w:tmpl w:val="63C2A748"/>
    <w:lvl w:ilvl="0" w:tplc="08109A0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BDE5941"/>
    <w:multiLevelType w:val="hybridMultilevel"/>
    <w:tmpl w:val="8FAAF298"/>
    <w:lvl w:ilvl="0" w:tplc="F34898D4">
      <w:start w:val="1"/>
      <w:numFmt w:val="decimal"/>
      <w:lvlText w:val="%1."/>
      <w:lvlJc w:val="left"/>
      <w:pPr>
        <w:ind w:left="720" w:hanging="360"/>
      </w:pPr>
      <w:rPr>
        <w:rFonts w:cs="Tahom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726371"/>
    <w:multiLevelType w:val="multilevel"/>
    <w:tmpl w:val="645EC1F0"/>
    <w:lvl w:ilvl="0">
      <w:start w:val="9"/>
      <w:numFmt w:val="decimal"/>
      <w:lvlText w:val="%1."/>
      <w:lvlJc w:val="left"/>
      <w:pPr>
        <w:ind w:left="360" w:hanging="360"/>
      </w:pPr>
      <w:rPr>
        <w:rFonts w:cs="Helv" w:hint="default"/>
      </w:rPr>
    </w:lvl>
    <w:lvl w:ilvl="1">
      <w:start w:val="1"/>
      <w:numFmt w:val="decimal"/>
      <w:lvlText w:val="%1.%2."/>
      <w:lvlJc w:val="left"/>
      <w:pPr>
        <w:ind w:left="1080" w:hanging="360"/>
      </w:pPr>
      <w:rPr>
        <w:rFonts w:cs="Helv" w:hint="default"/>
        <w:b/>
      </w:rPr>
    </w:lvl>
    <w:lvl w:ilvl="2">
      <w:start w:val="1"/>
      <w:numFmt w:val="decimal"/>
      <w:lvlText w:val="%1.%2.%3."/>
      <w:lvlJc w:val="left"/>
      <w:pPr>
        <w:ind w:left="2160" w:hanging="720"/>
      </w:pPr>
      <w:rPr>
        <w:rFonts w:cs="Helv" w:hint="default"/>
      </w:rPr>
    </w:lvl>
    <w:lvl w:ilvl="3">
      <w:start w:val="1"/>
      <w:numFmt w:val="decimal"/>
      <w:lvlText w:val="%1.%2.%3.%4."/>
      <w:lvlJc w:val="left"/>
      <w:pPr>
        <w:ind w:left="2880" w:hanging="720"/>
      </w:pPr>
      <w:rPr>
        <w:rFonts w:cs="Helv" w:hint="default"/>
      </w:rPr>
    </w:lvl>
    <w:lvl w:ilvl="4">
      <w:start w:val="1"/>
      <w:numFmt w:val="decimal"/>
      <w:lvlText w:val="%1.%2.%3.%4.%5."/>
      <w:lvlJc w:val="left"/>
      <w:pPr>
        <w:ind w:left="3600" w:hanging="720"/>
      </w:pPr>
      <w:rPr>
        <w:rFonts w:cs="Helv" w:hint="default"/>
      </w:rPr>
    </w:lvl>
    <w:lvl w:ilvl="5">
      <w:start w:val="1"/>
      <w:numFmt w:val="decimal"/>
      <w:lvlText w:val="%1.%2.%3.%4.%5.%6."/>
      <w:lvlJc w:val="left"/>
      <w:pPr>
        <w:ind w:left="4680" w:hanging="1080"/>
      </w:pPr>
      <w:rPr>
        <w:rFonts w:cs="Helv" w:hint="default"/>
      </w:rPr>
    </w:lvl>
    <w:lvl w:ilvl="6">
      <w:start w:val="1"/>
      <w:numFmt w:val="decimal"/>
      <w:lvlText w:val="%1.%2.%3.%4.%5.%6.%7."/>
      <w:lvlJc w:val="left"/>
      <w:pPr>
        <w:ind w:left="5400" w:hanging="1080"/>
      </w:pPr>
      <w:rPr>
        <w:rFonts w:cs="Helv" w:hint="default"/>
      </w:rPr>
    </w:lvl>
    <w:lvl w:ilvl="7">
      <w:start w:val="1"/>
      <w:numFmt w:val="decimal"/>
      <w:lvlText w:val="%1.%2.%3.%4.%5.%6.%7.%8."/>
      <w:lvlJc w:val="left"/>
      <w:pPr>
        <w:ind w:left="6120" w:hanging="1080"/>
      </w:pPr>
      <w:rPr>
        <w:rFonts w:cs="Helv" w:hint="default"/>
      </w:rPr>
    </w:lvl>
    <w:lvl w:ilvl="8">
      <w:start w:val="1"/>
      <w:numFmt w:val="decimal"/>
      <w:lvlText w:val="%1.%2.%3.%4.%5.%6.%7.%8.%9."/>
      <w:lvlJc w:val="left"/>
      <w:pPr>
        <w:ind w:left="7200" w:hanging="1440"/>
      </w:pPr>
      <w:rPr>
        <w:rFonts w:cs="Helv" w:hint="default"/>
      </w:rPr>
    </w:lvl>
  </w:abstractNum>
  <w:abstractNum w:abstractNumId="16" w15:restartNumberingAfterBreak="0">
    <w:nsid w:val="4D713B24"/>
    <w:multiLevelType w:val="hybridMultilevel"/>
    <w:tmpl w:val="1DC435BC"/>
    <w:lvl w:ilvl="0" w:tplc="04190001">
      <w:start w:val="1"/>
      <w:numFmt w:val="bullet"/>
      <w:lvlText w:val=""/>
      <w:lvlJc w:val="left"/>
      <w:pPr>
        <w:ind w:left="1167" w:hanging="360"/>
      </w:pPr>
      <w:rPr>
        <w:rFonts w:ascii="Symbol" w:hAnsi="Symbol" w:hint="default"/>
      </w:rPr>
    </w:lvl>
    <w:lvl w:ilvl="1" w:tplc="04190003" w:tentative="1">
      <w:start w:val="1"/>
      <w:numFmt w:val="bullet"/>
      <w:lvlText w:val="o"/>
      <w:lvlJc w:val="left"/>
      <w:pPr>
        <w:ind w:left="1887" w:hanging="360"/>
      </w:pPr>
      <w:rPr>
        <w:rFonts w:ascii="Courier New" w:hAnsi="Courier New" w:cs="Courier New" w:hint="default"/>
      </w:rPr>
    </w:lvl>
    <w:lvl w:ilvl="2" w:tplc="04190005" w:tentative="1">
      <w:start w:val="1"/>
      <w:numFmt w:val="bullet"/>
      <w:lvlText w:val=""/>
      <w:lvlJc w:val="left"/>
      <w:pPr>
        <w:ind w:left="2607" w:hanging="360"/>
      </w:pPr>
      <w:rPr>
        <w:rFonts w:ascii="Wingdings" w:hAnsi="Wingdings" w:hint="default"/>
      </w:rPr>
    </w:lvl>
    <w:lvl w:ilvl="3" w:tplc="04190001" w:tentative="1">
      <w:start w:val="1"/>
      <w:numFmt w:val="bullet"/>
      <w:lvlText w:val=""/>
      <w:lvlJc w:val="left"/>
      <w:pPr>
        <w:ind w:left="3327" w:hanging="360"/>
      </w:pPr>
      <w:rPr>
        <w:rFonts w:ascii="Symbol" w:hAnsi="Symbol" w:hint="default"/>
      </w:rPr>
    </w:lvl>
    <w:lvl w:ilvl="4" w:tplc="04190003" w:tentative="1">
      <w:start w:val="1"/>
      <w:numFmt w:val="bullet"/>
      <w:lvlText w:val="o"/>
      <w:lvlJc w:val="left"/>
      <w:pPr>
        <w:ind w:left="4047" w:hanging="360"/>
      </w:pPr>
      <w:rPr>
        <w:rFonts w:ascii="Courier New" w:hAnsi="Courier New" w:cs="Courier New" w:hint="default"/>
      </w:rPr>
    </w:lvl>
    <w:lvl w:ilvl="5" w:tplc="04190005" w:tentative="1">
      <w:start w:val="1"/>
      <w:numFmt w:val="bullet"/>
      <w:lvlText w:val=""/>
      <w:lvlJc w:val="left"/>
      <w:pPr>
        <w:ind w:left="4767" w:hanging="360"/>
      </w:pPr>
      <w:rPr>
        <w:rFonts w:ascii="Wingdings" w:hAnsi="Wingdings" w:hint="default"/>
      </w:rPr>
    </w:lvl>
    <w:lvl w:ilvl="6" w:tplc="04190001" w:tentative="1">
      <w:start w:val="1"/>
      <w:numFmt w:val="bullet"/>
      <w:lvlText w:val=""/>
      <w:lvlJc w:val="left"/>
      <w:pPr>
        <w:ind w:left="5487" w:hanging="360"/>
      </w:pPr>
      <w:rPr>
        <w:rFonts w:ascii="Symbol" w:hAnsi="Symbol" w:hint="default"/>
      </w:rPr>
    </w:lvl>
    <w:lvl w:ilvl="7" w:tplc="04190003" w:tentative="1">
      <w:start w:val="1"/>
      <w:numFmt w:val="bullet"/>
      <w:lvlText w:val="o"/>
      <w:lvlJc w:val="left"/>
      <w:pPr>
        <w:ind w:left="6207" w:hanging="360"/>
      </w:pPr>
      <w:rPr>
        <w:rFonts w:ascii="Courier New" w:hAnsi="Courier New" w:cs="Courier New" w:hint="default"/>
      </w:rPr>
    </w:lvl>
    <w:lvl w:ilvl="8" w:tplc="04190005" w:tentative="1">
      <w:start w:val="1"/>
      <w:numFmt w:val="bullet"/>
      <w:lvlText w:val=""/>
      <w:lvlJc w:val="left"/>
      <w:pPr>
        <w:ind w:left="6927" w:hanging="360"/>
      </w:pPr>
      <w:rPr>
        <w:rFonts w:ascii="Wingdings" w:hAnsi="Wingdings" w:hint="default"/>
      </w:rPr>
    </w:lvl>
  </w:abstractNum>
  <w:abstractNum w:abstractNumId="17" w15:restartNumberingAfterBreak="0">
    <w:nsid w:val="541B58BE"/>
    <w:multiLevelType w:val="hybridMultilevel"/>
    <w:tmpl w:val="4222929A"/>
    <w:lvl w:ilvl="0" w:tplc="43DE1A88">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54DF284B"/>
    <w:multiLevelType w:val="multilevel"/>
    <w:tmpl w:val="306ABEBA"/>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8640" w:hanging="1080"/>
      </w:pPr>
      <w:rPr>
        <w:rFonts w:hint="default"/>
      </w:rPr>
    </w:lvl>
    <w:lvl w:ilvl="8">
      <w:start w:val="1"/>
      <w:numFmt w:val="decimal"/>
      <w:lvlText w:val="%1.%2.%3.%4.%5.%6.%7.%8.%9."/>
      <w:lvlJc w:val="left"/>
      <w:pPr>
        <w:ind w:left="10080" w:hanging="1440"/>
      </w:pPr>
      <w:rPr>
        <w:rFonts w:hint="default"/>
      </w:rPr>
    </w:lvl>
  </w:abstractNum>
  <w:abstractNum w:abstractNumId="19" w15:restartNumberingAfterBreak="0">
    <w:nsid w:val="56497C21"/>
    <w:multiLevelType w:val="hybridMultilevel"/>
    <w:tmpl w:val="BA2E04F2"/>
    <w:lvl w:ilvl="0" w:tplc="2426142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0" w15:restartNumberingAfterBreak="0">
    <w:nsid w:val="58AC15A8"/>
    <w:multiLevelType w:val="hybridMultilevel"/>
    <w:tmpl w:val="090E9BFA"/>
    <w:lvl w:ilvl="0" w:tplc="576C5018">
      <w:start w:val="6"/>
      <w:numFmt w:val="decimal"/>
      <w:lvlText w:val="%1."/>
      <w:lvlJc w:val="left"/>
      <w:pPr>
        <w:ind w:left="749" w:hanging="360"/>
      </w:pPr>
      <w:rPr>
        <w:rFonts w:eastAsia="Calibri" w:hint="default"/>
        <w:b/>
      </w:rPr>
    </w:lvl>
    <w:lvl w:ilvl="1" w:tplc="04190019" w:tentative="1">
      <w:start w:val="1"/>
      <w:numFmt w:val="lowerLetter"/>
      <w:lvlText w:val="%2."/>
      <w:lvlJc w:val="left"/>
      <w:pPr>
        <w:ind w:left="1469" w:hanging="360"/>
      </w:pPr>
    </w:lvl>
    <w:lvl w:ilvl="2" w:tplc="0419001B" w:tentative="1">
      <w:start w:val="1"/>
      <w:numFmt w:val="lowerRoman"/>
      <w:lvlText w:val="%3."/>
      <w:lvlJc w:val="right"/>
      <w:pPr>
        <w:ind w:left="2189" w:hanging="180"/>
      </w:pPr>
    </w:lvl>
    <w:lvl w:ilvl="3" w:tplc="0419000F" w:tentative="1">
      <w:start w:val="1"/>
      <w:numFmt w:val="decimal"/>
      <w:lvlText w:val="%4."/>
      <w:lvlJc w:val="left"/>
      <w:pPr>
        <w:ind w:left="2909" w:hanging="360"/>
      </w:pPr>
    </w:lvl>
    <w:lvl w:ilvl="4" w:tplc="04190019" w:tentative="1">
      <w:start w:val="1"/>
      <w:numFmt w:val="lowerLetter"/>
      <w:lvlText w:val="%5."/>
      <w:lvlJc w:val="left"/>
      <w:pPr>
        <w:ind w:left="3629" w:hanging="360"/>
      </w:pPr>
    </w:lvl>
    <w:lvl w:ilvl="5" w:tplc="0419001B" w:tentative="1">
      <w:start w:val="1"/>
      <w:numFmt w:val="lowerRoman"/>
      <w:lvlText w:val="%6."/>
      <w:lvlJc w:val="right"/>
      <w:pPr>
        <w:ind w:left="4349" w:hanging="180"/>
      </w:pPr>
    </w:lvl>
    <w:lvl w:ilvl="6" w:tplc="0419000F" w:tentative="1">
      <w:start w:val="1"/>
      <w:numFmt w:val="decimal"/>
      <w:lvlText w:val="%7."/>
      <w:lvlJc w:val="left"/>
      <w:pPr>
        <w:ind w:left="5069" w:hanging="360"/>
      </w:pPr>
    </w:lvl>
    <w:lvl w:ilvl="7" w:tplc="04190019" w:tentative="1">
      <w:start w:val="1"/>
      <w:numFmt w:val="lowerLetter"/>
      <w:lvlText w:val="%8."/>
      <w:lvlJc w:val="left"/>
      <w:pPr>
        <w:ind w:left="5789" w:hanging="360"/>
      </w:pPr>
    </w:lvl>
    <w:lvl w:ilvl="8" w:tplc="0419001B" w:tentative="1">
      <w:start w:val="1"/>
      <w:numFmt w:val="lowerRoman"/>
      <w:lvlText w:val="%9."/>
      <w:lvlJc w:val="right"/>
      <w:pPr>
        <w:ind w:left="6509" w:hanging="180"/>
      </w:pPr>
    </w:lvl>
  </w:abstractNum>
  <w:abstractNum w:abstractNumId="21" w15:restartNumberingAfterBreak="0">
    <w:nsid w:val="68A6643B"/>
    <w:multiLevelType w:val="hybridMultilevel"/>
    <w:tmpl w:val="CD18CD98"/>
    <w:lvl w:ilvl="0" w:tplc="B908E29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227240B"/>
    <w:multiLevelType w:val="hybridMultilevel"/>
    <w:tmpl w:val="1EFC1472"/>
    <w:lvl w:ilvl="0" w:tplc="25964966">
      <w:start w:val="1"/>
      <w:numFmt w:val="upperRoman"/>
      <w:lvlText w:val="%1."/>
      <w:lvlJc w:val="left"/>
      <w:pPr>
        <w:ind w:left="1080" w:hanging="720"/>
      </w:pPr>
      <w:rPr>
        <w:rFonts w:ascii="Times New Roman" w:hAnsi="Times New Roman" w:cs="Times New Roman" w:hint="default"/>
        <w:color w:val="000000"/>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2975162"/>
    <w:multiLevelType w:val="hybridMultilevel"/>
    <w:tmpl w:val="6A1AFA3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8C1167"/>
    <w:multiLevelType w:val="hybridMultilevel"/>
    <w:tmpl w:val="57EE9F14"/>
    <w:lvl w:ilvl="0" w:tplc="4ECECE2C">
      <w:start w:val="1"/>
      <w:numFmt w:val="decimal"/>
      <w:lvlText w:val="%1."/>
      <w:lvlJc w:val="left"/>
      <w:pPr>
        <w:ind w:left="720" w:hanging="360"/>
      </w:pPr>
      <w:rPr>
        <w:rFonts w:ascii="Arial Narrow" w:hAnsi="Arial Narrow"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E294E1C"/>
    <w:multiLevelType w:val="hybridMultilevel"/>
    <w:tmpl w:val="04FECB6C"/>
    <w:lvl w:ilvl="0" w:tplc="E7EA7EBA">
      <w:start w:val="3"/>
      <w:numFmt w:val="bullet"/>
      <w:lvlText w:val="-"/>
      <w:lvlJc w:val="left"/>
      <w:pPr>
        <w:ind w:left="720" w:hanging="360"/>
      </w:pPr>
      <w:rPr>
        <w:rFonts w:ascii="Arial Narrow" w:eastAsia="Calibri" w:hAnsi="Arial Narro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FCB74BC"/>
    <w:multiLevelType w:val="multilevel"/>
    <w:tmpl w:val="CC822190"/>
    <w:lvl w:ilvl="0">
      <w:start w:val="8"/>
      <w:numFmt w:val="decimal"/>
      <w:lvlText w:val="%1."/>
      <w:lvlJc w:val="left"/>
      <w:pPr>
        <w:ind w:left="720" w:hanging="360"/>
      </w:pPr>
      <w:rPr>
        <w:rFonts w:ascii="Arial Narrow" w:eastAsia="Calibri" w:hAnsi="Arial Narrow" w:cs="Times New Roman"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22"/>
  </w:num>
  <w:num w:numId="3">
    <w:abstractNumId w:val="14"/>
  </w:num>
  <w:num w:numId="4">
    <w:abstractNumId w:val="13"/>
  </w:num>
  <w:num w:numId="5">
    <w:abstractNumId w:val="21"/>
  </w:num>
  <w:num w:numId="6">
    <w:abstractNumId w:val="11"/>
  </w:num>
  <w:num w:numId="7">
    <w:abstractNumId w:val="2"/>
  </w:num>
  <w:num w:numId="8">
    <w:abstractNumId w:val="25"/>
  </w:num>
  <w:num w:numId="9">
    <w:abstractNumId w:val="1"/>
  </w:num>
  <w:num w:numId="10">
    <w:abstractNumId w:val="24"/>
  </w:num>
  <w:num w:numId="11">
    <w:abstractNumId w:val="23"/>
  </w:num>
  <w:num w:numId="12">
    <w:abstractNumId w:val="6"/>
  </w:num>
  <w:num w:numId="13">
    <w:abstractNumId w:val="5"/>
  </w:num>
  <w:num w:numId="14">
    <w:abstractNumId w:val="7"/>
  </w:num>
  <w:num w:numId="15">
    <w:abstractNumId w:val="19"/>
  </w:num>
  <w:num w:numId="16">
    <w:abstractNumId w:val="18"/>
  </w:num>
  <w:num w:numId="17">
    <w:abstractNumId w:val="17"/>
  </w:num>
  <w:num w:numId="18">
    <w:abstractNumId w:val="9"/>
  </w:num>
  <w:num w:numId="19">
    <w:abstractNumId w:val="0"/>
  </w:num>
  <w:num w:numId="20">
    <w:abstractNumId w:val="10"/>
  </w:num>
  <w:num w:numId="21">
    <w:abstractNumId w:val="3"/>
  </w:num>
  <w:num w:numId="22">
    <w:abstractNumId w:val="12"/>
  </w:num>
  <w:num w:numId="23">
    <w:abstractNumId w:val="4"/>
  </w:num>
  <w:num w:numId="24">
    <w:abstractNumId w:val="26"/>
  </w:num>
  <w:num w:numId="25">
    <w:abstractNumId w:val="20"/>
  </w:num>
  <w:num w:numId="26">
    <w:abstractNumId w:val="16"/>
  </w:num>
  <w:num w:numId="2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Ербахаева Бальжина Аюшиевна">
    <w15:presenceInfo w15:providerId="None" w15:userId="Ербахаева Бальжина Аюшиевн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trackRevisions/>
  <w:documentProtection w:edit="readOnly" w:formatting="1" w:enforcement="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A8"/>
    <w:rsid w:val="00002FFB"/>
    <w:rsid w:val="00022D63"/>
    <w:rsid w:val="00036145"/>
    <w:rsid w:val="00036D46"/>
    <w:rsid w:val="00037870"/>
    <w:rsid w:val="0004071E"/>
    <w:rsid w:val="00044E69"/>
    <w:rsid w:val="00045A29"/>
    <w:rsid w:val="000532AC"/>
    <w:rsid w:val="00056730"/>
    <w:rsid w:val="00064930"/>
    <w:rsid w:val="000703FA"/>
    <w:rsid w:val="00076ACC"/>
    <w:rsid w:val="00081BFB"/>
    <w:rsid w:val="00083BEA"/>
    <w:rsid w:val="00090FE0"/>
    <w:rsid w:val="00091652"/>
    <w:rsid w:val="00092039"/>
    <w:rsid w:val="0009245A"/>
    <w:rsid w:val="00092B38"/>
    <w:rsid w:val="000A5951"/>
    <w:rsid w:val="000A71A5"/>
    <w:rsid w:val="000B06D5"/>
    <w:rsid w:val="000B1788"/>
    <w:rsid w:val="000C19BF"/>
    <w:rsid w:val="000C3A25"/>
    <w:rsid w:val="000C50D9"/>
    <w:rsid w:val="000D7E8D"/>
    <w:rsid w:val="000E7471"/>
    <w:rsid w:val="000F41DF"/>
    <w:rsid w:val="001021B3"/>
    <w:rsid w:val="001043F8"/>
    <w:rsid w:val="0013230A"/>
    <w:rsid w:val="001433FC"/>
    <w:rsid w:val="00145D26"/>
    <w:rsid w:val="0014615E"/>
    <w:rsid w:val="0016634D"/>
    <w:rsid w:val="00166EA5"/>
    <w:rsid w:val="00166F9A"/>
    <w:rsid w:val="00170110"/>
    <w:rsid w:val="00171BDB"/>
    <w:rsid w:val="001721EE"/>
    <w:rsid w:val="00185D84"/>
    <w:rsid w:val="001902BE"/>
    <w:rsid w:val="0019544F"/>
    <w:rsid w:val="001969F9"/>
    <w:rsid w:val="00196E8A"/>
    <w:rsid w:val="001A6D8A"/>
    <w:rsid w:val="001B04E9"/>
    <w:rsid w:val="001B5307"/>
    <w:rsid w:val="001C655A"/>
    <w:rsid w:val="001D1565"/>
    <w:rsid w:val="001D23C0"/>
    <w:rsid w:val="001D69FA"/>
    <w:rsid w:val="001E1912"/>
    <w:rsid w:val="001E7372"/>
    <w:rsid w:val="001F3B15"/>
    <w:rsid w:val="001F429E"/>
    <w:rsid w:val="001F6889"/>
    <w:rsid w:val="001F6F17"/>
    <w:rsid w:val="002001D8"/>
    <w:rsid w:val="00223B69"/>
    <w:rsid w:val="00242FEA"/>
    <w:rsid w:val="002431AA"/>
    <w:rsid w:val="00261048"/>
    <w:rsid w:val="00261442"/>
    <w:rsid w:val="002619E5"/>
    <w:rsid w:val="00261E6B"/>
    <w:rsid w:val="0026349B"/>
    <w:rsid w:val="0026368B"/>
    <w:rsid w:val="00270634"/>
    <w:rsid w:val="0027304E"/>
    <w:rsid w:val="00273205"/>
    <w:rsid w:val="002743DD"/>
    <w:rsid w:val="00275DFA"/>
    <w:rsid w:val="00276789"/>
    <w:rsid w:val="00276829"/>
    <w:rsid w:val="00276B2D"/>
    <w:rsid w:val="00277C01"/>
    <w:rsid w:val="00283981"/>
    <w:rsid w:val="002841B4"/>
    <w:rsid w:val="00284867"/>
    <w:rsid w:val="002957A3"/>
    <w:rsid w:val="002B0F99"/>
    <w:rsid w:val="002B18EF"/>
    <w:rsid w:val="002B5410"/>
    <w:rsid w:val="002C310B"/>
    <w:rsid w:val="002D1EE1"/>
    <w:rsid w:val="002D2C27"/>
    <w:rsid w:val="002E1A62"/>
    <w:rsid w:val="002E1E1C"/>
    <w:rsid w:val="002E3289"/>
    <w:rsid w:val="002E3F31"/>
    <w:rsid w:val="002F11D4"/>
    <w:rsid w:val="002F355E"/>
    <w:rsid w:val="002F7195"/>
    <w:rsid w:val="00304D11"/>
    <w:rsid w:val="00310012"/>
    <w:rsid w:val="003134D8"/>
    <w:rsid w:val="00316633"/>
    <w:rsid w:val="00321C9D"/>
    <w:rsid w:val="00321EB9"/>
    <w:rsid w:val="00323CD0"/>
    <w:rsid w:val="00342105"/>
    <w:rsid w:val="003438D0"/>
    <w:rsid w:val="00344D24"/>
    <w:rsid w:val="003462D9"/>
    <w:rsid w:val="00347F42"/>
    <w:rsid w:val="00347F8E"/>
    <w:rsid w:val="00350CD4"/>
    <w:rsid w:val="00352D61"/>
    <w:rsid w:val="00357667"/>
    <w:rsid w:val="00360C5D"/>
    <w:rsid w:val="00364852"/>
    <w:rsid w:val="00366166"/>
    <w:rsid w:val="00367EEE"/>
    <w:rsid w:val="00374A84"/>
    <w:rsid w:val="00374A97"/>
    <w:rsid w:val="00380524"/>
    <w:rsid w:val="00383950"/>
    <w:rsid w:val="003921F4"/>
    <w:rsid w:val="00394753"/>
    <w:rsid w:val="003A614A"/>
    <w:rsid w:val="003A6B9A"/>
    <w:rsid w:val="003A6BEC"/>
    <w:rsid w:val="003B130F"/>
    <w:rsid w:val="003B7E2B"/>
    <w:rsid w:val="003C3338"/>
    <w:rsid w:val="003D0931"/>
    <w:rsid w:val="003D4C84"/>
    <w:rsid w:val="003E1F0C"/>
    <w:rsid w:val="003E22B3"/>
    <w:rsid w:val="003E43F1"/>
    <w:rsid w:val="003E45CC"/>
    <w:rsid w:val="003F0D26"/>
    <w:rsid w:val="003F61F0"/>
    <w:rsid w:val="00400FE9"/>
    <w:rsid w:val="00403A67"/>
    <w:rsid w:val="00403C89"/>
    <w:rsid w:val="00406250"/>
    <w:rsid w:val="00415BB6"/>
    <w:rsid w:val="00420C83"/>
    <w:rsid w:val="00420F79"/>
    <w:rsid w:val="00423368"/>
    <w:rsid w:val="00424CB0"/>
    <w:rsid w:val="00434EF3"/>
    <w:rsid w:val="0044081C"/>
    <w:rsid w:val="0044498D"/>
    <w:rsid w:val="00451BC4"/>
    <w:rsid w:val="004546BF"/>
    <w:rsid w:val="00460BE5"/>
    <w:rsid w:val="004610D3"/>
    <w:rsid w:val="0046203F"/>
    <w:rsid w:val="004736E9"/>
    <w:rsid w:val="0047465B"/>
    <w:rsid w:val="004822C3"/>
    <w:rsid w:val="00487319"/>
    <w:rsid w:val="00490A65"/>
    <w:rsid w:val="00496555"/>
    <w:rsid w:val="00497033"/>
    <w:rsid w:val="004A0722"/>
    <w:rsid w:val="004A27C8"/>
    <w:rsid w:val="004C24DC"/>
    <w:rsid w:val="004D1116"/>
    <w:rsid w:val="004D13B8"/>
    <w:rsid w:val="004F0749"/>
    <w:rsid w:val="004F20CE"/>
    <w:rsid w:val="004F2F2D"/>
    <w:rsid w:val="004F37BA"/>
    <w:rsid w:val="00501BBA"/>
    <w:rsid w:val="00510AAF"/>
    <w:rsid w:val="005155C3"/>
    <w:rsid w:val="005226EC"/>
    <w:rsid w:val="0053312C"/>
    <w:rsid w:val="005372E0"/>
    <w:rsid w:val="0054086B"/>
    <w:rsid w:val="005535A0"/>
    <w:rsid w:val="0058042C"/>
    <w:rsid w:val="005900CB"/>
    <w:rsid w:val="00592970"/>
    <w:rsid w:val="00592BF7"/>
    <w:rsid w:val="005A06F2"/>
    <w:rsid w:val="005A1336"/>
    <w:rsid w:val="005A32CB"/>
    <w:rsid w:val="005A5E91"/>
    <w:rsid w:val="005A671C"/>
    <w:rsid w:val="005A747A"/>
    <w:rsid w:val="005B0449"/>
    <w:rsid w:val="005B34C6"/>
    <w:rsid w:val="005B4E21"/>
    <w:rsid w:val="005B64A8"/>
    <w:rsid w:val="005C2414"/>
    <w:rsid w:val="005C7648"/>
    <w:rsid w:val="005E3588"/>
    <w:rsid w:val="005E3C0A"/>
    <w:rsid w:val="005E62D2"/>
    <w:rsid w:val="005F0B1F"/>
    <w:rsid w:val="005F0D5A"/>
    <w:rsid w:val="005F143B"/>
    <w:rsid w:val="005F388A"/>
    <w:rsid w:val="005F3944"/>
    <w:rsid w:val="0060401E"/>
    <w:rsid w:val="006114E2"/>
    <w:rsid w:val="006175ED"/>
    <w:rsid w:val="00617DC7"/>
    <w:rsid w:val="00622CED"/>
    <w:rsid w:val="00626DDC"/>
    <w:rsid w:val="00632F11"/>
    <w:rsid w:val="00634070"/>
    <w:rsid w:val="00635B15"/>
    <w:rsid w:val="00636DDB"/>
    <w:rsid w:val="00644E80"/>
    <w:rsid w:val="006470DC"/>
    <w:rsid w:val="00665FA6"/>
    <w:rsid w:val="00674B38"/>
    <w:rsid w:val="006843FF"/>
    <w:rsid w:val="00694811"/>
    <w:rsid w:val="00694C7C"/>
    <w:rsid w:val="00696A75"/>
    <w:rsid w:val="00697F5D"/>
    <w:rsid w:val="006B04EE"/>
    <w:rsid w:val="006B247C"/>
    <w:rsid w:val="006C667F"/>
    <w:rsid w:val="006D0713"/>
    <w:rsid w:val="006D2D0C"/>
    <w:rsid w:val="006D3E3F"/>
    <w:rsid w:val="006E67F7"/>
    <w:rsid w:val="006E722D"/>
    <w:rsid w:val="006E743F"/>
    <w:rsid w:val="006F0AA9"/>
    <w:rsid w:val="006F4768"/>
    <w:rsid w:val="00703081"/>
    <w:rsid w:val="007030E0"/>
    <w:rsid w:val="007137E6"/>
    <w:rsid w:val="00717A55"/>
    <w:rsid w:val="0072261B"/>
    <w:rsid w:val="007243EB"/>
    <w:rsid w:val="0073057A"/>
    <w:rsid w:val="00737A36"/>
    <w:rsid w:val="00740E2D"/>
    <w:rsid w:val="0074427B"/>
    <w:rsid w:val="0075013F"/>
    <w:rsid w:val="00751633"/>
    <w:rsid w:val="00752E90"/>
    <w:rsid w:val="00753A9E"/>
    <w:rsid w:val="00764DE5"/>
    <w:rsid w:val="00765360"/>
    <w:rsid w:val="007658B2"/>
    <w:rsid w:val="007754C6"/>
    <w:rsid w:val="00792FEB"/>
    <w:rsid w:val="00795CF0"/>
    <w:rsid w:val="007A11A9"/>
    <w:rsid w:val="007A3596"/>
    <w:rsid w:val="007A4C16"/>
    <w:rsid w:val="007A682B"/>
    <w:rsid w:val="007B45A8"/>
    <w:rsid w:val="007B4DEC"/>
    <w:rsid w:val="007B57A8"/>
    <w:rsid w:val="007B6502"/>
    <w:rsid w:val="007C52AE"/>
    <w:rsid w:val="007C5481"/>
    <w:rsid w:val="007C73FA"/>
    <w:rsid w:val="007D1372"/>
    <w:rsid w:val="007D2C31"/>
    <w:rsid w:val="007D37F7"/>
    <w:rsid w:val="007D4C86"/>
    <w:rsid w:val="007D581F"/>
    <w:rsid w:val="007D765E"/>
    <w:rsid w:val="007E69F7"/>
    <w:rsid w:val="007E7A85"/>
    <w:rsid w:val="007F26C2"/>
    <w:rsid w:val="00800CD8"/>
    <w:rsid w:val="008073D5"/>
    <w:rsid w:val="00812068"/>
    <w:rsid w:val="00813AA0"/>
    <w:rsid w:val="008268E4"/>
    <w:rsid w:val="008302CC"/>
    <w:rsid w:val="0083255B"/>
    <w:rsid w:val="008442AF"/>
    <w:rsid w:val="00844AD5"/>
    <w:rsid w:val="00855059"/>
    <w:rsid w:val="0085644E"/>
    <w:rsid w:val="00863C4C"/>
    <w:rsid w:val="00867937"/>
    <w:rsid w:val="008703B8"/>
    <w:rsid w:val="00896013"/>
    <w:rsid w:val="00896B12"/>
    <w:rsid w:val="008A641F"/>
    <w:rsid w:val="008B26AD"/>
    <w:rsid w:val="008B406E"/>
    <w:rsid w:val="008B5F91"/>
    <w:rsid w:val="008B64FC"/>
    <w:rsid w:val="008D1332"/>
    <w:rsid w:val="008D2C28"/>
    <w:rsid w:val="008D6FC7"/>
    <w:rsid w:val="008E4052"/>
    <w:rsid w:val="008E75CD"/>
    <w:rsid w:val="008F0974"/>
    <w:rsid w:val="008F2A8B"/>
    <w:rsid w:val="008F7C47"/>
    <w:rsid w:val="009043D4"/>
    <w:rsid w:val="00905837"/>
    <w:rsid w:val="00906A5C"/>
    <w:rsid w:val="00906E7D"/>
    <w:rsid w:val="00907433"/>
    <w:rsid w:val="0091330F"/>
    <w:rsid w:val="00914533"/>
    <w:rsid w:val="00917740"/>
    <w:rsid w:val="0092016F"/>
    <w:rsid w:val="009217E4"/>
    <w:rsid w:val="00925190"/>
    <w:rsid w:val="00931D92"/>
    <w:rsid w:val="009344DB"/>
    <w:rsid w:val="00934526"/>
    <w:rsid w:val="0093575E"/>
    <w:rsid w:val="00936E0A"/>
    <w:rsid w:val="0094631B"/>
    <w:rsid w:val="00947ED3"/>
    <w:rsid w:val="0095417A"/>
    <w:rsid w:val="009616FA"/>
    <w:rsid w:val="00980AE5"/>
    <w:rsid w:val="00981CD5"/>
    <w:rsid w:val="00982990"/>
    <w:rsid w:val="009833E7"/>
    <w:rsid w:val="00995765"/>
    <w:rsid w:val="009A070A"/>
    <w:rsid w:val="009A2D09"/>
    <w:rsid w:val="009B4CDC"/>
    <w:rsid w:val="009C0E42"/>
    <w:rsid w:val="009C3D46"/>
    <w:rsid w:val="009C3D70"/>
    <w:rsid w:val="009C491B"/>
    <w:rsid w:val="009C7A05"/>
    <w:rsid w:val="009D6685"/>
    <w:rsid w:val="009E3609"/>
    <w:rsid w:val="009E45B9"/>
    <w:rsid w:val="009E5FDA"/>
    <w:rsid w:val="009F190B"/>
    <w:rsid w:val="00A017AC"/>
    <w:rsid w:val="00A03A73"/>
    <w:rsid w:val="00A04643"/>
    <w:rsid w:val="00A10EB4"/>
    <w:rsid w:val="00A2403D"/>
    <w:rsid w:val="00A30A53"/>
    <w:rsid w:val="00A42A0B"/>
    <w:rsid w:val="00A45C6E"/>
    <w:rsid w:val="00A47D6D"/>
    <w:rsid w:val="00A5508A"/>
    <w:rsid w:val="00A717BF"/>
    <w:rsid w:val="00A73BDB"/>
    <w:rsid w:val="00A80775"/>
    <w:rsid w:val="00A819FC"/>
    <w:rsid w:val="00A85427"/>
    <w:rsid w:val="00A8730D"/>
    <w:rsid w:val="00A977CF"/>
    <w:rsid w:val="00AA17E6"/>
    <w:rsid w:val="00AA3AD2"/>
    <w:rsid w:val="00AC15B2"/>
    <w:rsid w:val="00AC46D8"/>
    <w:rsid w:val="00AC542F"/>
    <w:rsid w:val="00AE3934"/>
    <w:rsid w:val="00AE3DA0"/>
    <w:rsid w:val="00AF289B"/>
    <w:rsid w:val="00AF376C"/>
    <w:rsid w:val="00AF43BF"/>
    <w:rsid w:val="00AF5E57"/>
    <w:rsid w:val="00B031B5"/>
    <w:rsid w:val="00B03F25"/>
    <w:rsid w:val="00B06F97"/>
    <w:rsid w:val="00B14D97"/>
    <w:rsid w:val="00B15E3A"/>
    <w:rsid w:val="00B15F55"/>
    <w:rsid w:val="00B22BE8"/>
    <w:rsid w:val="00B30E4D"/>
    <w:rsid w:val="00B312D0"/>
    <w:rsid w:val="00B321C0"/>
    <w:rsid w:val="00B33C07"/>
    <w:rsid w:val="00B369CD"/>
    <w:rsid w:val="00B50652"/>
    <w:rsid w:val="00B53393"/>
    <w:rsid w:val="00B624F5"/>
    <w:rsid w:val="00B632E5"/>
    <w:rsid w:val="00B64611"/>
    <w:rsid w:val="00B7160A"/>
    <w:rsid w:val="00B76A70"/>
    <w:rsid w:val="00B85263"/>
    <w:rsid w:val="00B85A8D"/>
    <w:rsid w:val="00B86025"/>
    <w:rsid w:val="00BA464D"/>
    <w:rsid w:val="00BB55AF"/>
    <w:rsid w:val="00BD34BC"/>
    <w:rsid w:val="00BD5526"/>
    <w:rsid w:val="00BD5DDD"/>
    <w:rsid w:val="00BE5491"/>
    <w:rsid w:val="00BF225B"/>
    <w:rsid w:val="00BF4B85"/>
    <w:rsid w:val="00C00439"/>
    <w:rsid w:val="00C05E61"/>
    <w:rsid w:val="00C125C0"/>
    <w:rsid w:val="00C15EE4"/>
    <w:rsid w:val="00C25066"/>
    <w:rsid w:val="00C27A4A"/>
    <w:rsid w:val="00C3513F"/>
    <w:rsid w:val="00C36DA3"/>
    <w:rsid w:val="00C37D28"/>
    <w:rsid w:val="00C409A9"/>
    <w:rsid w:val="00C42544"/>
    <w:rsid w:val="00C6054E"/>
    <w:rsid w:val="00C627DD"/>
    <w:rsid w:val="00C65159"/>
    <w:rsid w:val="00C82697"/>
    <w:rsid w:val="00C85F0B"/>
    <w:rsid w:val="00C92DBD"/>
    <w:rsid w:val="00CA3D5A"/>
    <w:rsid w:val="00CB1B7F"/>
    <w:rsid w:val="00CB675C"/>
    <w:rsid w:val="00CC4E7F"/>
    <w:rsid w:val="00CC711C"/>
    <w:rsid w:val="00CD0F6E"/>
    <w:rsid w:val="00CD3B51"/>
    <w:rsid w:val="00CD5B69"/>
    <w:rsid w:val="00CD6882"/>
    <w:rsid w:val="00CD6D0C"/>
    <w:rsid w:val="00CE00D3"/>
    <w:rsid w:val="00CE45F2"/>
    <w:rsid w:val="00CE52D1"/>
    <w:rsid w:val="00CF6DB8"/>
    <w:rsid w:val="00D10AA6"/>
    <w:rsid w:val="00D14A28"/>
    <w:rsid w:val="00D160BD"/>
    <w:rsid w:val="00D17C08"/>
    <w:rsid w:val="00D20365"/>
    <w:rsid w:val="00D25551"/>
    <w:rsid w:val="00D31721"/>
    <w:rsid w:val="00D34BA7"/>
    <w:rsid w:val="00D37B48"/>
    <w:rsid w:val="00D4059A"/>
    <w:rsid w:val="00D407EE"/>
    <w:rsid w:val="00D45E3B"/>
    <w:rsid w:val="00D46E16"/>
    <w:rsid w:val="00D52509"/>
    <w:rsid w:val="00D5721B"/>
    <w:rsid w:val="00D65376"/>
    <w:rsid w:val="00D66D15"/>
    <w:rsid w:val="00D7474C"/>
    <w:rsid w:val="00D77499"/>
    <w:rsid w:val="00D809F1"/>
    <w:rsid w:val="00D8366E"/>
    <w:rsid w:val="00D83DDE"/>
    <w:rsid w:val="00D84C65"/>
    <w:rsid w:val="00DA1ED5"/>
    <w:rsid w:val="00DA2AA8"/>
    <w:rsid w:val="00DB0489"/>
    <w:rsid w:val="00DB5AE6"/>
    <w:rsid w:val="00DB6B6F"/>
    <w:rsid w:val="00DB73A1"/>
    <w:rsid w:val="00DD1745"/>
    <w:rsid w:val="00DD1A9C"/>
    <w:rsid w:val="00DE29C9"/>
    <w:rsid w:val="00DE52A0"/>
    <w:rsid w:val="00DF03EA"/>
    <w:rsid w:val="00DF5084"/>
    <w:rsid w:val="00DF5C8E"/>
    <w:rsid w:val="00DF77CF"/>
    <w:rsid w:val="00DF7F42"/>
    <w:rsid w:val="00E00D8B"/>
    <w:rsid w:val="00E04A13"/>
    <w:rsid w:val="00E04ED4"/>
    <w:rsid w:val="00E2029A"/>
    <w:rsid w:val="00E22BC7"/>
    <w:rsid w:val="00E26C34"/>
    <w:rsid w:val="00E42718"/>
    <w:rsid w:val="00E56834"/>
    <w:rsid w:val="00E56FB8"/>
    <w:rsid w:val="00E57DBD"/>
    <w:rsid w:val="00E64ADD"/>
    <w:rsid w:val="00E74879"/>
    <w:rsid w:val="00E77942"/>
    <w:rsid w:val="00E82833"/>
    <w:rsid w:val="00E92133"/>
    <w:rsid w:val="00E929B4"/>
    <w:rsid w:val="00E93532"/>
    <w:rsid w:val="00EA0BED"/>
    <w:rsid w:val="00EA5725"/>
    <w:rsid w:val="00EB68B5"/>
    <w:rsid w:val="00EB7C5B"/>
    <w:rsid w:val="00EC07D5"/>
    <w:rsid w:val="00EC3326"/>
    <w:rsid w:val="00ED4EC6"/>
    <w:rsid w:val="00ED664F"/>
    <w:rsid w:val="00EE44BF"/>
    <w:rsid w:val="00EE4C80"/>
    <w:rsid w:val="00F028A7"/>
    <w:rsid w:val="00F034E2"/>
    <w:rsid w:val="00F145CE"/>
    <w:rsid w:val="00F3154C"/>
    <w:rsid w:val="00F3533F"/>
    <w:rsid w:val="00F356F2"/>
    <w:rsid w:val="00F35AC8"/>
    <w:rsid w:val="00F417B5"/>
    <w:rsid w:val="00F43F43"/>
    <w:rsid w:val="00F44F58"/>
    <w:rsid w:val="00F63EBC"/>
    <w:rsid w:val="00F66360"/>
    <w:rsid w:val="00F67142"/>
    <w:rsid w:val="00F7283E"/>
    <w:rsid w:val="00F82507"/>
    <w:rsid w:val="00F8404F"/>
    <w:rsid w:val="00F934FC"/>
    <w:rsid w:val="00F93FF8"/>
    <w:rsid w:val="00FA45A1"/>
    <w:rsid w:val="00FA67FE"/>
    <w:rsid w:val="00FB0DB7"/>
    <w:rsid w:val="00FB0F52"/>
    <w:rsid w:val="00FB4190"/>
    <w:rsid w:val="00FB49CD"/>
    <w:rsid w:val="00FB676D"/>
    <w:rsid w:val="00FC2E7C"/>
    <w:rsid w:val="00FD7A69"/>
    <w:rsid w:val="00FE1478"/>
    <w:rsid w:val="00FE6502"/>
    <w:rsid w:val="00FF6196"/>
    <w:rsid w:val="00FF7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AAD2"/>
  <w15:chartTrackingRefBased/>
  <w15:docId w15:val="{44AF7487-654B-4AB1-BADC-91E7A70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paragraph" w:styleId="1">
    <w:name w:val="heading 1"/>
    <w:basedOn w:val="a"/>
    <w:link w:val="10"/>
    <w:uiPriority w:val="9"/>
    <w:qFormat/>
    <w:rsid w:val="007B45A8"/>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6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aliases w:val="Текст сноски Знак1,Текст сноски Знак Знак,Текст сноски Знак1 Знак Знак,Текст сноски Знак Знак Знак Знак, Знак Знак Знак Знак Знак,Текст сноски Знак Знак1,Текст сноски Знак2 Знак,Текст сноски Знак Знак1 Знак Знак, Знак11,Зн,Знак11,Зна,З,fn"/>
    <w:basedOn w:val="a"/>
    <w:link w:val="a5"/>
    <w:uiPriority w:val="99"/>
    <w:qFormat/>
    <w:rsid w:val="005B64A8"/>
    <w:pPr>
      <w:spacing w:after="0" w:line="240" w:lineRule="auto"/>
    </w:pPr>
    <w:rPr>
      <w:rFonts w:ascii="Times New Roman" w:eastAsia="Times New Roman" w:hAnsi="Times New Roman"/>
      <w:sz w:val="20"/>
      <w:szCs w:val="20"/>
      <w:lang w:val="x-none" w:eastAsia="x-none"/>
    </w:rPr>
  </w:style>
  <w:style w:type="character" w:customStyle="1" w:styleId="a5">
    <w:name w:val="Текст сноски Знак"/>
    <w:aliases w:val="Текст сноски Знак1 Знак,Текст сноски Знак Знак Знак,Текст сноски Знак1 Знак Знак Знак,Текст сноски Знак Знак Знак Знак Знак, Знак Знак Знак Знак Знак Знак,Текст сноски Знак Знак1 Знак,Текст сноски Знак2 Знак Знак, Знак11 Знак,Зн Знак"/>
    <w:link w:val="a4"/>
    <w:uiPriority w:val="99"/>
    <w:qFormat/>
    <w:rsid w:val="005B64A8"/>
    <w:rPr>
      <w:rFonts w:ascii="Times New Roman" w:eastAsia="Times New Roman" w:hAnsi="Times New Roman" w:cs="Times New Roman"/>
      <w:sz w:val="20"/>
      <w:szCs w:val="20"/>
      <w:lang w:val="x-none" w:eastAsia="x-none"/>
    </w:rPr>
  </w:style>
  <w:style w:type="character" w:styleId="a6">
    <w:name w:val="footnote reference"/>
    <w:aliases w:val="Знак сноски 1,Знак сноски-FN,сноска,вески,ftref,fr,Used by Word for Help footnote symbols,ООО Знак сноски,СНОСКА,сноска1,Ciae niinee-FN,Referencia nota al pie,Footnote Reference,ХИА_ЗС,сноск,SUPERS,Avg,Table_Footnote_last Знак1,Знак сноски1"/>
    <w:uiPriority w:val="99"/>
    <w:qFormat/>
    <w:rsid w:val="005B64A8"/>
    <w:rPr>
      <w:rFonts w:cs="Times New Roman"/>
      <w:vertAlign w:val="superscript"/>
    </w:rPr>
  </w:style>
  <w:style w:type="paragraph" w:styleId="a7">
    <w:name w:val="Balloon Text"/>
    <w:basedOn w:val="a"/>
    <w:link w:val="a8"/>
    <w:uiPriority w:val="99"/>
    <w:semiHidden/>
    <w:unhideWhenUsed/>
    <w:rsid w:val="00F82507"/>
    <w:pPr>
      <w:spacing w:after="0" w:line="240" w:lineRule="auto"/>
    </w:pPr>
    <w:rPr>
      <w:rFonts w:ascii="Segoe UI" w:hAnsi="Segoe UI" w:cs="Segoe UI"/>
      <w:sz w:val="18"/>
      <w:szCs w:val="18"/>
    </w:rPr>
  </w:style>
  <w:style w:type="character" w:customStyle="1" w:styleId="a8">
    <w:name w:val="Текст выноски Знак"/>
    <w:link w:val="a7"/>
    <w:uiPriority w:val="99"/>
    <w:semiHidden/>
    <w:rsid w:val="00F82507"/>
    <w:rPr>
      <w:rFonts w:ascii="Segoe UI" w:hAnsi="Segoe UI" w:cs="Segoe UI"/>
      <w:sz w:val="18"/>
      <w:szCs w:val="18"/>
    </w:rPr>
  </w:style>
  <w:style w:type="table" w:customStyle="1" w:styleId="11">
    <w:name w:val="Сетка таблицы1"/>
    <w:basedOn w:val="a1"/>
    <w:next w:val="a3"/>
    <w:uiPriority w:val="39"/>
    <w:rsid w:val="00920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uiPriority w:val="99"/>
    <w:semiHidden/>
    <w:unhideWhenUsed/>
    <w:rsid w:val="00CC711C"/>
    <w:rPr>
      <w:sz w:val="16"/>
      <w:szCs w:val="16"/>
    </w:rPr>
  </w:style>
  <w:style w:type="paragraph" w:styleId="aa">
    <w:name w:val="annotation text"/>
    <w:basedOn w:val="a"/>
    <w:link w:val="ab"/>
    <w:uiPriority w:val="99"/>
    <w:semiHidden/>
    <w:unhideWhenUsed/>
    <w:rsid w:val="00CC711C"/>
    <w:pPr>
      <w:spacing w:line="240" w:lineRule="auto"/>
    </w:pPr>
    <w:rPr>
      <w:sz w:val="20"/>
      <w:szCs w:val="20"/>
    </w:rPr>
  </w:style>
  <w:style w:type="character" w:customStyle="1" w:styleId="ab">
    <w:name w:val="Текст примечания Знак"/>
    <w:link w:val="aa"/>
    <w:uiPriority w:val="99"/>
    <w:semiHidden/>
    <w:rsid w:val="00CC711C"/>
    <w:rPr>
      <w:sz w:val="20"/>
      <w:szCs w:val="20"/>
    </w:rPr>
  </w:style>
  <w:style w:type="paragraph" w:styleId="ac">
    <w:name w:val="annotation subject"/>
    <w:basedOn w:val="aa"/>
    <w:next w:val="aa"/>
    <w:link w:val="ad"/>
    <w:uiPriority w:val="99"/>
    <w:semiHidden/>
    <w:unhideWhenUsed/>
    <w:rsid w:val="00CC711C"/>
    <w:rPr>
      <w:b/>
      <w:bCs/>
    </w:rPr>
  </w:style>
  <w:style w:type="character" w:customStyle="1" w:styleId="ad">
    <w:name w:val="Тема примечания Знак"/>
    <w:link w:val="ac"/>
    <w:uiPriority w:val="99"/>
    <w:semiHidden/>
    <w:rsid w:val="00CC711C"/>
    <w:rPr>
      <w:b/>
      <w:bCs/>
      <w:sz w:val="20"/>
      <w:szCs w:val="20"/>
    </w:rPr>
  </w:style>
  <w:style w:type="paragraph" w:styleId="ae">
    <w:name w:val="List Paragraph"/>
    <w:aliases w:val="Table-Normal,RSHB_Table-Normal,Список с узором,List Paragraph"/>
    <w:basedOn w:val="a"/>
    <w:link w:val="af"/>
    <w:uiPriority w:val="34"/>
    <w:qFormat/>
    <w:rsid w:val="00357667"/>
    <w:pPr>
      <w:ind w:left="720"/>
      <w:contextualSpacing/>
    </w:pPr>
  </w:style>
  <w:style w:type="paragraph" w:customStyle="1" w:styleId="Normal1">
    <w:name w:val="Normal1"/>
    <w:uiPriority w:val="99"/>
    <w:rsid w:val="005F0D5A"/>
    <w:rPr>
      <w:rFonts w:ascii="Times New Roman" w:eastAsia="Times New Roman" w:hAnsi="Times New Roman"/>
    </w:rPr>
  </w:style>
  <w:style w:type="character" w:customStyle="1" w:styleId="10">
    <w:name w:val="Заголовок 1 Знак"/>
    <w:link w:val="1"/>
    <w:uiPriority w:val="9"/>
    <w:rsid w:val="007B45A8"/>
    <w:rPr>
      <w:rFonts w:ascii="Times New Roman" w:eastAsia="Times New Roman" w:hAnsi="Times New Roman" w:cs="Times New Roman"/>
      <w:b/>
      <w:bCs/>
      <w:kern w:val="36"/>
      <w:sz w:val="48"/>
      <w:szCs w:val="48"/>
      <w:lang w:eastAsia="ru-RU"/>
    </w:rPr>
  </w:style>
  <w:style w:type="paragraph" w:styleId="3">
    <w:name w:val="Body Text Indent 3"/>
    <w:basedOn w:val="a"/>
    <w:link w:val="30"/>
    <w:rsid w:val="007B45A8"/>
    <w:pPr>
      <w:suppressAutoHyphens/>
      <w:spacing w:after="120" w:line="240" w:lineRule="auto"/>
      <w:ind w:left="283"/>
    </w:pPr>
    <w:rPr>
      <w:rFonts w:ascii="Times New Roman" w:eastAsia="Times New Roman" w:hAnsi="Times New Roman"/>
      <w:sz w:val="16"/>
      <w:szCs w:val="16"/>
      <w:lang w:eastAsia="ar-SA"/>
    </w:rPr>
  </w:style>
  <w:style w:type="character" w:customStyle="1" w:styleId="30">
    <w:name w:val="Основной текст с отступом 3 Знак"/>
    <w:link w:val="3"/>
    <w:rsid w:val="007B45A8"/>
    <w:rPr>
      <w:rFonts w:ascii="Times New Roman" w:eastAsia="Times New Roman" w:hAnsi="Times New Roman" w:cs="Times New Roman"/>
      <w:sz w:val="16"/>
      <w:szCs w:val="16"/>
      <w:lang w:eastAsia="ar-SA"/>
    </w:rPr>
  </w:style>
  <w:style w:type="paragraph" w:styleId="af0">
    <w:name w:val="Revision"/>
    <w:hidden/>
    <w:uiPriority w:val="99"/>
    <w:semiHidden/>
    <w:rsid w:val="00F66360"/>
    <w:rPr>
      <w:sz w:val="22"/>
      <w:szCs w:val="22"/>
      <w:lang w:eastAsia="en-US"/>
    </w:rPr>
  </w:style>
  <w:style w:type="paragraph" w:styleId="af1">
    <w:name w:val="header"/>
    <w:basedOn w:val="a"/>
    <w:link w:val="af2"/>
    <w:uiPriority w:val="99"/>
    <w:unhideWhenUsed/>
    <w:rsid w:val="003F61F0"/>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3F61F0"/>
  </w:style>
  <w:style w:type="paragraph" w:styleId="af3">
    <w:name w:val="footer"/>
    <w:basedOn w:val="a"/>
    <w:link w:val="af4"/>
    <w:uiPriority w:val="99"/>
    <w:unhideWhenUsed/>
    <w:rsid w:val="003F61F0"/>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3F61F0"/>
  </w:style>
  <w:style w:type="character" w:customStyle="1" w:styleId="af">
    <w:name w:val="Абзац списка Знак"/>
    <w:aliases w:val="Table-Normal Знак,RSHB_Table-Normal Знак,Список с узором Знак,List Paragraph Знак"/>
    <w:link w:val="ae"/>
    <w:uiPriority w:val="34"/>
    <w:locked/>
    <w:rsid w:val="0091774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42EC-0A5D-495A-BE92-A701E3E6D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4826</Words>
  <Characters>27509</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Россельхозбанк</Company>
  <LinksUpToDate>false</LinksUpToDate>
  <CharactersWithSpaces>32271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Рязанова Татьяна Дмитриевна</dc:creator>
  <cp:keywords/>
  <cp:lastModifiedBy>Ербахаева Бальжина Аюшиевна</cp:lastModifiedBy>
  <cp:revision>51</cp:revision>
  <cp:lastPrinted>2024-10-10T08:58:00Z</cp:lastPrinted>
  <dcterms:created xsi:type="dcterms:W3CDTF">2024-10-10T09:56:00Z</dcterms:created>
  <dcterms:modified xsi:type="dcterms:W3CDTF">2024-10-10T12:58:00Z</dcterms:modified>
</cp:coreProperties>
</file>